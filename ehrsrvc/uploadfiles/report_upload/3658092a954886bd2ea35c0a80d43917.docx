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B19" w:rsidRPr="00F8721A" w:rsidRDefault="003F6EC3" w:rsidP="003B36C5">
      <w:pPr>
        <w:shd w:val="clear" w:color="auto" w:fill="000099"/>
        <w:rPr>
          <w:b/>
          <w:sz w:val="28"/>
          <w:szCs w:val="28"/>
        </w:rPr>
      </w:pPr>
      <w:r w:rsidRPr="00F8721A">
        <w:rPr>
          <w:b/>
          <w:sz w:val="28"/>
          <w:szCs w:val="28"/>
        </w:rPr>
        <w:t xml:space="preserve">CAREER IN </w:t>
      </w:r>
      <w:hyperlink w:anchor="u" w:history="1">
        <w:r w:rsidRPr="00F8721A">
          <w:rPr>
            <w:rStyle w:val="Hyperlink"/>
            <w:b/>
            <w:color w:val="FFFFFF" w:themeColor="background1"/>
            <w:sz w:val="28"/>
            <w:szCs w:val="28"/>
            <w:u w:val="none"/>
          </w:rPr>
          <w:t>DEFENCE</w:t>
        </w:r>
      </w:hyperlink>
      <w:r w:rsidRPr="00F8721A">
        <w:rPr>
          <w:b/>
          <w:color w:val="FFFFFF" w:themeColor="background1"/>
          <w:sz w:val="28"/>
          <w:szCs w:val="28"/>
        </w:rPr>
        <w:t xml:space="preserve"> S</w:t>
      </w:r>
      <w:r w:rsidRPr="00F8721A">
        <w:rPr>
          <w:b/>
          <w:sz w:val="28"/>
          <w:szCs w:val="28"/>
        </w:rPr>
        <w:t>ERVICE</w:t>
      </w:r>
    </w:p>
    <w:p w:rsidR="00072B19" w:rsidRDefault="00072B19" w:rsidP="00072B19">
      <w:pPr>
        <w:pStyle w:val="style88"/>
        <w:shd w:val="clear" w:color="auto" w:fill="FFFFFF" w:themeFill="background1"/>
        <w:jc w:val="both"/>
        <w:rPr>
          <w:rFonts w:asciiTheme="minorHAnsi" w:hAnsiTheme="minorHAnsi"/>
          <w:color w:val="000000"/>
          <w:sz w:val="22"/>
          <w:szCs w:val="22"/>
        </w:rPr>
      </w:pPr>
      <w:r w:rsidRPr="00D45877">
        <w:rPr>
          <w:rFonts w:asciiTheme="minorHAnsi" w:hAnsiTheme="minorHAnsi" w:cs="Arial"/>
          <w:sz w:val="22"/>
          <w:szCs w:val="22"/>
        </w:rPr>
        <w:t xml:space="preserve">The Armed Forces is a perfect example </w:t>
      </w:r>
      <w:proofErr w:type="gramStart"/>
      <w:r w:rsidRPr="00D45877">
        <w:rPr>
          <w:rFonts w:asciiTheme="minorHAnsi" w:hAnsiTheme="minorHAnsi" w:cs="Arial"/>
          <w:sz w:val="22"/>
          <w:szCs w:val="22"/>
        </w:rPr>
        <w:t>of  the</w:t>
      </w:r>
      <w:proofErr w:type="gramEnd"/>
      <w:r w:rsidRPr="00D45877">
        <w:rPr>
          <w:rFonts w:asciiTheme="minorHAnsi" w:hAnsiTheme="minorHAnsi" w:cs="Arial"/>
          <w:sz w:val="22"/>
          <w:szCs w:val="22"/>
        </w:rPr>
        <w:t xml:space="preserve"> ideals of service, sacrifice, patriotism and our country's composite cultur</w:t>
      </w:r>
      <w:r>
        <w:rPr>
          <w:rFonts w:asciiTheme="minorHAnsi" w:hAnsiTheme="minorHAnsi" w:cs="Arial"/>
          <w:sz w:val="22"/>
          <w:szCs w:val="22"/>
        </w:rPr>
        <w:t>e</w:t>
      </w:r>
      <w:r w:rsidRPr="00D45877">
        <w:rPr>
          <w:rFonts w:asciiTheme="minorHAnsi" w:hAnsiTheme="minorHAnsi" w:cs="Arial"/>
          <w:sz w:val="22"/>
          <w:szCs w:val="22"/>
        </w:rPr>
        <w:t xml:space="preserve"> . A career in the </w:t>
      </w:r>
      <w:proofErr w:type="spellStart"/>
      <w:r w:rsidRPr="00D45877">
        <w:rPr>
          <w:rFonts w:asciiTheme="minorHAnsi" w:hAnsiTheme="minorHAnsi" w:cs="Arial"/>
          <w:sz w:val="22"/>
          <w:szCs w:val="22"/>
        </w:rPr>
        <w:t>Defence</w:t>
      </w:r>
      <w:proofErr w:type="spellEnd"/>
      <w:r w:rsidRPr="00D45877">
        <w:rPr>
          <w:rFonts w:asciiTheme="minorHAnsi" w:hAnsiTheme="minorHAnsi" w:cs="Arial"/>
          <w:sz w:val="22"/>
          <w:szCs w:val="22"/>
        </w:rPr>
        <w:t xml:space="preserve"> Forces as an officer has always had a place of </w:t>
      </w:r>
      <w:proofErr w:type="gramStart"/>
      <w:r w:rsidRPr="00D45877">
        <w:rPr>
          <w:rFonts w:asciiTheme="minorHAnsi" w:hAnsiTheme="minorHAnsi" w:cs="Arial"/>
          <w:sz w:val="22"/>
          <w:szCs w:val="22"/>
        </w:rPr>
        <w:t>dignity  and</w:t>
      </w:r>
      <w:proofErr w:type="gramEnd"/>
      <w:r w:rsidRPr="00D45877">
        <w:rPr>
          <w:rFonts w:asciiTheme="minorHAnsi" w:hAnsiTheme="minorHAnsi" w:cs="Arial"/>
          <w:sz w:val="22"/>
          <w:szCs w:val="22"/>
        </w:rPr>
        <w:t xml:space="preserve"> respect amongst   the youth. </w:t>
      </w:r>
      <w:r w:rsidRPr="00D45877">
        <w:rPr>
          <w:rFonts w:asciiTheme="minorHAnsi" w:hAnsiTheme="minorHAnsi"/>
          <w:sz w:val="22"/>
          <w:szCs w:val="22"/>
        </w:rPr>
        <w:t xml:space="preserve">The </w:t>
      </w:r>
      <w:proofErr w:type="spellStart"/>
      <w:r w:rsidRPr="00D45877">
        <w:rPr>
          <w:rFonts w:asciiTheme="minorHAnsi" w:hAnsiTheme="minorHAnsi"/>
          <w:sz w:val="22"/>
          <w:szCs w:val="22"/>
        </w:rPr>
        <w:t>defence</w:t>
      </w:r>
      <w:proofErr w:type="spellEnd"/>
      <w:r w:rsidRPr="00D45877">
        <w:rPr>
          <w:rFonts w:asciiTheme="minorHAnsi" w:hAnsiTheme="minorHAnsi"/>
          <w:sz w:val="22"/>
          <w:szCs w:val="22"/>
        </w:rPr>
        <w:t xml:space="preserve"> force is a demanding career which involves challenging opportunities for both graduates and undergraduates who wish to devote their services to the country. If you are motivated and want to work in a dynamic and adventurous </w:t>
      </w:r>
      <w:proofErr w:type="spellStart"/>
      <w:r w:rsidRPr="00D45877">
        <w:rPr>
          <w:rFonts w:asciiTheme="minorHAnsi" w:hAnsiTheme="minorHAnsi"/>
          <w:sz w:val="22"/>
          <w:szCs w:val="22"/>
        </w:rPr>
        <w:t>environment</w:t>
      </w:r>
      <w:proofErr w:type="gramStart"/>
      <w:r w:rsidRPr="00D45877">
        <w:rPr>
          <w:rFonts w:asciiTheme="minorHAnsi" w:hAnsiTheme="minorHAnsi"/>
          <w:sz w:val="22"/>
          <w:szCs w:val="22"/>
        </w:rPr>
        <w:t>,with</w:t>
      </w:r>
      <w:proofErr w:type="spellEnd"/>
      <w:proofErr w:type="gramEnd"/>
      <w:r w:rsidRPr="00D45877">
        <w:rPr>
          <w:rFonts w:asciiTheme="minorHAnsi" w:hAnsiTheme="minorHAnsi"/>
          <w:sz w:val="22"/>
          <w:szCs w:val="22"/>
        </w:rPr>
        <w:t xml:space="preserve"> good career </w:t>
      </w:r>
      <w:proofErr w:type="spellStart"/>
      <w:r w:rsidRPr="00D45877">
        <w:rPr>
          <w:rFonts w:asciiTheme="minorHAnsi" w:hAnsiTheme="minorHAnsi"/>
          <w:sz w:val="22"/>
          <w:szCs w:val="22"/>
        </w:rPr>
        <w:t>prospects,honour</w:t>
      </w:r>
      <w:proofErr w:type="spellEnd"/>
      <w:r w:rsidRPr="00D45877">
        <w:rPr>
          <w:rFonts w:asciiTheme="minorHAnsi" w:hAnsiTheme="minorHAnsi"/>
          <w:sz w:val="22"/>
          <w:szCs w:val="22"/>
        </w:rPr>
        <w:t xml:space="preserve">  and high social standing consider yourself joining the army, navy or air force.</w:t>
      </w:r>
      <w:r w:rsidRPr="00D45877">
        <w:rPr>
          <w:rFonts w:asciiTheme="minorHAnsi" w:hAnsiTheme="minorHAnsi" w:cs="Arial"/>
          <w:sz w:val="22"/>
          <w:szCs w:val="22"/>
        </w:rPr>
        <w:t xml:space="preserve"> The recruitment to the Armed Forces is voluntary and every citizen of India, irrespective of his caste, class, religion and community is eligible for recruitment into the Armed Forces provided he meets the. </w:t>
      </w:r>
      <w:proofErr w:type="gramStart"/>
      <w:r w:rsidRPr="00D45877">
        <w:rPr>
          <w:rFonts w:asciiTheme="minorHAnsi" w:hAnsiTheme="minorHAnsi" w:cs="Arial"/>
          <w:sz w:val="22"/>
          <w:szCs w:val="22"/>
        </w:rPr>
        <w:t>laid</w:t>
      </w:r>
      <w:proofErr w:type="gramEnd"/>
      <w:r w:rsidRPr="00D45877">
        <w:rPr>
          <w:rFonts w:asciiTheme="minorHAnsi" w:hAnsiTheme="minorHAnsi" w:cs="Arial"/>
          <w:sz w:val="22"/>
          <w:szCs w:val="22"/>
        </w:rPr>
        <w:t xml:space="preserve"> down physical, medical and Educational criteria .</w:t>
      </w:r>
      <w:r w:rsidRPr="00D45877">
        <w:rPr>
          <w:rFonts w:asciiTheme="minorHAnsi" w:hAnsiTheme="minorHAnsi" w:cs="Arial"/>
          <w:color w:val="000000"/>
          <w:sz w:val="22"/>
          <w:szCs w:val="22"/>
        </w:rPr>
        <w:t xml:space="preserve"> Several special concessions are offered by the Armed Forces to its officers </w:t>
      </w:r>
      <w:proofErr w:type="gramStart"/>
      <w:r w:rsidRPr="00D45877">
        <w:rPr>
          <w:rFonts w:asciiTheme="minorHAnsi" w:hAnsiTheme="minorHAnsi" w:cs="Arial"/>
          <w:color w:val="000000"/>
          <w:sz w:val="22"/>
          <w:szCs w:val="22"/>
        </w:rPr>
        <w:t>which</w:t>
      </w:r>
      <w:proofErr w:type="gramEnd"/>
      <w:r w:rsidRPr="00D45877">
        <w:rPr>
          <w:rFonts w:asciiTheme="minorHAnsi" w:hAnsiTheme="minorHAnsi" w:cs="Arial"/>
          <w:color w:val="000000"/>
          <w:sz w:val="22"/>
          <w:szCs w:val="22"/>
        </w:rPr>
        <w:t xml:space="preserve"> are not available in any other services. This includes provisions of free rations, facility from Departmental canteen stores where goods of day-to-day use are available at concessional rates, free first class railway warrant once in every year up to the home town to avail the leave, concessional railway warrants for subsequent journeys, two months annual leave, concessional furnished family accommodation, furnished bachelor accommodation in the officers’ mess at every station and free medical services through its various Military Hospitals and Regimental Medical Inspection Rooms. These special benefits are in addition to normal admissible benefits like the casual leave. </w:t>
      </w:r>
      <w:proofErr w:type="gramStart"/>
      <w:r w:rsidRPr="00D45877">
        <w:rPr>
          <w:rFonts w:asciiTheme="minorHAnsi" w:hAnsiTheme="minorHAnsi" w:cs="Arial"/>
          <w:color w:val="000000"/>
          <w:sz w:val="22"/>
          <w:szCs w:val="22"/>
        </w:rPr>
        <w:t>Army Group Insurance Scheme.</w:t>
      </w:r>
      <w:proofErr w:type="gramEnd"/>
      <w:r w:rsidRPr="00D45877">
        <w:rPr>
          <w:rFonts w:asciiTheme="minorHAnsi" w:hAnsiTheme="minorHAnsi" w:cs="Arial"/>
          <w:color w:val="000000"/>
          <w:sz w:val="22"/>
          <w:szCs w:val="22"/>
        </w:rPr>
        <w:t xml:space="preserve"> </w:t>
      </w:r>
      <w:proofErr w:type="gramStart"/>
      <w:r w:rsidRPr="00D45877">
        <w:rPr>
          <w:rFonts w:asciiTheme="minorHAnsi" w:hAnsiTheme="minorHAnsi" w:cs="Arial"/>
          <w:color w:val="000000"/>
          <w:sz w:val="22"/>
          <w:szCs w:val="22"/>
        </w:rPr>
        <w:t>Provident Fund etc.</w:t>
      </w:r>
      <w:proofErr w:type="gramEnd"/>
      <w:r w:rsidRPr="00D45877">
        <w:rPr>
          <w:rFonts w:asciiTheme="minorHAnsi" w:hAnsiTheme="minorHAnsi" w:cs="Arial"/>
          <w:color w:val="000000"/>
          <w:sz w:val="22"/>
          <w:szCs w:val="22"/>
        </w:rPr>
        <w:t xml:space="preserve"> </w:t>
      </w:r>
      <w:proofErr w:type="spellStart"/>
      <w:r w:rsidRPr="00D45877">
        <w:rPr>
          <w:rFonts w:asciiTheme="minorHAnsi" w:hAnsiTheme="minorHAnsi" w:cs="Arial"/>
          <w:color w:val="000000"/>
          <w:sz w:val="22"/>
          <w:szCs w:val="22"/>
        </w:rPr>
        <w:t>Defence</w:t>
      </w:r>
      <w:proofErr w:type="spellEnd"/>
      <w:r w:rsidRPr="00D45877">
        <w:rPr>
          <w:rFonts w:asciiTheme="minorHAnsi" w:hAnsiTheme="minorHAnsi" w:cs="Arial"/>
          <w:color w:val="000000"/>
          <w:sz w:val="22"/>
          <w:szCs w:val="22"/>
        </w:rPr>
        <w:t xml:space="preserve"> personnel after retirement from service are never out of opportunities for placements</w:t>
      </w:r>
      <w:r w:rsidRPr="00D45877">
        <w:rPr>
          <w:rFonts w:asciiTheme="minorHAnsi" w:hAnsiTheme="minorHAnsi"/>
          <w:color w:val="000000"/>
          <w:sz w:val="22"/>
          <w:szCs w:val="22"/>
        </w:rPr>
        <w:t xml:space="preserve"> in industry administration, security services, etc.</w:t>
      </w:r>
      <w:r>
        <w:rPr>
          <w:rFonts w:asciiTheme="minorHAnsi" w:hAnsiTheme="minorHAnsi"/>
          <w:color w:val="000000"/>
          <w:sz w:val="22"/>
          <w:szCs w:val="22"/>
        </w:rPr>
        <w:t xml:space="preserve">        </w:t>
      </w:r>
      <w:r w:rsidRPr="00D45877">
        <w:rPr>
          <w:rFonts w:asciiTheme="minorHAnsi" w:hAnsiTheme="minorHAnsi"/>
          <w:color w:val="000000"/>
          <w:sz w:val="22"/>
          <w:szCs w:val="22"/>
        </w:rPr>
        <w:t xml:space="preserve"> There are career opportunities </w:t>
      </w:r>
      <w:proofErr w:type="gramStart"/>
      <w:r w:rsidRPr="00D45877">
        <w:rPr>
          <w:rFonts w:asciiTheme="minorHAnsi" w:hAnsiTheme="minorHAnsi"/>
          <w:color w:val="000000"/>
          <w:sz w:val="22"/>
          <w:szCs w:val="22"/>
        </w:rPr>
        <w:t>in  all</w:t>
      </w:r>
      <w:proofErr w:type="gramEnd"/>
      <w:r w:rsidRPr="00D45877">
        <w:rPr>
          <w:rFonts w:asciiTheme="minorHAnsi" w:hAnsiTheme="minorHAnsi"/>
          <w:color w:val="000000"/>
          <w:sz w:val="22"/>
          <w:szCs w:val="22"/>
        </w:rPr>
        <w:t xml:space="preserve"> three branches of </w:t>
      </w:r>
      <w:proofErr w:type="spellStart"/>
      <w:r w:rsidRPr="00D45877">
        <w:rPr>
          <w:rFonts w:asciiTheme="minorHAnsi" w:hAnsiTheme="minorHAnsi"/>
          <w:color w:val="000000"/>
          <w:sz w:val="22"/>
          <w:szCs w:val="22"/>
        </w:rPr>
        <w:t>defence</w:t>
      </w:r>
      <w:proofErr w:type="spellEnd"/>
      <w:r w:rsidRPr="00D45877">
        <w:rPr>
          <w:rFonts w:asciiTheme="minorHAnsi" w:hAnsiTheme="minorHAnsi"/>
          <w:color w:val="000000"/>
          <w:sz w:val="22"/>
          <w:szCs w:val="22"/>
        </w:rPr>
        <w:t xml:space="preserve"> force-</w:t>
      </w:r>
    </w:p>
    <w:p w:rsidR="00072B19" w:rsidRPr="00A2360F" w:rsidRDefault="00072B19" w:rsidP="00072B19">
      <w:pPr>
        <w:pStyle w:val="style88"/>
        <w:shd w:val="clear" w:color="auto" w:fill="FFFFFF" w:themeFill="background1"/>
        <w:jc w:val="both"/>
        <w:rPr>
          <w:rFonts w:asciiTheme="minorHAnsi" w:hAnsiTheme="minorHAnsi"/>
          <w:color w:val="000000"/>
          <w:sz w:val="22"/>
          <w:szCs w:val="22"/>
        </w:rPr>
      </w:pPr>
      <w:proofErr w:type="spellStart"/>
      <w:proofErr w:type="gramStart"/>
      <w:r w:rsidRPr="00D45877">
        <w:rPr>
          <w:rFonts w:asciiTheme="minorHAnsi" w:hAnsiTheme="minorHAnsi"/>
          <w:color w:val="000000"/>
          <w:sz w:val="22"/>
          <w:szCs w:val="22"/>
        </w:rPr>
        <w:t>i</w:t>
      </w:r>
      <w:proofErr w:type="spellEnd"/>
      <w:proofErr w:type="gramEnd"/>
      <w:r w:rsidRPr="00D45877">
        <w:rPr>
          <w:rFonts w:asciiTheme="minorHAnsi" w:hAnsiTheme="minorHAnsi"/>
          <w:color w:val="000000"/>
          <w:sz w:val="22"/>
          <w:szCs w:val="22"/>
        </w:rPr>
        <w:t>)</w:t>
      </w:r>
      <w:hyperlink w:anchor="u" w:history="1">
        <w:r w:rsidRPr="00F8721A">
          <w:rPr>
            <w:rStyle w:val="Hyperlink"/>
            <w:rFonts w:asciiTheme="minorHAnsi" w:hAnsiTheme="minorHAnsi"/>
            <w:color w:val="FFFFFF" w:themeColor="background1"/>
            <w:sz w:val="22"/>
            <w:szCs w:val="22"/>
            <w:u w:val="none"/>
            <w:shd w:val="clear" w:color="auto" w:fill="002060"/>
          </w:rPr>
          <w:t>Indian Arm</w:t>
        </w:r>
        <w:r w:rsidRPr="00AA29A3">
          <w:rPr>
            <w:rStyle w:val="Hyperlink"/>
            <w:rFonts w:asciiTheme="minorHAnsi" w:hAnsiTheme="minorHAnsi"/>
            <w:color w:val="FFFFFF" w:themeColor="background1"/>
            <w:sz w:val="22"/>
            <w:szCs w:val="22"/>
            <w:shd w:val="clear" w:color="auto" w:fill="002060"/>
          </w:rPr>
          <w:t>y</w:t>
        </w:r>
      </w:hyperlink>
      <w:r w:rsidRPr="00D45877">
        <w:rPr>
          <w:rFonts w:asciiTheme="minorHAnsi" w:hAnsiTheme="minorHAnsi"/>
          <w:color w:val="000000"/>
          <w:sz w:val="22"/>
          <w:szCs w:val="22"/>
          <w:shd w:val="clear" w:color="auto" w:fill="FFFFFF" w:themeFill="background1"/>
        </w:rPr>
        <w:t xml:space="preserve"> </w:t>
      </w:r>
      <w:r w:rsidRPr="00D45877">
        <w:rPr>
          <w:rFonts w:asciiTheme="minorHAnsi" w:hAnsiTheme="minorHAnsi"/>
          <w:color w:val="000000"/>
          <w:sz w:val="22"/>
          <w:szCs w:val="22"/>
        </w:rPr>
        <w:t xml:space="preserve">ii) </w:t>
      </w:r>
      <w:hyperlink w:anchor="g" w:history="1">
        <w:r w:rsidRPr="00A2360F">
          <w:rPr>
            <w:rStyle w:val="Hyperlink"/>
            <w:rFonts w:asciiTheme="minorHAnsi" w:hAnsiTheme="minorHAnsi"/>
            <w:color w:val="FFFFFF" w:themeColor="background1"/>
            <w:sz w:val="22"/>
            <w:szCs w:val="22"/>
            <w:u w:val="none"/>
            <w:shd w:val="clear" w:color="auto" w:fill="002060"/>
          </w:rPr>
          <w:t>Indian</w:t>
        </w:r>
      </w:hyperlink>
      <w:r w:rsidRPr="00A2360F">
        <w:rPr>
          <w:rFonts w:asciiTheme="minorHAnsi" w:hAnsiTheme="minorHAnsi"/>
          <w:color w:val="FFFFFF" w:themeColor="background1"/>
          <w:sz w:val="22"/>
          <w:szCs w:val="22"/>
          <w:shd w:val="clear" w:color="auto" w:fill="002060"/>
        </w:rPr>
        <w:t xml:space="preserve"> navy</w:t>
      </w:r>
      <w:r w:rsidRPr="00A2360F">
        <w:rPr>
          <w:rFonts w:asciiTheme="minorHAnsi" w:hAnsiTheme="minorHAnsi"/>
          <w:color w:val="002060"/>
          <w:sz w:val="22"/>
          <w:szCs w:val="22"/>
        </w:rPr>
        <w:t xml:space="preserve"> </w:t>
      </w:r>
      <w:r w:rsidRPr="00A2360F">
        <w:rPr>
          <w:rFonts w:asciiTheme="minorHAnsi" w:hAnsiTheme="minorHAnsi"/>
          <w:color w:val="000000"/>
          <w:sz w:val="22"/>
          <w:szCs w:val="22"/>
        </w:rPr>
        <w:t>i</w:t>
      </w:r>
      <w:r w:rsidRPr="00D45877">
        <w:rPr>
          <w:rFonts w:asciiTheme="minorHAnsi" w:hAnsiTheme="minorHAnsi"/>
          <w:color w:val="000000"/>
          <w:sz w:val="22"/>
          <w:szCs w:val="22"/>
        </w:rPr>
        <w:t>ii</w:t>
      </w:r>
      <w:hyperlink w:anchor="p" w:history="1">
        <w:r w:rsidRPr="00A2360F">
          <w:rPr>
            <w:rStyle w:val="Hyperlink"/>
            <w:rFonts w:asciiTheme="minorHAnsi" w:hAnsiTheme="minorHAnsi"/>
            <w:sz w:val="22"/>
            <w:szCs w:val="22"/>
            <w:u w:val="none"/>
          </w:rPr>
          <w:t xml:space="preserve">) </w:t>
        </w:r>
        <w:r w:rsidRPr="00A2360F">
          <w:rPr>
            <w:rStyle w:val="Hyperlink"/>
            <w:rFonts w:asciiTheme="minorHAnsi" w:hAnsiTheme="minorHAnsi"/>
            <w:color w:val="FFFFFF" w:themeColor="background1"/>
            <w:sz w:val="22"/>
            <w:szCs w:val="22"/>
            <w:u w:val="none"/>
            <w:shd w:val="clear" w:color="auto" w:fill="002060"/>
          </w:rPr>
          <w:t>Indian Air Force</w:t>
        </w:r>
      </w:hyperlink>
    </w:p>
    <w:p w:rsidR="00072B19" w:rsidRDefault="00072B19" w:rsidP="00014DBC">
      <w:pPr>
        <w:spacing w:after="0"/>
        <w:jc w:val="both"/>
        <w:rPr>
          <w:rFonts w:cs="Arial"/>
        </w:rPr>
      </w:pPr>
    </w:p>
    <w:p w:rsidR="00554969" w:rsidRPr="00C81D28" w:rsidRDefault="00554969" w:rsidP="00014DBC">
      <w:pPr>
        <w:spacing w:after="0"/>
        <w:jc w:val="both"/>
        <w:rPr>
          <w:rFonts w:cs="Arial"/>
        </w:rPr>
      </w:pPr>
      <w:r w:rsidRPr="00C81D28">
        <w:rPr>
          <w:rFonts w:cs="Arial"/>
        </w:rPr>
        <w:t xml:space="preserve">Officer entry in </w:t>
      </w:r>
      <w:proofErr w:type="spellStart"/>
      <w:r w:rsidRPr="00C81D28">
        <w:rPr>
          <w:rFonts w:cs="Arial"/>
        </w:rPr>
        <w:t>defence</w:t>
      </w:r>
      <w:proofErr w:type="spellEnd"/>
      <w:r w:rsidRPr="00C81D28">
        <w:rPr>
          <w:rFonts w:cs="Arial"/>
        </w:rPr>
        <w:t xml:space="preserve"> service in two </w:t>
      </w:r>
      <w:proofErr w:type="gramStart"/>
      <w:r w:rsidRPr="00C81D28">
        <w:rPr>
          <w:rFonts w:cs="Arial"/>
        </w:rPr>
        <w:t>level</w:t>
      </w:r>
      <w:proofErr w:type="gramEnd"/>
      <w:r w:rsidRPr="00C81D28">
        <w:rPr>
          <w:rFonts w:cs="Arial"/>
        </w:rPr>
        <w:t xml:space="preserve"> –</w:t>
      </w:r>
    </w:p>
    <w:p w:rsidR="008020AC" w:rsidRPr="00C81D28" w:rsidRDefault="00554969" w:rsidP="00014DBC">
      <w:pPr>
        <w:spacing w:after="0"/>
        <w:jc w:val="both"/>
        <w:rPr>
          <w:rFonts w:cs="Arial"/>
          <w:color w:val="000000"/>
        </w:rPr>
      </w:pPr>
      <w:proofErr w:type="spellStart"/>
      <w:proofErr w:type="gramStart"/>
      <w:r w:rsidRPr="00C81D28">
        <w:rPr>
          <w:rFonts w:cs="Arial"/>
        </w:rPr>
        <w:t>i</w:t>
      </w:r>
      <w:proofErr w:type="spellEnd"/>
      <w:r w:rsidRPr="00C81D28">
        <w:rPr>
          <w:rFonts w:cs="Arial"/>
        </w:rPr>
        <w:t>)</w:t>
      </w:r>
      <w:r w:rsidRPr="00C81D28">
        <w:rPr>
          <w:rFonts w:cs="Arial"/>
          <w:b/>
          <w:color w:val="FFFFFF" w:themeColor="background1"/>
          <w:shd w:val="clear" w:color="auto" w:fill="002060"/>
        </w:rPr>
        <w:t>Permanent</w:t>
      </w:r>
      <w:proofErr w:type="gramEnd"/>
      <w:r w:rsidRPr="00C81D28">
        <w:rPr>
          <w:rFonts w:cs="Arial"/>
          <w:b/>
          <w:color w:val="FFFFFF" w:themeColor="background1"/>
          <w:shd w:val="clear" w:color="auto" w:fill="002060"/>
        </w:rPr>
        <w:t xml:space="preserve"> Commission</w:t>
      </w:r>
      <w:r w:rsidRPr="00C81D28">
        <w:rPr>
          <w:rFonts w:cs="Arial"/>
        </w:rPr>
        <w:t xml:space="preserve"> -</w:t>
      </w:r>
      <w:r w:rsidRPr="00C81D28">
        <w:rPr>
          <w:rFonts w:cs="Arial"/>
          <w:color w:val="000000"/>
        </w:rPr>
        <w:t xml:space="preserve"> A Permanent Commission means a career in the Army till you retire.  </w:t>
      </w:r>
    </w:p>
    <w:p w:rsidR="00554969" w:rsidRPr="00C81D28" w:rsidRDefault="00554969" w:rsidP="00014DBC">
      <w:pPr>
        <w:spacing w:after="0"/>
        <w:jc w:val="both"/>
        <w:rPr>
          <w:rFonts w:cs="Arial"/>
        </w:rPr>
      </w:pPr>
      <w:r w:rsidRPr="00C81D28">
        <w:rPr>
          <w:rFonts w:cs="Arial"/>
          <w:color w:val="000000"/>
        </w:rPr>
        <w:t>i</w:t>
      </w:r>
      <w:r w:rsidR="00014DBC" w:rsidRPr="00C81D28">
        <w:rPr>
          <w:rFonts w:cs="Arial"/>
          <w:color w:val="000000"/>
        </w:rPr>
        <w:t>i</w:t>
      </w:r>
      <w:proofErr w:type="gramStart"/>
      <w:r w:rsidR="00014DBC" w:rsidRPr="00C81D28">
        <w:rPr>
          <w:rFonts w:cs="Arial"/>
          <w:color w:val="000000"/>
        </w:rPr>
        <w:t>)</w:t>
      </w:r>
      <w:r w:rsidR="00014DBC" w:rsidRPr="00C81D28">
        <w:rPr>
          <w:rFonts w:cs="Arial"/>
          <w:b/>
          <w:color w:val="FFFFFF" w:themeColor="background1"/>
          <w:shd w:val="clear" w:color="auto" w:fill="002060"/>
        </w:rPr>
        <w:t>Short</w:t>
      </w:r>
      <w:proofErr w:type="gramEnd"/>
      <w:r w:rsidR="00014DBC" w:rsidRPr="00C81D28">
        <w:rPr>
          <w:rFonts w:cs="Arial"/>
          <w:b/>
          <w:color w:val="FFFFFF" w:themeColor="background1"/>
          <w:shd w:val="clear" w:color="auto" w:fill="002060"/>
        </w:rPr>
        <w:t xml:space="preserve"> service commission</w:t>
      </w:r>
      <w:r w:rsidR="00014DBC" w:rsidRPr="00C81D28">
        <w:rPr>
          <w:rFonts w:cs="Arial"/>
          <w:color w:val="000000"/>
        </w:rPr>
        <w:t>- one</w:t>
      </w:r>
      <w:r w:rsidRPr="00C81D28">
        <w:rPr>
          <w:rFonts w:cs="Arial"/>
          <w:color w:val="000000"/>
        </w:rPr>
        <w:t xml:space="preserve"> also have the option of joining the Army and serving as a Commissioned Officer for 10 years and is extendable up to 14 years.  At the end of this </w:t>
      </w:r>
      <w:proofErr w:type="gramStart"/>
      <w:r w:rsidRPr="00C81D28">
        <w:rPr>
          <w:rFonts w:cs="Arial"/>
          <w:color w:val="000000"/>
        </w:rPr>
        <w:t>peri</w:t>
      </w:r>
      <w:r w:rsidR="009B5B57" w:rsidRPr="00C81D28">
        <w:rPr>
          <w:rFonts w:cs="Arial"/>
          <w:color w:val="000000"/>
        </w:rPr>
        <w:t>od  two</w:t>
      </w:r>
      <w:proofErr w:type="gramEnd"/>
      <w:r w:rsidR="009B5B57" w:rsidRPr="00C81D28">
        <w:rPr>
          <w:rFonts w:cs="Arial"/>
          <w:color w:val="000000"/>
        </w:rPr>
        <w:t xml:space="preserve"> options are available</w:t>
      </w:r>
      <w:r w:rsidRPr="00C81D28">
        <w:rPr>
          <w:rFonts w:cs="Arial"/>
          <w:color w:val="000000"/>
        </w:rPr>
        <w:t xml:space="preserve">  Either elect for a Permanent Commission or opt out. Those not selected for Permanent Commission have the option of a 4 years extension.  They can resign at any time during this period. </w:t>
      </w:r>
    </w:p>
    <w:p w:rsidR="00014DBC" w:rsidRPr="00C81D28" w:rsidRDefault="00014DBC" w:rsidP="00442B05">
      <w:pPr>
        <w:shd w:val="clear" w:color="auto" w:fill="002060"/>
        <w:rPr>
          <w:b/>
          <w:color w:val="FFFFFF" w:themeColor="background1"/>
          <w:sz w:val="28"/>
          <w:szCs w:val="28"/>
          <w:u w:val="single"/>
        </w:rPr>
      </w:pPr>
      <w:bookmarkStart w:id="0" w:name="f"/>
      <w:bookmarkStart w:id="1" w:name="u"/>
      <w:r w:rsidRPr="00C81D28">
        <w:rPr>
          <w:b/>
          <w:color w:val="FFFFFF" w:themeColor="background1"/>
          <w:sz w:val="28"/>
          <w:szCs w:val="28"/>
          <w:u w:val="single"/>
        </w:rPr>
        <w:t>CAREER IN INDIAN ARMY</w:t>
      </w:r>
      <w:bookmarkEnd w:id="0"/>
    </w:p>
    <w:bookmarkEnd w:id="1"/>
    <w:p w:rsidR="008020AC" w:rsidRPr="00C81D28" w:rsidRDefault="008020AC" w:rsidP="00014DBC">
      <w:pPr>
        <w:rPr>
          <w:b/>
          <w:u w:val="single"/>
        </w:rPr>
      </w:pPr>
      <w:r w:rsidRPr="00C81D28">
        <w:rPr>
          <w:rFonts w:cs="Arial"/>
          <w:color w:val="000000"/>
        </w:rPr>
        <w:t>For a Permanent c</w:t>
      </w:r>
      <w:r w:rsidR="008D1C29" w:rsidRPr="00C81D28">
        <w:rPr>
          <w:rFonts w:cs="Arial"/>
          <w:color w:val="000000"/>
        </w:rPr>
        <w:t>ommission one</w:t>
      </w:r>
      <w:r w:rsidRPr="00C81D28">
        <w:rPr>
          <w:rFonts w:cs="Arial"/>
          <w:color w:val="000000"/>
        </w:rPr>
        <w:t xml:space="preserve"> </w:t>
      </w:r>
      <w:proofErr w:type="gramStart"/>
      <w:r w:rsidRPr="00C81D28">
        <w:rPr>
          <w:rFonts w:cs="Arial"/>
          <w:color w:val="000000"/>
        </w:rPr>
        <w:t>have</w:t>
      </w:r>
      <w:proofErr w:type="gramEnd"/>
      <w:r w:rsidRPr="00C81D28">
        <w:rPr>
          <w:rFonts w:cs="Arial"/>
          <w:color w:val="000000"/>
        </w:rPr>
        <w:t xml:space="preserve"> to join the National </w:t>
      </w:r>
      <w:proofErr w:type="spellStart"/>
      <w:r w:rsidRPr="00C81D28">
        <w:rPr>
          <w:rFonts w:cs="Arial"/>
          <w:color w:val="000000"/>
        </w:rPr>
        <w:t>Defence</w:t>
      </w:r>
      <w:proofErr w:type="spellEnd"/>
      <w:r w:rsidRPr="00C81D28">
        <w:rPr>
          <w:rFonts w:cs="Arial"/>
          <w:color w:val="000000"/>
        </w:rPr>
        <w:t xml:space="preserve"> Academy </w:t>
      </w:r>
      <w:proofErr w:type="spellStart"/>
      <w:r w:rsidRPr="00C81D28">
        <w:rPr>
          <w:rFonts w:cs="Arial"/>
          <w:color w:val="000000"/>
        </w:rPr>
        <w:t>Khadakwasla</w:t>
      </w:r>
      <w:proofErr w:type="spellEnd"/>
      <w:r w:rsidRPr="00C81D28">
        <w:rPr>
          <w:rFonts w:cs="Arial"/>
          <w:color w:val="000000"/>
        </w:rPr>
        <w:t xml:space="preserve"> or the Indian Military Academy </w:t>
      </w:r>
      <w:proofErr w:type="spellStart"/>
      <w:r w:rsidRPr="00C81D28">
        <w:rPr>
          <w:rFonts w:cs="Arial"/>
          <w:color w:val="000000"/>
        </w:rPr>
        <w:t>Dehradun</w:t>
      </w:r>
      <w:proofErr w:type="spellEnd"/>
      <w:r w:rsidRPr="00C81D28">
        <w:rPr>
          <w:rFonts w:cs="Arial"/>
          <w:color w:val="000000"/>
        </w:rPr>
        <w:t>.</w:t>
      </w:r>
    </w:p>
    <w:p w:rsidR="008020AC" w:rsidRPr="00C81D28" w:rsidRDefault="008020AC" w:rsidP="008020AC">
      <w:pPr>
        <w:spacing w:before="100" w:beforeAutospacing="1" w:after="100" w:afterAutospacing="1"/>
        <w:jc w:val="both"/>
        <w:rPr>
          <w:rFonts w:cs="Arial"/>
          <w:b/>
          <w:color w:val="000099"/>
        </w:rPr>
      </w:pPr>
      <w:proofErr w:type="gramStart"/>
      <w:r w:rsidRPr="00C81D28">
        <w:rPr>
          <w:rFonts w:cs="Arial"/>
          <w:b/>
          <w:color w:val="000099"/>
        </w:rPr>
        <w:t>1.</w:t>
      </w:r>
      <w:r w:rsidRPr="00C81D28">
        <w:rPr>
          <w:rFonts w:cs="Arial"/>
          <w:b/>
          <w:color w:val="000099"/>
          <w:u w:val="single"/>
        </w:rPr>
        <w:t>NATIONAL</w:t>
      </w:r>
      <w:proofErr w:type="gramEnd"/>
      <w:r w:rsidRPr="00C81D28">
        <w:rPr>
          <w:rFonts w:cs="Arial"/>
          <w:b/>
          <w:color w:val="000099"/>
          <w:u w:val="single"/>
        </w:rPr>
        <w:t xml:space="preserve"> DEFENCE ACADEMY(NDA),PUNE</w:t>
      </w:r>
    </w:p>
    <w:tbl>
      <w:tblPr>
        <w:tblStyle w:val="TableGrid"/>
        <w:tblW w:w="0" w:type="auto"/>
        <w:tblLook w:val="0480"/>
      </w:tblPr>
      <w:tblGrid>
        <w:gridCol w:w="1596"/>
        <w:gridCol w:w="1703"/>
        <w:gridCol w:w="1596"/>
        <w:gridCol w:w="1596"/>
        <w:gridCol w:w="1596"/>
        <w:gridCol w:w="1596"/>
      </w:tblGrid>
      <w:tr w:rsidR="008020AC" w:rsidRPr="00C81D28" w:rsidTr="008020AC">
        <w:tc>
          <w:tcPr>
            <w:tcW w:w="1596" w:type="dxa"/>
          </w:tcPr>
          <w:p w:rsidR="008020AC" w:rsidRPr="00C81D28" w:rsidRDefault="008020AC" w:rsidP="008020AC">
            <w:pPr>
              <w:spacing w:before="100" w:beforeAutospacing="1" w:after="100" w:afterAutospacing="1"/>
              <w:jc w:val="both"/>
              <w:rPr>
                <w:rFonts w:cs="Arial"/>
                <w:color w:val="000000"/>
              </w:rPr>
            </w:pPr>
            <w:r w:rsidRPr="00C81D28">
              <w:rPr>
                <w:rFonts w:cs="Arial"/>
                <w:color w:val="000000"/>
              </w:rPr>
              <w:t>Type/Entry</w:t>
            </w:r>
          </w:p>
        </w:tc>
        <w:tc>
          <w:tcPr>
            <w:tcW w:w="1596" w:type="dxa"/>
          </w:tcPr>
          <w:p w:rsidR="008020AC" w:rsidRPr="00C81D28" w:rsidRDefault="008020AC" w:rsidP="008020AC">
            <w:pPr>
              <w:spacing w:before="100" w:beforeAutospacing="1" w:after="100" w:afterAutospacing="1"/>
              <w:jc w:val="both"/>
              <w:rPr>
                <w:rFonts w:cs="Arial"/>
                <w:color w:val="000000"/>
              </w:rPr>
            </w:pPr>
            <w:r w:rsidRPr="00C81D28">
              <w:rPr>
                <w:rFonts w:cs="Arial"/>
                <w:color w:val="000000"/>
              </w:rPr>
              <w:t>Month of</w:t>
            </w:r>
          </w:p>
          <w:p w:rsidR="008020AC" w:rsidRPr="00C81D28" w:rsidRDefault="008020AC" w:rsidP="008020AC">
            <w:pPr>
              <w:spacing w:before="100" w:beforeAutospacing="1" w:after="100" w:afterAutospacing="1"/>
              <w:jc w:val="both"/>
              <w:rPr>
                <w:rFonts w:cs="Arial"/>
                <w:color w:val="000000"/>
              </w:rPr>
            </w:pPr>
            <w:r w:rsidRPr="00C81D28">
              <w:rPr>
                <w:rFonts w:cs="Arial"/>
                <w:color w:val="000000"/>
              </w:rPr>
              <w:t>Commencement</w:t>
            </w:r>
          </w:p>
        </w:tc>
        <w:tc>
          <w:tcPr>
            <w:tcW w:w="1596" w:type="dxa"/>
          </w:tcPr>
          <w:p w:rsidR="008020AC" w:rsidRPr="00C81D28" w:rsidRDefault="008020AC" w:rsidP="008020AC">
            <w:pPr>
              <w:spacing w:before="100" w:beforeAutospacing="1" w:after="100" w:afterAutospacing="1"/>
              <w:jc w:val="both"/>
              <w:rPr>
                <w:rFonts w:cs="Arial"/>
                <w:color w:val="000000"/>
              </w:rPr>
            </w:pPr>
            <w:r w:rsidRPr="00C81D28">
              <w:rPr>
                <w:rFonts w:cs="Arial"/>
                <w:color w:val="000000"/>
              </w:rPr>
              <w:t>Age at the time of joining</w:t>
            </w:r>
          </w:p>
        </w:tc>
        <w:tc>
          <w:tcPr>
            <w:tcW w:w="1596" w:type="dxa"/>
          </w:tcPr>
          <w:p w:rsidR="008020AC" w:rsidRPr="00C81D28" w:rsidRDefault="00F8721A" w:rsidP="008020AC">
            <w:pPr>
              <w:spacing w:before="100" w:beforeAutospacing="1" w:after="100" w:afterAutospacing="1"/>
              <w:jc w:val="both"/>
              <w:rPr>
                <w:rFonts w:cs="Arial"/>
                <w:color w:val="000000"/>
              </w:rPr>
            </w:pPr>
            <w:r w:rsidRPr="00C81D28">
              <w:rPr>
                <w:rFonts w:cs="Arial"/>
                <w:color w:val="000000"/>
              </w:rPr>
              <w:t>Educational</w:t>
            </w:r>
          </w:p>
          <w:p w:rsidR="008020AC" w:rsidRPr="00C81D28" w:rsidRDefault="008020AC" w:rsidP="008020AC">
            <w:pPr>
              <w:spacing w:before="100" w:beforeAutospacing="1" w:after="100" w:afterAutospacing="1"/>
              <w:jc w:val="both"/>
              <w:rPr>
                <w:rFonts w:cs="Arial"/>
                <w:color w:val="000000"/>
              </w:rPr>
            </w:pPr>
            <w:r w:rsidRPr="00C81D28">
              <w:rPr>
                <w:rFonts w:cs="Arial"/>
                <w:color w:val="000000"/>
              </w:rPr>
              <w:t>Qualification</w:t>
            </w:r>
          </w:p>
        </w:tc>
        <w:tc>
          <w:tcPr>
            <w:tcW w:w="1596" w:type="dxa"/>
          </w:tcPr>
          <w:p w:rsidR="008020AC" w:rsidRPr="00C81D28" w:rsidRDefault="008020AC" w:rsidP="008020AC">
            <w:pPr>
              <w:spacing w:before="100" w:beforeAutospacing="1" w:after="100" w:afterAutospacing="1"/>
              <w:jc w:val="both"/>
              <w:rPr>
                <w:rFonts w:cs="Arial"/>
                <w:color w:val="000000"/>
              </w:rPr>
            </w:pPr>
            <w:r w:rsidRPr="00C81D28">
              <w:rPr>
                <w:rFonts w:cs="Arial"/>
                <w:color w:val="000000"/>
              </w:rPr>
              <w:t>Mode of Selection</w:t>
            </w:r>
          </w:p>
        </w:tc>
        <w:tc>
          <w:tcPr>
            <w:tcW w:w="1596" w:type="dxa"/>
          </w:tcPr>
          <w:p w:rsidR="008020AC" w:rsidRPr="00C81D28" w:rsidRDefault="008020AC" w:rsidP="008020AC">
            <w:pPr>
              <w:spacing w:before="100" w:beforeAutospacing="1" w:after="100" w:afterAutospacing="1"/>
              <w:jc w:val="both"/>
              <w:rPr>
                <w:rFonts w:cs="Arial"/>
                <w:color w:val="000000"/>
              </w:rPr>
            </w:pPr>
            <w:r w:rsidRPr="00C81D28">
              <w:rPr>
                <w:rFonts w:cs="Arial"/>
                <w:color w:val="000000"/>
              </w:rPr>
              <w:t>Advertisement</w:t>
            </w:r>
          </w:p>
          <w:p w:rsidR="008020AC" w:rsidRPr="00C81D28" w:rsidRDefault="008020AC" w:rsidP="008020AC">
            <w:pPr>
              <w:spacing w:before="100" w:beforeAutospacing="1" w:after="100" w:afterAutospacing="1"/>
              <w:jc w:val="both"/>
              <w:rPr>
                <w:rFonts w:cs="Arial"/>
                <w:color w:val="000000"/>
              </w:rPr>
            </w:pPr>
            <w:r w:rsidRPr="00C81D28">
              <w:rPr>
                <w:rFonts w:cs="Arial"/>
                <w:color w:val="000000"/>
              </w:rPr>
              <w:t>Schedule</w:t>
            </w:r>
          </w:p>
        </w:tc>
      </w:tr>
      <w:tr w:rsidR="008020AC" w:rsidRPr="00C81D28" w:rsidTr="008020AC">
        <w:tc>
          <w:tcPr>
            <w:tcW w:w="1596" w:type="dxa"/>
          </w:tcPr>
          <w:p w:rsidR="008020AC" w:rsidRPr="00C81D28" w:rsidRDefault="008020AC" w:rsidP="008020AC">
            <w:pPr>
              <w:spacing w:before="100" w:beforeAutospacing="1" w:after="100" w:afterAutospacing="1"/>
              <w:jc w:val="both"/>
              <w:rPr>
                <w:rFonts w:cs="Arial"/>
                <w:color w:val="000000"/>
              </w:rPr>
            </w:pPr>
            <w:r w:rsidRPr="00C81D28">
              <w:rPr>
                <w:rFonts w:cs="Arial"/>
                <w:color w:val="000000"/>
              </w:rPr>
              <w:t>National</w:t>
            </w:r>
            <w:r w:rsidR="00F8721A">
              <w:rPr>
                <w:rFonts w:cs="Arial"/>
                <w:color w:val="000000"/>
              </w:rPr>
              <w:t xml:space="preserve"> </w:t>
            </w:r>
            <w:proofErr w:type="spellStart"/>
            <w:r w:rsidRPr="00C81D28">
              <w:rPr>
                <w:rFonts w:cs="Arial"/>
                <w:color w:val="000000"/>
              </w:rPr>
              <w:t>Defence</w:t>
            </w:r>
            <w:proofErr w:type="spellEnd"/>
            <w:r w:rsidRPr="00C81D28">
              <w:rPr>
                <w:rFonts w:cs="Arial"/>
                <w:color w:val="000000"/>
              </w:rPr>
              <w:t xml:space="preserve"> </w:t>
            </w:r>
            <w:proofErr w:type="spellStart"/>
            <w:r w:rsidRPr="00C81D28">
              <w:rPr>
                <w:rFonts w:cs="Arial"/>
                <w:color w:val="000000"/>
              </w:rPr>
              <w:t>Academy,Pune</w:t>
            </w:r>
            <w:proofErr w:type="spellEnd"/>
          </w:p>
        </w:tc>
        <w:tc>
          <w:tcPr>
            <w:tcW w:w="1596" w:type="dxa"/>
          </w:tcPr>
          <w:p w:rsidR="008020AC" w:rsidRPr="00C81D28" w:rsidRDefault="008020AC" w:rsidP="008020AC">
            <w:pPr>
              <w:spacing w:before="100" w:beforeAutospacing="1" w:after="100" w:afterAutospacing="1"/>
              <w:jc w:val="both"/>
              <w:rPr>
                <w:rFonts w:cs="Arial"/>
                <w:color w:val="000000"/>
              </w:rPr>
            </w:pPr>
            <w:r w:rsidRPr="00C81D28">
              <w:rPr>
                <w:rFonts w:cs="Arial"/>
                <w:color w:val="000000"/>
              </w:rPr>
              <w:t>Jan &amp; July</w:t>
            </w:r>
          </w:p>
        </w:tc>
        <w:tc>
          <w:tcPr>
            <w:tcW w:w="1596" w:type="dxa"/>
          </w:tcPr>
          <w:p w:rsidR="008020AC" w:rsidRPr="00C81D28" w:rsidRDefault="00DC714A" w:rsidP="008020AC">
            <w:pPr>
              <w:spacing w:before="100" w:beforeAutospacing="1" w:after="100" w:afterAutospacing="1"/>
              <w:jc w:val="both"/>
              <w:rPr>
                <w:rFonts w:cs="Arial"/>
                <w:color w:val="000000"/>
              </w:rPr>
            </w:pPr>
            <w:r w:rsidRPr="00C81D28">
              <w:rPr>
                <w:rFonts w:cs="Arial"/>
                <w:color w:val="000000"/>
              </w:rPr>
              <w:t>161/2-19 yrs</w:t>
            </w:r>
          </w:p>
        </w:tc>
        <w:tc>
          <w:tcPr>
            <w:tcW w:w="1596" w:type="dxa"/>
          </w:tcPr>
          <w:p w:rsidR="008020AC" w:rsidRPr="00C81D28" w:rsidRDefault="00DC714A" w:rsidP="008020AC">
            <w:pPr>
              <w:spacing w:before="100" w:beforeAutospacing="1" w:after="100" w:afterAutospacing="1"/>
              <w:jc w:val="both"/>
              <w:rPr>
                <w:rFonts w:cs="Arial"/>
                <w:color w:val="000000"/>
              </w:rPr>
            </w:pPr>
            <w:r w:rsidRPr="00C81D28">
              <w:rPr>
                <w:rFonts w:cs="Arial"/>
                <w:color w:val="000000"/>
              </w:rPr>
              <w:t>12</w:t>
            </w:r>
            <w:r w:rsidRPr="00C81D28">
              <w:rPr>
                <w:rFonts w:cs="Arial"/>
                <w:color w:val="000000"/>
                <w:vertAlign w:val="superscript"/>
              </w:rPr>
              <w:t>th</w:t>
            </w:r>
            <w:r w:rsidRPr="00C81D28">
              <w:rPr>
                <w:rFonts w:cs="Arial"/>
                <w:color w:val="000000"/>
              </w:rPr>
              <w:t xml:space="preserve"> Standard/10+2 system of Education</w:t>
            </w:r>
          </w:p>
        </w:tc>
        <w:tc>
          <w:tcPr>
            <w:tcW w:w="1596" w:type="dxa"/>
          </w:tcPr>
          <w:p w:rsidR="008020AC" w:rsidRPr="00C81D28" w:rsidRDefault="00DC714A" w:rsidP="008020AC">
            <w:pPr>
              <w:spacing w:before="100" w:beforeAutospacing="1" w:after="100" w:afterAutospacing="1"/>
              <w:jc w:val="both"/>
              <w:rPr>
                <w:rFonts w:cs="Arial"/>
                <w:color w:val="000000"/>
              </w:rPr>
            </w:pPr>
            <w:r w:rsidRPr="00C81D28">
              <w:rPr>
                <w:rFonts w:cs="Arial"/>
                <w:color w:val="000000"/>
              </w:rPr>
              <w:t>NDA Exam by UPSC &amp;SSB interview</w:t>
            </w:r>
          </w:p>
        </w:tc>
        <w:tc>
          <w:tcPr>
            <w:tcW w:w="1596" w:type="dxa"/>
          </w:tcPr>
          <w:p w:rsidR="008020AC" w:rsidRPr="00C81D28" w:rsidRDefault="00DC714A" w:rsidP="008020AC">
            <w:pPr>
              <w:spacing w:before="100" w:beforeAutospacing="1" w:after="100" w:afterAutospacing="1"/>
              <w:jc w:val="both"/>
              <w:rPr>
                <w:rFonts w:cs="Arial"/>
                <w:color w:val="000000"/>
              </w:rPr>
            </w:pPr>
            <w:r w:rsidRPr="00C81D28">
              <w:rPr>
                <w:rFonts w:cs="Arial"/>
                <w:color w:val="000000"/>
              </w:rPr>
              <w:t>March/April &amp;Oct/Nov</w:t>
            </w:r>
          </w:p>
        </w:tc>
      </w:tr>
    </w:tbl>
    <w:p w:rsidR="008020AC" w:rsidRPr="00C81D28" w:rsidRDefault="00DC714A" w:rsidP="008020AC">
      <w:pPr>
        <w:spacing w:before="100" w:beforeAutospacing="1" w:after="100" w:afterAutospacing="1"/>
        <w:jc w:val="both"/>
        <w:rPr>
          <w:rFonts w:cs="Arial"/>
          <w:color w:val="000099"/>
        </w:rPr>
      </w:pPr>
      <w:proofErr w:type="gramStart"/>
      <w:r w:rsidRPr="00C81D28">
        <w:rPr>
          <w:rFonts w:cs="Arial"/>
          <w:color w:val="000099"/>
        </w:rPr>
        <w:t>2.</w:t>
      </w:r>
      <w:r w:rsidRPr="00C81D28">
        <w:rPr>
          <w:rFonts w:cs="Arial"/>
          <w:b/>
          <w:color w:val="000099"/>
          <w:u w:val="single"/>
        </w:rPr>
        <w:t>INDIAN</w:t>
      </w:r>
      <w:proofErr w:type="gramEnd"/>
      <w:r w:rsidRPr="00C81D28">
        <w:rPr>
          <w:rFonts w:cs="Arial"/>
          <w:b/>
          <w:color w:val="000099"/>
          <w:u w:val="single"/>
        </w:rPr>
        <w:t xml:space="preserve"> MILITARY ACADEMY(IMA),DERHADUN</w:t>
      </w:r>
    </w:p>
    <w:tbl>
      <w:tblPr>
        <w:tblStyle w:val="TableGrid"/>
        <w:tblW w:w="0" w:type="auto"/>
        <w:tblLook w:val="04A0"/>
      </w:tblPr>
      <w:tblGrid>
        <w:gridCol w:w="2271"/>
        <w:gridCol w:w="1838"/>
        <w:gridCol w:w="1057"/>
        <w:gridCol w:w="1496"/>
        <w:gridCol w:w="1255"/>
        <w:gridCol w:w="1659"/>
      </w:tblGrid>
      <w:tr w:rsidR="00DC714A" w:rsidRPr="00C81D28" w:rsidTr="00DC714A">
        <w:tc>
          <w:tcPr>
            <w:tcW w:w="2271" w:type="dxa"/>
          </w:tcPr>
          <w:p w:rsidR="00DC714A" w:rsidRPr="00C81D28" w:rsidRDefault="00DC714A" w:rsidP="008020AC">
            <w:pPr>
              <w:spacing w:before="100" w:beforeAutospacing="1" w:after="100" w:afterAutospacing="1"/>
              <w:jc w:val="both"/>
              <w:rPr>
                <w:rFonts w:cs="Arial"/>
                <w:color w:val="000000"/>
              </w:rPr>
            </w:pPr>
            <w:r w:rsidRPr="00C81D28">
              <w:rPr>
                <w:rFonts w:cs="Arial"/>
                <w:color w:val="000000"/>
              </w:rPr>
              <w:t>Type/Entry</w:t>
            </w:r>
          </w:p>
        </w:tc>
        <w:tc>
          <w:tcPr>
            <w:tcW w:w="1838" w:type="dxa"/>
          </w:tcPr>
          <w:p w:rsidR="00DC714A" w:rsidRPr="00C81D28" w:rsidRDefault="00DC714A" w:rsidP="00DC714A">
            <w:pPr>
              <w:spacing w:before="100" w:beforeAutospacing="1" w:after="100" w:afterAutospacing="1"/>
              <w:jc w:val="both"/>
              <w:rPr>
                <w:rFonts w:cs="Arial"/>
                <w:color w:val="000000"/>
              </w:rPr>
            </w:pPr>
            <w:r w:rsidRPr="00C81D28">
              <w:rPr>
                <w:rFonts w:cs="Arial"/>
                <w:color w:val="000000"/>
              </w:rPr>
              <w:t>Month of</w:t>
            </w:r>
          </w:p>
          <w:p w:rsidR="00DC714A" w:rsidRPr="00C81D28" w:rsidRDefault="00DC714A" w:rsidP="00DC714A">
            <w:pPr>
              <w:spacing w:before="100" w:beforeAutospacing="1" w:after="100" w:afterAutospacing="1"/>
              <w:jc w:val="both"/>
              <w:rPr>
                <w:rFonts w:cs="Arial"/>
                <w:color w:val="000000"/>
              </w:rPr>
            </w:pPr>
            <w:r w:rsidRPr="00C81D28">
              <w:rPr>
                <w:rFonts w:cs="Arial"/>
                <w:color w:val="000000"/>
              </w:rPr>
              <w:t>Commencement</w:t>
            </w:r>
          </w:p>
        </w:tc>
        <w:tc>
          <w:tcPr>
            <w:tcW w:w="1057" w:type="dxa"/>
          </w:tcPr>
          <w:p w:rsidR="00DC714A" w:rsidRPr="00C81D28" w:rsidRDefault="00DC714A" w:rsidP="008020AC">
            <w:pPr>
              <w:spacing w:before="100" w:beforeAutospacing="1" w:after="100" w:afterAutospacing="1"/>
              <w:jc w:val="both"/>
              <w:rPr>
                <w:rFonts w:cs="Arial"/>
                <w:color w:val="000000"/>
              </w:rPr>
            </w:pPr>
            <w:r w:rsidRPr="00C81D28">
              <w:rPr>
                <w:rFonts w:cs="Arial"/>
                <w:color w:val="000000"/>
              </w:rPr>
              <w:t>Age at the time of joining</w:t>
            </w:r>
          </w:p>
        </w:tc>
        <w:tc>
          <w:tcPr>
            <w:tcW w:w="1496" w:type="dxa"/>
          </w:tcPr>
          <w:p w:rsidR="00DC714A" w:rsidRPr="00C81D28" w:rsidRDefault="00F8721A" w:rsidP="00DC714A">
            <w:pPr>
              <w:spacing w:before="100" w:beforeAutospacing="1" w:after="100" w:afterAutospacing="1"/>
              <w:jc w:val="both"/>
              <w:rPr>
                <w:rFonts w:cs="Arial"/>
                <w:color w:val="000000"/>
              </w:rPr>
            </w:pPr>
            <w:r w:rsidRPr="00C81D28">
              <w:rPr>
                <w:rFonts w:cs="Arial"/>
                <w:color w:val="000000"/>
              </w:rPr>
              <w:t>Educational</w:t>
            </w:r>
          </w:p>
          <w:p w:rsidR="00DC714A" w:rsidRPr="00C81D28" w:rsidRDefault="00DC714A" w:rsidP="00DC714A">
            <w:pPr>
              <w:spacing w:before="100" w:beforeAutospacing="1" w:after="100" w:afterAutospacing="1"/>
              <w:jc w:val="both"/>
              <w:rPr>
                <w:rFonts w:cs="Arial"/>
                <w:color w:val="000000"/>
              </w:rPr>
            </w:pPr>
            <w:r w:rsidRPr="00C81D28">
              <w:rPr>
                <w:rFonts w:cs="Arial"/>
                <w:color w:val="000000"/>
              </w:rPr>
              <w:t>Qualification</w:t>
            </w:r>
          </w:p>
        </w:tc>
        <w:tc>
          <w:tcPr>
            <w:tcW w:w="1255" w:type="dxa"/>
          </w:tcPr>
          <w:p w:rsidR="00DC714A" w:rsidRPr="00C81D28" w:rsidRDefault="00DC714A" w:rsidP="008020AC">
            <w:pPr>
              <w:spacing w:before="100" w:beforeAutospacing="1" w:after="100" w:afterAutospacing="1"/>
              <w:jc w:val="both"/>
              <w:rPr>
                <w:rFonts w:cs="Arial"/>
                <w:color w:val="000000"/>
              </w:rPr>
            </w:pPr>
            <w:r w:rsidRPr="00C81D28">
              <w:rPr>
                <w:rFonts w:cs="Arial"/>
                <w:color w:val="000000"/>
              </w:rPr>
              <w:t>Mode of Selection</w:t>
            </w:r>
          </w:p>
        </w:tc>
        <w:tc>
          <w:tcPr>
            <w:tcW w:w="1659" w:type="dxa"/>
          </w:tcPr>
          <w:p w:rsidR="00DC714A" w:rsidRPr="00C81D28" w:rsidRDefault="00DC714A" w:rsidP="00C80F6C">
            <w:pPr>
              <w:spacing w:before="100" w:beforeAutospacing="1" w:after="100" w:afterAutospacing="1"/>
              <w:jc w:val="both"/>
              <w:rPr>
                <w:rFonts w:cs="Arial"/>
                <w:color w:val="000000"/>
              </w:rPr>
            </w:pPr>
            <w:r w:rsidRPr="00C81D28">
              <w:rPr>
                <w:rFonts w:cs="Arial"/>
                <w:color w:val="000000"/>
              </w:rPr>
              <w:t>Advertisement</w:t>
            </w:r>
          </w:p>
          <w:p w:rsidR="00DC714A" w:rsidRPr="00C81D28" w:rsidRDefault="00DC714A" w:rsidP="00C80F6C">
            <w:pPr>
              <w:spacing w:before="100" w:beforeAutospacing="1" w:after="100" w:afterAutospacing="1"/>
              <w:jc w:val="both"/>
              <w:rPr>
                <w:rFonts w:cs="Arial"/>
                <w:color w:val="000000"/>
              </w:rPr>
            </w:pPr>
            <w:r w:rsidRPr="00C81D28">
              <w:rPr>
                <w:rFonts w:cs="Arial"/>
                <w:color w:val="000000"/>
              </w:rPr>
              <w:t>Schedule</w:t>
            </w:r>
          </w:p>
        </w:tc>
      </w:tr>
      <w:tr w:rsidR="00DC714A" w:rsidRPr="00C81D28" w:rsidTr="00DC714A">
        <w:tc>
          <w:tcPr>
            <w:tcW w:w="2271" w:type="dxa"/>
          </w:tcPr>
          <w:p w:rsidR="00DC714A" w:rsidRPr="00C81D28" w:rsidRDefault="00DC714A" w:rsidP="008020AC">
            <w:pPr>
              <w:spacing w:before="100" w:beforeAutospacing="1" w:after="100" w:afterAutospacing="1"/>
              <w:jc w:val="both"/>
              <w:rPr>
                <w:rFonts w:cs="Arial"/>
                <w:color w:val="000000"/>
              </w:rPr>
            </w:pPr>
            <w:r w:rsidRPr="00C81D28">
              <w:rPr>
                <w:rFonts w:cs="Arial"/>
                <w:color w:val="000000"/>
              </w:rPr>
              <w:t>a)Direct Entry</w:t>
            </w:r>
          </w:p>
        </w:tc>
        <w:tc>
          <w:tcPr>
            <w:tcW w:w="1838" w:type="dxa"/>
          </w:tcPr>
          <w:p w:rsidR="00DC714A" w:rsidRPr="00C81D28" w:rsidRDefault="00DC714A" w:rsidP="008020AC">
            <w:pPr>
              <w:spacing w:before="100" w:beforeAutospacing="1" w:after="100" w:afterAutospacing="1"/>
              <w:jc w:val="both"/>
              <w:rPr>
                <w:rFonts w:cs="Arial"/>
                <w:color w:val="000000"/>
              </w:rPr>
            </w:pPr>
            <w:r w:rsidRPr="00C81D28">
              <w:rPr>
                <w:rFonts w:cs="Arial"/>
                <w:color w:val="000000"/>
              </w:rPr>
              <w:t>Jan&amp; July</w:t>
            </w:r>
          </w:p>
        </w:tc>
        <w:tc>
          <w:tcPr>
            <w:tcW w:w="1057" w:type="dxa"/>
          </w:tcPr>
          <w:p w:rsidR="00DC714A" w:rsidRPr="00C81D28" w:rsidRDefault="00DC714A" w:rsidP="008020AC">
            <w:pPr>
              <w:spacing w:before="100" w:beforeAutospacing="1" w:after="100" w:afterAutospacing="1"/>
              <w:jc w:val="both"/>
              <w:rPr>
                <w:rFonts w:cs="Arial"/>
                <w:color w:val="000000"/>
              </w:rPr>
            </w:pPr>
            <w:r w:rsidRPr="00C81D28">
              <w:rPr>
                <w:rFonts w:cs="Arial"/>
                <w:color w:val="000000"/>
              </w:rPr>
              <w:t>19-24 yrs</w:t>
            </w:r>
          </w:p>
        </w:tc>
        <w:tc>
          <w:tcPr>
            <w:tcW w:w="1496" w:type="dxa"/>
          </w:tcPr>
          <w:p w:rsidR="00DC714A" w:rsidRPr="00C81D28" w:rsidRDefault="00DC714A" w:rsidP="008020AC">
            <w:pPr>
              <w:spacing w:before="100" w:beforeAutospacing="1" w:after="100" w:afterAutospacing="1"/>
              <w:jc w:val="both"/>
              <w:rPr>
                <w:rFonts w:cs="Arial"/>
                <w:color w:val="000000"/>
              </w:rPr>
            </w:pPr>
            <w:r w:rsidRPr="00C81D28">
              <w:rPr>
                <w:rFonts w:cs="Arial"/>
                <w:color w:val="000000"/>
              </w:rPr>
              <w:t xml:space="preserve">Degree or </w:t>
            </w:r>
            <w:proofErr w:type="spellStart"/>
            <w:r w:rsidRPr="00C81D28">
              <w:rPr>
                <w:rFonts w:cs="Arial"/>
                <w:color w:val="000000"/>
              </w:rPr>
              <w:t>eqvt</w:t>
            </w:r>
            <w:proofErr w:type="spellEnd"/>
            <w:r w:rsidRPr="00C81D28">
              <w:rPr>
                <w:rFonts w:cs="Arial"/>
                <w:color w:val="000000"/>
              </w:rPr>
              <w:t>. At the time of joining course</w:t>
            </w:r>
          </w:p>
        </w:tc>
        <w:tc>
          <w:tcPr>
            <w:tcW w:w="1255" w:type="dxa"/>
          </w:tcPr>
          <w:p w:rsidR="00DC714A" w:rsidRPr="00C81D28" w:rsidRDefault="00DC714A" w:rsidP="008020AC">
            <w:pPr>
              <w:spacing w:before="100" w:beforeAutospacing="1" w:after="100" w:afterAutospacing="1"/>
              <w:jc w:val="both"/>
              <w:rPr>
                <w:rFonts w:cs="Arial"/>
                <w:color w:val="000000"/>
              </w:rPr>
            </w:pPr>
            <w:r w:rsidRPr="00C81D28">
              <w:rPr>
                <w:rFonts w:cs="Arial"/>
                <w:color w:val="000000"/>
              </w:rPr>
              <w:t>CDSE Exam by UPSC &amp;SSB Interview</w:t>
            </w:r>
          </w:p>
        </w:tc>
        <w:tc>
          <w:tcPr>
            <w:tcW w:w="1659" w:type="dxa"/>
          </w:tcPr>
          <w:p w:rsidR="00DC714A" w:rsidRPr="00C81D28" w:rsidRDefault="00DC714A" w:rsidP="008020AC">
            <w:pPr>
              <w:spacing w:before="100" w:beforeAutospacing="1" w:after="100" w:afterAutospacing="1"/>
              <w:jc w:val="both"/>
              <w:rPr>
                <w:rFonts w:cs="Arial"/>
                <w:color w:val="000000"/>
              </w:rPr>
            </w:pPr>
            <w:r w:rsidRPr="00C81D28">
              <w:rPr>
                <w:rFonts w:cs="Arial"/>
                <w:color w:val="000000"/>
              </w:rPr>
              <w:t>Mar/April</w:t>
            </w:r>
          </w:p>
          <w:p w:rsidR="00DC714A" w:rsidRPr="00C81D28" w:rsidRDefault="00DC714A" w:rsidP="008020AC">
            <w:pPr>
              <w:spacing w:before="100" w:beforeAutospacing="1" w:after="100" w:afterAutospacing="1"/>
              <w:jc w:val="both"/>
              <w:rPr>
                <w:rFonts w:cs="Arial"/>
                <w:color w:val="000000"/>
              </w:rPr>
            </w:pPr>
            <w:r w:rsidRPr="00C81D28">
              <w:rPr>
                <w:rFonts w:cs="Arial"/>
                <w:color w:val="000000"/>
              </w:rPr>
              <w:t>&amp;</w:t>
            </w:r>
          </w:p>
          <w:p w:rsidR="00DC714A" w:rsidRPr="00C81D28" w:rsidRDefault="00DC714A" w:rsidP="008020AC">
            <w:pPr>
              <w:spacing w:before="100" w:beforeAutospacing="1" w:after="100" w:afterAutospacing="1"/>
              <w:jc w:val="both"/>
              <w:rPr>
                <w:rFonts w:cs="Arial"/>
                <w:color w:val="000000"/>
              </w:rPr>
            </w:pPr>
            <w:r w:rsidRPr="00C81D28">
              <w:rPr>
                <w:rFonts w:cs="Arial"/>
                <w:color w:val="000000"/>
              </w:rPr>
              <w:t>Oct/Nov</w:t>
            </w:r>
          </w:p>
        </w:tc>
      </w:tr>
      <w:tr w:rsidR="00DC714A" w:rsidRPr="00C81D28" w:rsidTr="00DC714A">
        <w:tc>
          <w:tcPr>
            <w:tcW w:w="2271" w:type="dxa"/>
          </w:tcPr>
          <w:p w:rsidR="00DC714A" w:rsidRPr="00C81D28" w:rsidRDefault="00DC714A" w:rsidP="008020AC">
            <w:pPr>
              <w:spacing w:before="100" w:beforeAutospacing="1" w:after="100" w:afterAutospacing="1"/>
              <w:jc w:val="both"/>
              <w:rPr>
                <w:rFonts w:cs="Arial"/>
                <w:color w:val="000000"/>
              </w:rPr>
            </w:pPr>
            <w:r w:rsidRPr="00C81D28">
              <w:rPr>
                <w:rFonts w:cs="Arial"/>
                <w:color w:val="000000"/>
              </w:rPr>
              <w:t>b)TGC</w:t>
            </w:r>
          </w:p>
          <w:p w:rsidR="00DC714A" w:rsidRPr="00C81D28" w:rsidRDefault="00DC714A" w:rsidP="008020AC">
            <w:pPr>
              <w:spacing w:before="100" w:beforeAutospacing="1" w:after="100" w:afterAutospacing="1"/>
              <w:jc w:val="both"/>
              <w:rPr>
                <w:rFonts w:cs="Arial"/>
                <w:color w:val="000000"/>
              </w:rPr>
            </w:pPr>
            <w:proofErr w:type="spellStart"/>
            <w:r w:rsidRPr="00C81D28">
              <w:rPr>
                <w:rFonts w:cs="Arial"/>
                <w:color w:val="000000"/>
              </w:rPr>
              <w:t>i</w:t>
            </w:r>
            <w:proofErr w:type="spellEnd"/>
            <w:r w:rsidRPr="00C81D28">
              <w:rPr>
                <w:rFonts w:cs="Arial"/>
                <w:color w:val="000000"/>
              </w:rPr>
              <w:t>)Engineering Graduate</w:t>
            </w:r>
          </w:p>
          <w:p w:rsidR="00DC714A" w:rsidRPr="00C81D28" w:rsidRDefault="00DC714A" w:rsidP="008020AC">
            <w:pPr>
              <w:spacing w:before="100" w:beforeAutospacing="1" w:after="100" w:afterAutospacing="1"/>
              <w:jc w:val="both"/>
              <w:rPr>
                <w:rFonts w:cs="Arial"/>
                <w:color w:val="000000"/>
              </w:rPr>
            </w:pPr>
            <w:r w:rsidRPr="00C81D28">
              <w:rPr>
                <w:rFonts w:cs="Arial"/>
                <w:color w:val="000000"/>
              </w:rPr>
              <w:t>ii)Post</w:t>
            </w:r>
            <w:r w:rsidR="00B875C4" w:rsidRPr="00C81D28">
              <w:rPr>
                <w:rFonts w:cs="Arial"/>
                <w:color w:val="000000"/>
              </w:rPr>
              <w:t xml:space="preserve"> </w:t>
            </w:r>
            <w:r w:rsidRPr="00C81D28">
              <w:rPr>
                <w:rFonts w:cs="Arial"/>
                <w:color w:val="000000"/>
              </w:rPr>
              <w:t>Graduate(AEC)</w:t>
            </w:r>
          </w:p>
          <w:p w:rsidR="00DC714A" w:rsidRPr="00C81D28" w:rsidRDefault="00DC714A" w:rsidP="008020AC">
            <w:pPr>
              <w:spacing w:before="100" w:beforeAutospacing="1" w:after="100" w:afterAutospacing="1"/>
              <w:jc w:val="both"/>
              <w:rPr>
                <w:rFonts w:cs="Arial"/>
                <w:color w:val="000000"/>
              </w:rPr>
            </w:pPr>
          </w:p>
        </w:tc>
        <w:tc>
          <w:tcPr>
            <w:tcW w:w="1838" w:type="dxa"/>
          </w:tcPr>
          <w:p w:rsidR="00DC714A" w:rsidRPr="00C81D28" w:rsidRDefault="00DC714A" w:rsidP="00C80F6C">
            <w:pPr>
              <w:spacing w:before="100" w:beforeAutospacing="1" w:after="100" w:afterAutospacing="1"/>
              <w:jc w:val="both"/>
              <w:rPr>
                <w:rFonts w:cs="Arial"/>
                <w:color w:val="000000"/>
              </w:rPr>
            </w:pPr>
            <w:r w:rsidRPr="00C81D28">
              <w:rPr>
                <w:rFonts w:cs="Arial"/>
                <w:color w:val="000000"/>
              </w:rPr>
              <w:t>Jan&amp; July</w:t>
            </w:r>
          </w:p>
          <w:p w:rsidR="00DC714A" w:rsidRPr="00C81D28" w:rsidRDefault="00DC714A" w:rsidP="00DC714A">
            <w:pPr>
              <w:rPr>
                <w:rFonts w:cs="Arial"/>
              </w:rPr>
            </w:pPr>
          </w:p>
          <w:p w:rsidR="00DC714A" w:rsidRPr="00C81D28" w:rsidRDefault="00DC714A" w:rsidP="00DC714A">
            <w:pPr>
              <w:rPr>
                <w:rFonts w:cs="Arial"/>
              </w:rPr>
            </w:pPr>
          </w:p>
          <w:p w:rsidR="00DC714A" w:rsidRPr="00C81D28" w:rsidRDefault="00DC714A" w:rsidP="00DC714A">
            <w:pPr>
              <w:rPr>
                <w:rFonts w:cs="Arial"/>
              </w:rPr>
            </w:pPr>
          </w:p>
          <w:p w:rsidR="00DC714A" w:rsidRPr="00C81D28" w:rsidRDefault="00DC714A" w:rsidP="00DC714A">
            <w:pPr>
              <w:rPr>
                <w:rFonts w:cs="Arial"/>
              </w:rPr>
            </w:pPr>
            <w:r w:rsidRPr="00C81D28">
              <w:rPr>
                <w:rFonts w:cs="Arial"/>
                <w:color w:val="000000"/>
              </w:rPr>
              <w:t>Jan&amp; July</w:t>
            </w:r>
          </w:p>
        </w:tc>
        <w:tc>
          <w:tcPr>
            <w:tcW w:w="1057" w:type="dxa"/>
          </w:tcPr>
          <w:p w:rsidR="009F00B2" w:rsidRPr="00C81D28" w:rsidRDefault="009F00B2" w:rsidP="008020AC">
            <w:pPr>
              <w:spacing w:before="100" w:beforeAutospacing="1" w:after="100" w:afterAutospacing="1"/>
              <w:jc w:val="both"/>
              <w:rPr>
                <w:rFonts w:cs="Arial"/>
                <w:color w:val="000000"/>
              </w:rPr>
            </w:pPr>
            <w:r w:rsidRPr="00C81D28">
              <w:rPr>
                <w:rFonts w:cs="Arial"/>
                <w:color w:val="000000"/>
              </w:rPr>
              <w:t>20-27 yrs</w:t>
            </w:r>
          </w:p>
          <w:p w:rsidR="009F00B2" w:rsidRPr="00C81D28" w:rsidRDefault="009F00B2" w:rsidP="009F00B2">
            <w:pPr>
              <w:rPr>
                <w:rFonts w:cs="Arial"/>
              </w:rPr>
            </w:pPr>
          </w:p>
          <w:p w:rsidR="009F00B2" w:rsidRPr="00C81D28" w:rsidRDefault="009F00B2" w:rsidP="009F00B2">
            <w:pPr>
              <w:rPr>
                <w:rFonts w:cs="Arial"/>
              </w:rPr>
            </w:pPr>
          </w:p>
          <w:p w:rsidR="00DC714A" w:rsidRPr="00C81D28" w:rsidRDefault="009F00B2" w:rsidP="009F00B2">
            <w:pPr>
              <w:rPr>
                <w:rFonts w:cs="Arial"/>
              </w:rPr>
            </w:pPr>
            <w:r w:rsidRPr="00C81D28">
              <w:rPr>
                <w:rFonts w:cs="Arial"/>
              </w:rPr>
              <w:t>23-27 yrs</w:t>
            </w:r>
          </w:p>
        </w:tc>
        <w:tc>
          <w:tcPr>
            <w:tcW w:w="1496" w:type="dxa"/>
          </w:tcPr>
          <w:p w:rsidR="00DC714A" w:rsidRPr="00C81D28" w:rsidRDefault="009F00B2" w:rsidP="008020AC">
            <w:pPr>
              <w:spacing w:before="100" w:beforeAutospacing="1" w:after="100" w:afterAutospacing="1"/>
              <w:jc w:val="both"/>
              <w:rPr>
                <w:rFonts w:cs="Arial"/>
                <w:color w:val="000000"/>
              </w:rPr>
            </w:pPr>
            <w:r w:rsidRPr="00C81D28">
              <w:rPr>
                <w:rFonts w:cs="Arial"/>
                <w:color w:val="000000"/>
              </w:rPr>
              <w:t>Engineering Degree in notified discipline</w:t>
            </w:r>
          </w:p>
        </w:tc>
        <w:tc>
          <w:tcPr>
            <w:tcW w:w="1255" w:type="dxa"/>
          </w:tcPr>
          <w:p w:rsidR="009F00B2" w:rsidRPr="00C81D28" w:rsidRDefault="009F00B2" w:rsidP="008020AC">
            <w:pPr>
              <w:spacing w:before="100" w:beforeAutospacing="1" w:after="100" w:afterAutospacing="1"/>
              <w:jc w:val="both"/>
              <w:rPr>
                <w:rFonts w:cs="Arial"/>
                <w:color w:val="000000"/>
              </w:rPr>
            </w:pPr>
            <w:r w:rsidRPr="00C81D28">
              <w:rPr>
                <w:rFonts w:cs="Arial"/>
                <w:color w:val="000000"/>
              </w:rPr>
              <w:t>SSB interview</w:t>
            </w:r>
          </w:p>
          <w:p w:rsidR="009F00B2" w:rsidRPr="00C81D28" w:rsidRDefault="009F00B2" w:rsidP="009F00B2">
            <w:pPr>
              <w:rPr>
                <w:rFonts w:cs="Arial"/>
              </w:rPr>
            </w:pPr>
          </w:p>
          <w:p w:rsidR="009F00B2" w:rsidRPr="00C81D28" w:rsidRDefault="009F00B2" w:rsidP="009F00B2">
            <w:pPr>
              <w:rPr>
                <w:rFonts w:cs="Arial"/>
              </w:rPr>
            </w:pPr>
          </w:p>
          <w:p w:rsidR="009F00B2" w:rsidRPr="00C81D28" w:rsidRDefault="009F00B2" w:rsidP="009F00B2">
            <w:pPr>
              <w:rPr>
                <w:rFonts w:cs="Arial"/>
              </w:rPr>
            </w:pPr>
            <w:r w:rsidRPr="00C81D28">
              <w:rPr>
                <w:rFonts w:cs="Arial"/>
              </w:rPr>
              <w:t>Post Graduate in notified subject with 1</w:t>
            </w:r>
            <w:r w:rsidRPr="00C81D28">
              <w:rPr>
                <w:rFonts w:cs="Arial"/>
                <w:vertAlign w:val="superscript"/>
              </w:rPr>
              <w:t>st</w:t>
            </w:r>
            <w:r w:rsidRPr="00C81D28">
              <w:rPr>
                <w:rFonts w:cs="Arial"/>
              </w:rPr>
              <w:t>/2</w:t>
            </w:r>
            <w:r w:rsidRPr="00C81D28">
              <w:rPr>
                <w:rFonts w:cs="Arial"/>
                <w:vertAlign w:val="superscript"/>
              </w:rPr>
              <w:t>nd</w:t>
            </w:r>
            <w:r w:rsidRPr="00C81D28">
              <w:rPr>
                <w:rFonts w:cs="Arial"/>
              </w:rPr>
              <w:t xml:space="preserve"> division</w:t>
            </w:r>
          </w:p>
        </w:tc>
        <w:tc>
          <w:tcPr>
            <w:tcW w:w="1659" w:type="dxa"/>
          </w:tcPr>
          <w:p w:rsidR="009F00B2" w:rsidRPr="00C81D28" w:rsidRDefault="009F00B2" w:rsidP="008020AC">
            <w:pPr>
              <w:spacing w:before="100" w:beforeAutospacing="1" w:after="100" w:afterAutospacing="1"/>
              <w:jc w:val="both"/>
              <w:rPr>
                <w:rFonts w:cs="Arial"/>
                <w:color w:val="000000"/>
              </w:rPr>
            </w:pPr>
            <w:r w:rsidRPr="00C81D28">
              <w:rPr>
                <w:rFonts w:cs="Arial"/>
                <w:color w:val="000000"/>
              </w:rPr>
              <w:t>Mar /April</w:t>
            </w:r>
          </w:p>
          <w:p w:rsidR="009F00B2" w:rsidRPr="00C81D28" w:rsidRDefault="009F00B2" w:rsidP="009F00B2">
            <w:pPr>
              <w:rPr>
                <w:rFonts w:cs="Arial"/>
              </w:rPr>
            </w:pPr>
          </w:p>
          <w:p w:rsidR="009F00B2" w:rsidRPr="00C81D28" w:rsidRDefault="009F00B2" w:rsidP="009F00B2">
            <w:pPr>
              <w:jc w:val="center"/>
              <w:rPr>
                <w:rFonts w:cs="Arial"/>
              </w:rPr>
            </w:pPr>
            <w:r w:rsidRPr="00C81D28">
              <w:rPr>
                <w:rFonts w:cs="Arial"/>
              </w:rPr>
              <w:t>&amp;</w:t>
            </w:r>
          </w:p>
          <w:p w:rsidR="009F00B2" w:rsidRPr="00C81D28" w:rsidRDefault="009F00B2" w:rsidP="009F00B2">
            <w:pPr>
              <w:rPr>
                <w:rFonts w:cs="Arial"/>
              </w:rPr>
            </w:pPr>
          </w:p>
          <w:p w:rsidR="00DC714A" w:rsidRPr="00C81D28" w:rsidRDefault="009F00B2" w:rsidP="009F00B2">
            <w:pPr>
              <w:rPr>
                <w:rFonts w:cs="Arial"/>
              </w:rPr>
            </w:pPr>
            <w:r w:rsidRPr="00C81D28">
              <w:rPr>
                <w:rFonts w:cs="Arial"/>
              </w:rPr>
              <w:t>Oct/Nov</w:t>
            </w:r>
          </w:p>
        </w:tc>
      </w:tr>
      <w:tr w:rsidR="009F00B2" w:rsidRPr="00C81D28" w:rsidTr="00DC714A">
        <w:tc>
          <w:tcPr>
            <w:tcW w:w="2271" w:type="dxa"/>
          </w:tcPr>
          <w:p w:rsidR="009F00B2" w:rsidRPr="00C81D28" w:rsidRDefault="009F00B2" w:rsidP="008020AC">
            <w:pPr>
              <w:spacing w:before="100" w:beforeAutospacing="1" w:after="100" w:afterAutospacing="1"/>
              <w:jc w:val="both"/>
              <w:rPr>
                <w:rFonts w:cs="Arial"/>
                <w:color w:val="000000"/>
              </w:rPr>
            </w:pPr>
            <w:r w:rsidRPr="00C81D28">
              <w:rPr>
                <w:rFonts w:cs="Arial"/>
                <w:color w:val="000000"/>
              </w:rPr>
              <w:t>c)University Entry Scheme</w:t>
            </w:r>
          </w:p>
        </w:tc>
        <w:tc>
          <w:tcPr>
            <w:tcW w:w="1838" w:type="dxa"/>
          </w:tcPr>
          <w:p w:rsidR="009F00B2" w:rsidRPr="00C81D28" w:rsidRDefault="009F00B2" w:rsidP="00C80F6C">
            <w:pPr>
              <w:spacing w:before="100" w:beforeAutospacing="1" w:after="100" w:afterAutospacing="1"/>
              <w:jc w:val="both"/>
              <w:rPr>
                <w:rFonts w:cs="Arial"/>
                <w:color w:val="000000"/>
              </w:rPr>
            </w:pPr>
            <w:r w:rsidRPr="00C81D28">
              <w:rPr>
                <w:rFonts w:cs="Arial"/>
                <w:color w:val="000000"/>
              </w:rPr>
              <w:t>July</w:t>
            </w:r>
          </w:p>
        </w:tc>
        <w:tc>
          <w:tcPr>
            <w:tcW w:w="1057" w:type="dxa"/>
          </w:tcPr>
          <w:p w:rsidR="009F00B2" w:rsidRPr="00C81D28" w:rsidRDefault="009F00B2" w:rsidP="008020AC">
            <w:pPr>
              <w:spacing w:before="100" w:beforeAutospacing="1" w:after="100" w:afterAutospacing="1"/>
              <w:jc w:val="both"/>
              <w:rPr>
                <w:rFonts w:cs="Arial"/>
                <w:color w:val="000000"/>
              </w:rPr>
            </w:pPr>
            <w:r w:rsidRPr="00C81D28">
              <w:rPr>
                <w:rFonts w:cs="Arial"/>
                <w:color w:val="000000"/>
              </w:rPr>
              <w:t xml:space="preserve">19-25 </w:t>
            </w:r>
            <w:r w:rsidRPr="00C81D28">
              <w:rPr>
                <w:rFonts w:cs="Arial"/>
                <w:color w:val="000000"/>
              </w:rPr>
              <w:lastRenderedPageBreak/>
              <w:t>yrs(</w:t>
            </w:r>
            <w:proofErr w:type="spellStart"/>
            <w:r w:rsidRPr="00C81D28">
              <w:rPr>
                <w:rFonts w:cs="Arial"/>
                <w:color w:val="000000"/>
              </w:rPr>
              <w:t>fy</w:t>
            </w:r>
            <w:proofErr w:type="spellEnd"/>
            <w:r w:rsidRPr="00C81D28">
              <w:rPr>
                <w:rFonts w:cs="Arial"/>
                <w:color w:val="000000"/>
              </w:rPr>
              <w:t>)</w:t>
            </w:r>
          </w:p>
          <w:p w:rsidR="009F00B2" w:rsidRPr="00C81D28" w:rsidRDefault="009F00B2" w:rsidP="008020AC">
            <w:pPr>
              <w:spacing w:before="100" w:beforeAutospacing="1" w:after="100" w:afterAutospacing="1"/>
              <w:jc w:val="both"/>
              <w:rPr>
                <w:rFonts w:cs="Arial"/>
                <w:color w:val="000000"/>
              </w:rPr>
            </w:pPr>
            <w:r w:rsidRPr="00C81D28">
              <w:rPr>
                <w:rFonts w:cs="Arial"/>
                <w:color w:val="000000"/>
              </w:rPr>
              <w:t>18-24 yrs(</w:t>
            </w:r>
            <w:proofErr w:type="spellStart"/>
            <w:r w:rsidRPr="00C81D28">
              <w:rPr>
                <w:rFonts w:cs="Arial"/>
                <w:color w:val="000000"/>
              </w:rPr>
              <w:t>Pfy</w:t>
            </w:r>
            <w:proofErr w:type="spellEnd"/>
            <w:r w:rsidRPr="00C81D28">
              <w:rPr>
                <w:rFonts w:cs="Arial"/>
                <w:color w:val="000000"/>
              </w:rPr>
              <w:t>)</w:t>
            </w:r>
          </w:p>
        </w:tc>
        <w:tc>
          <w:tcPr>
            <w:tcW w:w="1496" w:type="dxa"/>
          </w:tcPr>
          <w:p w:rsidR="009F00B2" w:rsidRPr="00C81D28" w:rsidRDefault="009F00B2" w:rsidP="001345AF">
            <w:pPr>
              <w:jc w:val="both"/>
              <w:rPr>
                <w:rFonts w:cs="Arial"/>
                <w:color w:val="000000"/>
              </w:rPr>
            </w:pPr>
            <w:r w:rsidRPr="00C81D28">
              <w:rPr>
                <w:rFonts w:cs="Arial"/>
                <w:color w:val="000000"/>
              </w:rPr>
              <w:lastRenderedPageBreak/>
              <w:t xml:space="preserve">Final &amp; Pre-final year </w:t>
            </w:r>
            <w:r w:rsidRPr="00C81D28">
              <w:rPr>
                <w:rFonts w:cs="Arial"/>
                <w:color w:val="000000"/>
              </w:rPr>
              <w:lastRenderedPageBreak/>
              <w:t>students of an Engineering Degree course</w:t>
            </w:r>
          </w:p>
        </w:tc>
        <w:tc>
          <w:tcPr>
            <w:tcW w:w="1255" w:type="dxa"/>
          </w:tcPr>
          <w:p w:rsidR="009F00B2" w:rsidRPr="00C81D28" w:rsidRDefault="009F00B2" w:rsidP="008020AC">
            <w:pPr>
              <w:spacing w:before="100" w:beforeAutospacing="1" w:after="100" w:afterAutospacing="1"/>
              <w:jc w:val="both"/>
              <w:rPr>
                <w:rFonts w:cs="Arial"/>
                <w:color w:val="000000"/>
              </w:rPr>
            </w:pPr>
            <w:r w:rsidRPr="00C81D28">
              <w:rPr>
                <w:rFonts w:cs="Arial"/>
                <w:color w:val="000000"/>
              </w:rPr>
              <w:lastRenderedPageBreak/>
              <w:t xml:space="preserve">Campus interview </w:t>
            </w:r>
            <w:r w:rsidRPr="00C81D28">
              <w:rPr>
                <w:rFonts w:cs="Arial"/>
                <w:color w:val="000000"/>
              </w:rPr>
              <w:lastRenderedPageBreak/>
              <w:t>&amp; SSB Interview</w:t>
            </w:r>
          </w:p>
        </w:tc>
        <w:tc>
          <w:tcPr>
            <w:tcW w:w="1659" w:type="dxa"/>
          </w:tcPr>
          <w:p w:rsidR="009F00B2" w:rsidRPr="00C81D28" w:rsidRDefault="009F00B2" w:rsidP="008020AC">
            <w:pPr>
              <w:spacing w:before="100" w:beforeAutospacing="1" w:after="100" w:afterAutospacing="1"/>
              <w:jc w:val="both"/>
              <w:rPr>
                <w:rFonts w:cs="Arial"/>
                <w:color w:val="000000"/>
              </w:rPr>
            </w:pPr>
            <w:r w:rsidRPr="00C81D28">
              <w:rPr>
                <w:rFonts w:cs="Arial"/>
                <w:color w:val="000000"/>
              </w:rPr>
              <w:lastRenderedPageBreak/>
              <w:t>July</w:t>
            </w:r>
          </w:p>
        </w:tc>
      </w:tr>
      <w:tr w:rsidR="009F00B2" w:rsidRPr="00C81D28" w:rsidTr="00DC714A">
        <w:tc>
          <w:tcPr>
            <w:tcW w:w="2271" w:type="dxa"/>
          </w:tcPr>
          <w:p w:rsidR="009F00B2" w:rsidRPr="00C81D28" w:rsidRDefault="009F00B2" w:rsidP="008020AC">
            <w:pPr>
              <w:spacing w:before="100" w:beforeAutospacing="1" w:after="100" w:afterAutospacing="1"/>
              <w:jc w:val="both"/>
              <w:rPr>
                <w:rFonts w:cs="Arial"/>
                <w:color w:val="000000"/>
              </w:rPr>
            </w:pPr>
            <w:r w:rsidRPr="00C81D28">
              <w:rPr>
                <w:rFonts w:cs="Arial"/>
                <w:color w:val="000000"/>
              </w:rPr>
              <w:lastRenderedPageBreak/>
              <w:t>d) 10+2 TES</w:t>
            </w:r>
          </w:p>
        </w:tc>
        <w:tc>
          <w:tcPr>
            <w:tcW w:w="1838" w:type="dxa"/>
          </w:tcPr>
          <w:p w:rsidR="009F00B2" w:rsidRPr="00C81D28" w:rsidRDefault="009F00B2" w:rsidP="00C80F6C">
            <w:pPr>
              <w:spacing w:before="100" w:beforeAutospacing="1" w:after="100" w:afterAutospacing="1"/>
              <w:jc w:val="both"/>
              <w:rPr>
                <w:rFonts w:cs="Arial"/>
                <w:color w:val="000000"/>
              </w:rPr>
            </w:pPr>
            <w:r w:rsidRPr="00C81D28">
              <w:rPr>
                <w:rFonts w:cs="Arial"/>
                <w:color w:val="000000"/>
              </w:rPr>
              <w:t>Jan &amp; July</w:t>
            </w:r>
          </w:p>
        </w:tc>
        <w:tc>
          <w:tcPr>
            <w:tcW w:w="1057" w:type="dxa"/>
          </w:tcPr>
          <w:p w:rsidR="009F00B2" w:rsidRPr="00C81D28" w:rsidRDefault="009F00B2" w:rsidP="008020AC">
            <w:pPr>
              <w:spacing w:before="100" w:beforeAutospacing="1" w:after="100" w:afterAutospacing="1"/>
              <w:jc w:val="both"/>
              <w:rPr>
                <w:rFonts w:cs="Arial"/>
                <w:color w:val="000000"/>
              </w:rPr>
            </w:pPr>
            <w:r w:rsidRPr="00C81D28">
              <w:rPr>
                <w:rFonts w:cs="Arial"/>
                <w:color w:val="000000"/>
              </w:rPr>
              <w:t>161/2 -19 ½ yrs</w:t>
            </w:r>
          </w:p>
        </w:tc>
        <w:tc>
          <w:tcPr>
            <w:tcW w:w="1496" w:type="dxa"/>
          </w:tcPr>
          <w:p w:rsidR="009F00B2" w:rsidRPr="00C81D28" w:rsidRDefault="009F00B2" w:rsidP="008020AC">
            <w:pPr>
              <w:spacing w:before="100" w:beforeAutospacing="1" w:after="100" w:afterAutospacing="1"/>
              <w:jc w:val="both"/>
              <w:rPr>
                <w:rFonts w:cs="Arial"/>
                <w:color w:val="000000"/>
              </w:rPr>
            </w:pPr>
            <w:r w:rsidRPr="00C81D28">
              <w:rPr>
                <w:rFonts w:cs="Arial"/>
                <w:color w:val="000000"/>
              </w:rPr>
              <w:t>10+2 pass with 70$ aggregate in PCM</w:t>
            </w:r>
          </w:p>
        </w:tc>
        <w:tc>
          <w:tcPr>
            <w:tcW w:w="1255" w:type="dxa"/>
          </w:tcPr>
          <w:p w:rsidR="009F00B2" w:rsidRPr="00C81D28" w:rsidRDefault="009F00B2" w:rsidP="008020AC">
            <w:pPr>
              <w:spacing w:before="100" w:beforeAutospacing="1" w:after="100" w:afterAutospacing="1"/>
              <w:jc w:val="both"/>
              <w:rPr>
                <w:rFonts w:cs="Arial"/>
                <w:color w:val="000000"/>
              </w:rPr>
            </w:pPr>
            <w:r w:rsidRPr="00C81D28">
              <w:rPr>
                <w:rFonts w:cs="Arial"/>
                <w:color w:val="000000"/>
              </w:rPr>
              <w:t>Apply directly to the Recruiting Authority</w:t>
            </w:r>
          </w:p>
        </w:tc>
        <w:tc>
          <w:tcPr>
            <w:tcW w:w="1659" w:type="dxa"/>
          </w:tcPr>
          <w:p w:rsidR="009F00B2" w:rsidRPr="00C81D28" w:rsidRDefault="009F00B2" w:rsidP="008020AC">
            <w:pPr>
              <w:spacing w:before="100" w:beforeAutospacing="1" w:after="100" w:afterAutospacing="1"/>
              <w:jc w:val="both"/>
              <w:rPr>
                <w:rFonts w:cs="Arial"/>
                <w:color w:val="000000"/>
              </w:rPr>
            </w:pPr>
            <w:r w:rsidRPr="00C81D28">
              <w:rPr>
                <w:rFonts w:cs="Arial"/>
                <w:color w:val="000000"/>
              </w:rPr>
              <w:t>May &amp; Nov</w:t>
            </w:r>
          </w:p>
        </w:tc>
      </w:tr>
    </w:tbl>
    <w:p w:rsidR="00DC714A" w:rsidRPr="00C81D28" w:rsidRDefault="00DC714A" w:rsidP="008020AC">
      <w:pPr>
        <w:spacing w:before="100" w:beforeAutospacing="1" w:after="100" w:afterAutospacing="1"/>
        <w:jc w:val="both"/>
        <w:rPr>
          <w:rFonts w:cs="Arial"/>
          <w:color w:val="000000"/>
        </w:rPr>
      </w:pPr>
    </w:p>
    <w:p w:rsidR="00554969" w:rsidRPr="00C81D28" w:rsidRDefault="00C158BB" w:rsidP="00554969">
      <w:pPr>
        <w:spacing w:before="100" w:beforeAutospacing="1" w:after="100" w:afterAutospacing="1"/>
        <w:jc w:val="both"/>
        <w:rPr>
          <w:rFonts w:cs="Arial"/>
          <w:color w:val="000000"/>
        </w:rPr>
      </w:pPr>
      <w:r w:rsidRPr="00C81D28">
        <w:rPr>
          <w:rFonts w:cs="Arial"/>
        </w:rPr>
        <w:t xml:space="preserve">For short service Commission </w:t>
      </w:r>
      <w:r w:rsidRPr="00C81D28">
        <w:rPr>
          <w:rFonts w:cs="Arial"/>
          <w:color w:val="000000"/>
        </w:rPr>
        <w:t>Once selected f</w:t>
      </w:r>
      <w:r w:rsidR="009308AC" w:rsidRPr="00C81D28">
        <w:rPr>
          <w:rFonts w:cs="Arial"/>
          <w:color w:val="000000"/>
        </w:rPr>
        <w:t>or Short Service Commission, one have to</w:t>
      </w:r>
      <w:r w:rsidRPr="00C81D28">
        <w:rPr>
          <w:rFonts w:cs="Arial"/>
          <w:color w:val="000000"/>
        </w:rPr>
        <w:t xml:space="preserve"> go to the Officers Training Academy at Chennai.  The selection process is a written exam followed by the SSB interview and medicals.  For Technical (Engineering) graduates and law graduates it is direct SSB interview and medicals.  </w:t>
      </w:r>
    </w:p>
    <w:p w:rsidR="0026235B" w:rsidRPr="00C81D28" w:rsidRDefault="0026235B" w:rsidP="00554969">
      <w:pPr>
        <w:spacing w:before="100" w:beforeAutospacing="1" w:after="100" w:afterAutospacing="1"/>
        <w:jc w:val="both"/>
        <w:rPr>
          <w:rFonts w:cs="Arial"/>
          <w:color w:val="000000"/>
        </w:rPr>
      </w:pPr>
    </w:p>
    <w:p w:rsidR="000B38FC" w:rsidRPr="00C81D28" w:rsidRDefault="0026235B" w:rsidP="00554969">
      <w:pPr>
        <w:spacing w:before="100" w:beforeAutospacing="1" w:after="100" w:afterAutospacing="1"/>
        <w:jc w:val="both"/>
        <w:rPr>
          <w:rFonts w:cs="Arial"/>
          <w:color w:val="000099"/>
        </w:rPr>
      </w:pPr>
      <w:r w:rsidRPr="00C81D28">
        <w:rPr>
          <w:rFonts w:cs="Arial"/>
          <w:b/>
          <w:color w:val="000099"/>
          <w:u w:val="single"/>
        </w:rPr>
        <w:t xml:space="preserve">OFFICERS TRAINING </w:t>
      </w:r>
      <w:proofErr w:type="gramStart"/>
      <w:r w:rsidRPr="00C81D28">
        <w:rPr>
          <w:rFonts w:cs="Arial"/>
          <w:b/>
          <w:color w:val="000099"/>
          <w:u w:val="single"/>
        </w:rPr>
        <w:t>ACADEMY(</w:t>
      </w:r>
      <w:proofErr w:type="gramEnd"/>
      <w:r w:rsidRPr="00C81D28">
        <w:rPr>
          <w:rFonts w:cs="Arial"/>
          <w:b/>
          <w:color w:val="000099"/>
          <w:u w:val="single"/>
        </w:rPr>
        <w:t>OTA) CHENNAI</w:t>
      </w:r>
    </w:p>
    <w:tbl>
      <w:tblPr>
        <w:tblStyle w:val="TableGrid"/>
        <w:tblW w:w="0" w:type="auto"/>
        <w:tblLook w:val="04A0"/>
      </w:tblPr>
      <w:tblGrid>
        <w:gridCol w:w="1306"/>
        <w:gridCol w:w="1838"/>
        <w:gridCol w:w="1006"/>
        <w:gridCol w:w="2589"/>
        <w:gridCol w:w="1178"/>
        <w:gridCol w:w="1659"/>
      </w:tblGrid>
      <w:tr w:rsidR="000B38FC" w:rsidRPr="00C81D28" w:rsidTr="009F7AD0">
        <w:tc>
          <w:tcPr>
            <w:tcW w:w="1306" w:type="dxa"/>
          </w:tcPr>
          <w:p w:rsidR="000B38FC" w:rsidRPr="00C81D28" w:rsidRDefault="000B38FC" w:rsidP="002F4BEA">
            <w:pPr>
              <w:jc w:val="both"/>
              <w:rPr>
                <w:rFonts w:cs="Arial"/>
                <w:color w:val="000000"/>
              </w:rPr>
            </w:pPr>
            <w:r w:rsidRPr="00C81D28">
              <w:rPr>
                <w:rFonts w:cs="Arial"/>
                <w:color w:val="000000"/>
              </w:rPr>
              <w:t>Type/Entry</w:t>
            </w:r>
          </w:p>
        </w:tc>
        <w:tc>
          <w:tcPr>
            <w:tcW w:w="1838" w:type="dxa"/>
          </w:tcPr>
          <w:p w:rsidR="000B38FC" w:rsidRPr="00C81D28" w:rsidRDefault="000B38FC" w:rsidP="002F4BEA">
            <w:pPr>
              <w:jc w:val="both"/>
              <w:rPr>
                <w:rFonts w:cs="Arial"/>
                <w:color w:val="000000"/>
              </w:rPr>
            </w:pPr>
            <w:r w:rsidRPr="00C81D28">
              <w:rPr>
                <w:rFonts w:cs="Arial"/>
                <w:color w:val="000000"/>
              </w:rPr>
              <w:t>Month of</w:t>
            </w:r>
          </w:p>
          <w:p w:rsidR="000B38FC" w:rsidRPr="00C81D28" w:rsidRDefault="000B38FC" w:rsidP="002F4BEA">
            <w:pPr>
              <w:jc w:val="both"/>
              <w:rPr>
                <w:rFonts w:cs="Arial"/>
                <w:color w:val="000000"/>
              </w:rPr>
            </w:pPr>
            <w:r w:rsidRPr="00C81D28">
              <w:rPr>
                <w:rFonts w:cs="Arial"/>
                <w:color w:val="000000"/>
              </w:rPr>
              <w:t>Commencement</w:t>
            </w:r>
          </w:p>
        </w:tc>
        <w:tc>
          <w:tcPr>
            <w:tcW w:w="1006" w:type="dxa"/>
          </w:tcPr>
          <w:p w:rsidR="000B38FC" w:rsidRPr="00C81D28" w:rsidRDefault="000B38FC" w:rsidP="002F4BEA">
            <w:pPr>
              <w:jc w:val="both"/>
              <w:rPr>
                <w:rFonts w:cs="Arial"/>
                <w:color w:val="000000"/>
              </w:rPr>
            </w:pPr>
            <w:r w:rsidRPr="00C81D28">
              <w:rPr>
                <w:rFonts w:cs="Arial"/>
                <w:color w:val="000000"/>
              </w:rPr>
              <w:t>Age at the time of joining</w:t>
            </w:r>
          </w:p>
        </w:tc>
        <w:tc>
          <w:tcPr>
            <w:tcW w:w="2589" w:type="dxa"/>
          </w:tcPr>
          <w:p w:rsidR="000B38FC" w:rsidRPr="00C81D28" w:rsidRDefault="00F8721A" w:rsidP="002F4BEA">
            <w:pPr>
              <w:jc w:val="both"/>
              <w:rPr>
                <w:rFonts w:cs="Arial"/>
                <w:color w:val="000000"/>
              </w:rPr>
            </w:pPr>
            <w:r w:rsidRPr="00C81D28">
              <w:rPr>
                <w:rFonts w:cs="Arial"/>
                <w:color w:val="000000"/>
              </w:rPr>
              <w:t>Educational</w:t>
            </w:r>
          </w:p>
          <w:p w:rsidR="000B38FC" w:rsidRPr="00C81D28" w:rsidRDefault="000B38FC" w:rsidP="002F4BEA">
            <w:pPr>
              <w:jc w:val="both"/>
              <w:rPr>
                <w:rFonts w:cs="Arial"/>
                <w:color w:val="000000"/>
              </w:rPr>
            </w:pPr>
            <w:r w:rsidRPr="00C81D28">
              <w:rPr>
                <w:rFonts w:cs="Arial"/>
                <w:color w:val="000000"/>
              </w:rPr>
              <w:t>Qualification</w:t>
            </w:r>
          </w:p>
        </w:tc>
        <w:tc>
          <w:tcPr>
            <w:tcW w:w="1178" w:type="dxa"/>
          </w:tcPr>
          <w:p w:rsidR="000B38FC" w:rsidRPr="00C81D28" w:rsidRDefault="000B38FC" w:rsidP="002F4BEA">
            <w:pPr>
              <w:jc w:val="both"/>
              <w:rPr>
                <w:rFonts w:cs="Arial"/>
                <w:color w:val="000000"/>
              </w:rPr>
            </w:pPr>
            <w:r w:rsidRPr="00C81D28">
              <w:rPr>
                <w:rFonts w:cs="Arial"/>
                <w:color w:val="000000"/>
              </w:rPr>
              <w:t>Mode of Selection</w:t>
            </w:r>
          </w:p>
        </w:tc>
        <w:tc>
          <w:tcPr>
            <w:tcW w:w="1659" w:type="dxa"/>
          </w:tcPr>
          <w:p w:rsidR="000B38FC" w:rsidRPr="00C81D28" w:rsidRDefault="000B38FC" w:rsidP="002F4BEA">
            <w:pPr>
              <w:jc w:val="both"/>
              <w:rPr>
                <w:rFonts w:cs="Arial"/>
                <w:color w:val="000000"/>
              </w:rPr>
            </w:pPr>
            <w:r w:rsidRPr="00C81D28">
              <w:rPr>
                <w:rFonts w:cs="Arial"/>
                <w:color w:val="000000"/>
              </w:rPr>
              <w:t>Advertisement</w:t>
            </w:r>
          </w:p>
          <w:p w:rsidR="000B38FC" w:rsidRPr="00C81D28" w:rsidRDefault="000B38FC" w:rsidP="002F4BEA">
            <w:pPr>
              <w:jc w:val="both"/>
              <w:rPr>
                <w:rFonts w:cs="Arial"/>
                <w:color w:val="000000"/>
              </w:rPr>
            </w:pPr>
            <w:r w:rsidRPr="00C81D28">
              <w:rPr>
                <w:rFonts w:cs="Arial"/>
                <w:color w:val="000000"/>
              </w:rPr>
              <w:t>Schedule</w:t>
            </w:r>
          </w:p>
        </w:tc>
      </w:tr>
      <w:tr w:rsidR="000B38FC" w:rsidRPr="00C81D28" w:rsidTr="009F7AD0">
        <w:tc>
          <w:tcPr>
            <w:tcW w:w="1306" w:type="dxa"/>
          </w:tcPr>
          <w:p w:rsidR="000B38FC" w:rsidRPr="00C81D28" w:rsidRDefault="00C2179E" w:rsidP="002F4BEA">
            <w:pPr>
              <w:jc w:val="both"/>
              <w:rPr>
                <w:rFonts w:cs="Arial"/>
              </w:rPr>
            </w:pPr>
            <w:r w:rsidRPr="00C81D28">
              <w:rPr>
                <w:rFonts w:cs="Arial"/>
              </w:rPr>
              <w:t>a)N</w:t>
            </w:r>
            <w:r w:rsidR="00691A42" w:rsidRPr="00C81D28">
              <w:rPr>
                <w:rFonts w:cs="Arial"/>
              </w:rPr>
              <w:t>on-Technical</w:t>
            </w:r>
          </w:p>
        </w:tc>
        <w:tc>
          <w:tcPr>
            <w:tcW w:w="1838" w:type="dxa"/>
          </w:tcPr>
          <w:p w:rsidR="000B38FC" w:rsidRPr="00C81D28" w:rsidRDefault="00691A42" w:rsidP="002F4BEA">
            <w:pPr>
              <w:jc w:val="both"/>
              <w:rPr>
                <w:rFonts w:cs="Arial"/>
              </w:rPr>
            </w:pPr>
            <w:r w:rsidRPr="00C81D28">
              <w:rPr>
                <w:rFonts w:cs="Arial"/>
              </w:rPr>
              <w:t>April &amp;Oct</w:t>
            </w:r>
          </w:p>
        </w:tc>
        <w:tc>
          <w:tcPr>
            <w:tcW w:w="1006" w:type="dxa"/>
          </w:tcPr>
          <w:p w:rsidR="000B38FC" w:rsidRPr="00C81D28" w:rsidRDefault="00691A42" w:rsidP="002F4BEA">
            <w:pPr>
              <w:jc w:val="both"/>
              <w:rPr>
                <w:rFonts w:cs="Arial"/>
              </w:rPr>
            </w:pPr>
            <w:r w:rsidRPr="00C81D28">
              <w:rPr>
                <w:rFonts w:cs="Arial"/>
              </w:rPr>
              <w:t>19-25 years</w:t>
            </w:r>
          </w:p>
        </w:tc>
        <w:tc>
          <w:tcPr>
            <w:tcW w:w="2589" w:type="dxa"/>
          </w:tcPr>
          <w:p w:rsidR="000B38FC" w:rsidRPr="00C81D28" w:rsidRDefault="00691A42" w:rsidP="002F4BEA">
            <w:pPr>
              <w:jc w:val="both"/>
              <w:rPr>
                <w:rFonts w:cs="Arial"/>
              </w:rPr>
            </w:pPr>
            <w:r w:rsidRPr="00C81D28">
              <w:rPr>
                <w:rFonts w:cs="Arial"/>
              </w:rPr>
              <w:t xml:space="preserve">Degree or </w:t>
            </w:r>
            <w:proofErr w:type="spellStart"/>
            <w:r w:rsidRPr="00C81D28">
              <w:rPr>
                <w:rFonts w:cs="Arial"/>
              </w:rPr>
              <w:t>eqvt</w:t>
            </w:r>
            <w:proofErr w:type="spellEnd"/>
            <w:r w:rsidRPr="00C81D28">
              <w:rPr>
                <w:rFonts w:cs="Arial"/>
              </w:rPr>
              <w:t>.</w:t>
            </w:r>
          </w:p>
        </w:tc>
        <w:tc>
          <w:tcPr>
            <w:tcW w:w="1178" w:type="dxa"/>
          </w:tcPr>
          <w:p w:rsidR="000B38FC" w:rsidRPr="00C81D28" w:rsidRDefault="00691A42" w:rsidP="002F4BEA">
            <w:pPr>
              <w:jc w:val="both"/>
              <w:rPr>
                <w:rFonts w:cs="Arial"/>
              </w:rPr>
            </w:pPr>
            <w:r w:rsidRPr="00C81D28">
              <w:rPr>
                <w:rFonts w:cs="Arial"/>
              </w:rPr>
              <w:t>CDSE conducted by UPSC &amp;SSB Interview</w:t>
            </w:r>
          </w:p>
        </w:tc>
        <w:tc>
          <w:tcPr>
            <w:tcW w:w="1659" w:type="dxa"/>
          </w:tcPr>
          <w:p w:rsidR="000B38FC" w:rsidRPr="00C81D28" w:rsidRDefault="00691A42" w:rsidP="002F4BEA">
            <w:pPr>
              <w:jc w:val="both"/>
              <w:rPr>
                <w:rFonts w:cs="Arial"/>
              </w:rPr>
            </w:pPr>
            <w:r w:rsidRPr="00C81D28">
              <w:rPr>
                <w:rFonts w:cs="Arial"/>
              </w:rPr>
              <w:t>Mar/April &amp; Sept/Oct</w:t>
            </w:r>
          </w:p>
        </w:tc>
      </w:tr>
      <w:tr w:rsidR="00691A42" w:rsidRPr="00C81D28" w:rsidTr="009F7AD0">
        <w:tc>
          <w:tcPr>
            <w:tcW w:w="1306" w:type="dxa"/>
          </w:tcPr>
          <w:p w:rsidR="00691A42" w:rsidRPr="00C81D28" w:rsidRDefault="00691A42" w:rsidP="002F4BEA">
            <w:pPr>
              <w:jc w:val="both"/>
              <w:rPr>
                <w:rFonts w:cs="Arial"/>
              </w:rPr>
            </w:pPr>
            <w:r w:rsidRPr="00C81D28">
              <w:rPr>
                <w:rFonts w:cs="Arial"/>
              </w:rPr>
              <w:t>b)Technical</w:t>
            </w:r>
          </w:p>
        </w:tc>
        <w:tc>
          <w:tcPr>
            <w:tcW w:w="1838" w:type="dxa"/>
          </w:tcPr>
          <w:p w:rsidR="00691A42" w:rsidRPr="00C81D28" w:rsidRDefault="00691A42" w:rsidP="002F4BEA">
            <w:pPr>
              <w:jc w:val="both"/>
              <w:rPr>
                <w:rFonts w:cs="Arial"/>
              </w:rPr>
            </w:pPr>
            <w:r w:rsidRPr="00C81D28">
              <w:rPr>
                <w:rFonts w:cs="Arial"/>
              </w:rPr>
              <w:t>April &amp;Oct</w:t>
            </w:r>
          </w:p>
        </w:tc>
        <w:tc>
          <w:tcPr>
            <w:tcW w:w="1006" w:type="dxa"/>
          </w:tcPr>
          <w:p w:rsidR="00691A42" w:rsidRPr="00C81D28" w:rsidRDefault="00691A42" w:rsidP="002F4BEA">
            <w:pPr>
              <w:jc w:val="both"/>
              <w:rPr>
                <w:rFonts w:cs="Arial"/>
              </w:rPr>
            </w:pPr>
            <w:r w:rsidRPr="00C81D28">
              <w:rPr>
                <w:rFonts w:cs="Arial"/>
              </w:rPr>
              <w:t>20-27 yrs</w:t>
            </w:r>
          </w:p>
        </w:tc>
        <w:tc>
          <w:tcPr>
            <w:tcW w:w="2589" w:type="dxa"/>
          </w:tcPr>
          <w:p w:rsidR="00691A42" w:rsidRPr="00C81D28" w:rsidRDefault="00691A42" w:rsidP="002F4BEA">
            <w:pPr>
              <w:jc w:val="both"/>
              <w:rPr>
                <w:rFonts w:cs="Arial"/>
              </w:rPr>
            </w:pPr>
            <w:r w:rsidRPr="00C81D28">
              <w:rPr>
                <w:rFonts w:cs="Arial"/>
              </w:rPr>
              <w:t>Engineering Degree in notified discipline</w:t>
            </w:r>
          </w:p>
        </w:tc>
        <w:tc>
          <w:tcPr>
            <w:tcW w:w="1178" w:type="dxa"/>
          </w:tcPr>
          <w:p w:rsidR="00691A42" w:rsidRPr="00C81D28" w:rsidRDefault="00691A42" w:rsidP="002F4BEA">
            <w:pPr>
              <w:jc w:val="both"/>
              <w:rPr>
                <w:rFonts w:cs="Arial"/>
              </w:rPr>
            </w:pPr>
            <w:r w:rsidRPr="00C81D28">
              <w:rPr>
                <w:rFonts w:cs="Arial"/>
              </w:rPr>
              <w:t>SSB Interview</w:t>
            </w:r>
          </w:p>
        </w:tc>
        <w:tc>
          <w:tcPr>
            <w:tcW w:w="1659" w:type="dxa"/>
          </w:tcPr>
          <w:p w:rsidR="00691A42" w:rsidRPr="00C81D28" w:rsidRDefault="00691A42" w:rsidP="002F4BEA">
            <w:pPr>
              <w:jc w:val="both"/>
              <w:rPr>
                <w:rFonts w:cs="Arial"/>
              </w:rPr>
            </w:pPr>
            <w:r w:rsidRPr="00C81D28">
              <w:rPr>
                <w:rFonts w:cs="Arial"/>
              </w:rPr>
              <w:t>Mar/April &amp; Sept/Oct</w:t>
            </w:r>
          </w:p>
        </w:tc>
      </w:tr>
      <w:tr w:rsidR="00691A42" w:rsidRPr="00C81D28" w:rsidTr="009F7AD0">
        <w:tc>
          <w:tcPr>
            <w:tcW w:w="1306" w:type="dxa"/>
          </w:tcPr>
          <w:p w:rsidR="00691A42" w:rsidRPr="00C81D28" w:rsidRDefault="00691A42" w:rsidP="002F4BEA">
            <w:pPr>
              <w:jc w:val="both"/>
              <w:rPr>
                <w:rFonts w:cs="Arial"/>
              </w:rPr>
            </w:pPr>
            <w:r w:rsidRPr="00C81D28">
              <w:rPr>
                <w:rFonts w:cs="Arial"/>
              </w:rPr>
              <w:t>c)NCC Special Entry Scheme</w:t>
            </w:r>
          </w:p>
        </w:tc>
        <w:tc>
          <w:tcPr>
            <w:tcW w:w="1838" w:type="dxa"/>
          </w:tcPr>
          <w:p w:rsidR="00691A42" w:rsidRPr="00C81D28" w:rsidRDefault="00691A42" w:rsidP="002F4BEA">
            <w:pPr>
              <w:jc w:val="both"/>
              <w:rPr>
                <w:rFonts w:cs="Arial"/>
              </w:rPr>
            </w:pPr>
            <w:r w:rsidRPr="00C81D28">
              <w:rPr>
                <w:rFonts w:cs="Arial"/>
              </w:rPr>
              <w:t>April &amp; Oct</w:t>
            </w:r>
          </w:p>
        </w:tc>
        <w:tc>
          <w:tcPr>
            <w:tcW w:w="1006" w:type="dxa"/>
          </w:tcPr>
          <w:p w:rsidR="00691A42" w:rsidRPr="00C81D28" w:rsidRDefault="00691A42" w:rsidP="002F4BEA">
            <w:pPr>
              <w:jc w:val="both"/>
              <w:rPr>
                <w:rFonts w:cs="Arial"/>
              </w:rPr>
            </w:pPr>
            <w:r w:rsidRPr="00C81D28">
              <w:rPr>
                <w:rFonts w:cs="Arial"/>
              </w:rPr>
              <w:t>19-25 yrs</w:t>
            </w:r>
          </w:p>
        </w:tc>
        <w:tc>
          <w:tcPr>
            <w:tcW w:w="2589" w:type="dxa"/>
          </w:tcPr>
          <w:p w:rsidR="00691A42" w:rsidRPr="00C81D28" w:rsidRDefault="00691A42" w:rsidP="002F4BEA">
            <w:pPr>
              <w:jc w:val="both"/>
              <w:rPr>
                <w:rFonts w:cs="Arial"/>
              </w:rPr>
            </w:pPr>
            <w:r w:rsidRPr="00C81D28">
              <w:rPr>
                <w:rFonts w:cs="Arial"/>
              </w:rPr>
              <w:t xml:space="preserve">Graduate with 50% marks in aggregrate,2 yrs in NCC Sr. </w:t>
            </w:r>
            <w:proofErr w:type="spellStart"/>
            <w:r w:rsidRPr="00C81D28">
              <w:rPr>
                <w:rFonts w:cs="Arial"/>
              </w:rPr>
              <w:t>division,Army</w:t>
            </w:r>
            <w:proofErr w:type="spellEnd"/>
            <w:r w:rsidRPr="00C81D28">
              <w:rPr>
                <w:rFonts w:cs="Arial"/>
              </w:rPr>
              <w:t xml:space="preserve"> with minimum ‘</w:t>
            </w:r>
            <w:proofErr w:type="spellStart"/>
            <w:r w:rsidRPr="00C81D28">
              <w:rPr>
                <w:rFonts w:cs="Arial"/>
              </w:rPr>
              <w:t>B’Grade</w:t>
            </w:r>
            <w:proofErr w:type="spellEnd"/>
            <w:r w:rsidRPr="00C81D28">
              <w:rPr>
                <w:rFonts w:cs="Arial"/>
              </w:rPr>
              <w:t xml:space="preserve"> ‘C’ Cert/Exam</w:t>
            </w:r>
          </w:p>
        </w:tc>
        <w:tc>
          <w:tcPr>
            <w:tcW w:w="1178" w:type="dxa"/>
          </w:tcPr>
          <w:p w:rsidR="00691A42" w:rsidRPr="00C81D28" w:rsidRDefault="00691A42" w:rsidP="002F4BEA">
            <w:pPr>
              <w:jc w:val="both"/>
              <w:rPr>
                <w:rFonts w:cs="Arial"/>
              </w:rPr>
            </w:pPr>
            <w:r w:rsidRPr="00C81D28">
              <w:rPr>
                <w:rFonts w:cs="Arial"/>
              </w:rPr>
              <w:t>SSB Interview</w:t>
            </w:r>
          </w:p>
        </w:tc>
        <w:tc>
          <w:tcPr>
            <w:tcW w:w="1659" w:type="dxa"/>
          </w:tcPr>
          <w:p w:rsidR="00691A42" w:rsidRPr="00C81D28" w:rsidRDefault="00691A42" w:rsidP="002F4BEA">
            <w:pPr>
              <w:jc w:val="both"/>
              <w:rPr>
                <w:rFonts w:cs="Arial"/>
              </w:rPr>
            </w:pPr>
            <w:r w:rsidRPr="00C81D28">
              <w:rPr>
                <w:rFonts w:cs="Arial"/>
              </w:rPr>
              <w:t>Mar/April &amp; Oct/Nov</w:t>
            </w:r>
          </w:p>
        </w:tc>
      </w:tr>
      <w:tr w:rsidR="00691A42" w:rsidRPr="00C81D28" w:rsidTr="009F7AD0">
        <w:tc>
          <w:tcPr>
            <w:tcW w:w="1306" w:type="dxa"/>
          </w:tcPr>
          <w:p w:rsidR="00691A42" w:rsidRPr="00C81D28" w:rsidRDefault="00691A42" w:rsidP="002F4BEA">
            <w:pPr>
              <w:jc w:val="both"/>
              <w:rPr>
                <w:rFonts w:cs="Arial"/>
              </w:rPr>
            </w:pPr>
            <w:r w:rsidRPr="00C81D28">
              <w:rPr>
                <w:rFonts w:cs="Arial"/>
              </w:rPr>
              <w:t>d)Women in Technical &amp; Non-Technical</w:t>
            </w:r>
          </w:p>
        </w:tc>
        <w:tc>
          <w:tcPr>
            <w:tcW w:w="1838" w:type="dxa"/>
          </w:tcPr>
          <w:p w:rsidR="00691A42" w:rsidRPr="00C81D28" w:rsidRDefault="00691A42" w:rsidP="002F4BEA">
            <w:pPr>
              <w:jc w:val="both"/>
              <w:rPr>
                <w:rFonts w:cs="Arial"/>
              </w:rPr>
            </w:pPr>
            <w:r w:rsidRPr="00C81D28">
              <w:rPr>
                <w:rFonts w:cs="Arial"/>
              </w:rPr>
              <w:t>April &amp; Oct</w:t>
            </w:r>
          </w:p>
        </w:tc>
        <w:tc>
          <w:tcPr>
            <w:tcW w:w="1006" w:type="dxa"/>
          </w:tcPr>
          <w:p w:rsidR="00691A42" w:rsidRPr="00C81D28" w:rsidRDefault="00691A42" w:rsidP="002F4BEA">
            <w:pPr>
              <w:jc w:val="both"/>
              <w:rPr>
                <w:rFonts w:cs="Arial"/>
              </w:rPr>
            </w:pPr>
            <w:r w:rsidRPr="00C81D28">
              <w:rPr>
                <w:rFonts w:cs="Arial"/>
              </w:rPr>
              <w:t>19-25 yrs(Non-Tech)</w:t>
            </w:r>
          </w:p>
          <w:p w:rsidR="00691A42" w:rsidRPr="00C81D28" w:rsidRDefault="00691A42" w:rsidP="002F4BEA">
            <w:pPr>
              <w:jc w:val="both"/>
              <w:rPr>
                <w:rFonts w:cs="Arial"/>
              </w:rPr>
            </w:pPr>
            <w:r w:rsidRPr="00C81D28">
              <w:rPr>
                <w:rFonts w:cs="Arial"/>
              </w:rPr>
              <w:t>21-27(PG)</w:t>
            </w:r>
          </w:p>
        </w:tc>
        <w:tc>
          <w:tcPr>
            <w:tcW w:w="2589" w:type="dxa"/>
          </w:tcPr>
          <w:p w:rsidR="00691A42" w:rsidRPr="00C81D28" w:rsidRDefault="00691A42" w:rsidP="002F4BEA">
            <w:pPr>
              <w:jc w:val="both"/>
              <w:rPr>
                <w:rFonts w:cs="Arial"/>
              </w:rPr>
            </w:pPr>
            <w:r w:rsidRPr="00C81D28">
              <w:rPr>
                <w:rFonts w:cs="Arial"/>
              </w:rPr>
              <w:t>Graduate/Post-graduate/LLB/Professional Eng degree</w:t>
            </w:r>
          </w:p>
        </w:tc>
        <w:tc>
          <w:tcPr>
            <w:tcW w:w="1178" w:type="dxa"/>
          </w:tcPr>
          <w:p w:rsidR="00691A42" w:rsidRPr="00C81D28" w:rsidRDefault="00691A42" w:rsidP="002F4BEA">
            <w:pPr>
              <w:jc w:val="both"/>
              <w:rPr>
                <w:rFonts w:cs="Arial"/>
              </w:rPr>
            </w:pPr>
            <w:r w:rsidRPr="00C81D28">
              <w:rPr>
                <w:rFonts w:cs="Arial"/>
              </w:rPr>
              <w:t>SSB Interview</w:t>
            </w:r>
          </w:p>
        </w:tc>
        <w:tc>
          <w:tcPr>
            <w:tcW w:w="1659" w:type="dxa"/>
          </w:tcPr>
          <w:p w:rsidR="00691A42" w:rsidRPr="00C81D28" w:rsidRDefault="00691A42" w:rsidP="002F4BEA">
            <w:pPr>
              <w:jc w:val="both"/>
              <w:rPr>
                <w:rFonts w:cs="Arial"/>
              </w:rPr>
            </w:pPr>
            <w:r w:rsidRPr="00C81D28">
              <w:rPr>
                <w:rFonts w:cs="Arial"/>
              </w:rPr>
              <w:t>Jun/Dec</w:t>
            </w:r>
          </w:p>
        </w:tc>
      </w:tr>
      <w:tr w:rsidR="00691A42" w:rsidRPr="00C81D28" w:rsidTr="009F7AD0">
        <w:tc>
          <w:tcPr>
            <w:tcW w:w="1306" w:type="dxa"/>
          </w:tcPr>
          <w:p w:rsidR="00691A42" w:rsidRPr="00C81D28" w:rsidRDefault="00691A42" w:rsidP="002F4BEA">
            <w:pPr>
              <w:jc w:val="both"/>
              <w:rPr>
                <w:rFonts w:cs="Arial"/>
              </w:rPr>
            </w:pPr>
            <w:r w:rsidRPr="00C81D28">
              <w:rPr>
                <w:rFonts w:cs="Arial"/>
              </w:rPr>
              <w:t>e)JAG</w:t>
            </w:r>
          </w:p>
        </w:tc>
        <w:tc>
          <w:tcPr>
            <w:tcW w:w="1838" w:type="dxa"/>
          </w:tcPr>
          <w:p w:rsidR="00691A42" w:rsidRPr="00C81D28" w:rsidRDefault="00691A42" w:rsidP="002F4BEA">
            <w:pPr>
              <w:jc w:val="both"/>
              <w:rPr>
                <w:rFonts w:cs="Arial"/>
              </w:rPr>
            </w:pPr>
            <w:r w:rsidRPr="00C81D28">
              <w:rPr>
                <w:rFonts w:cs="Arial"/>
              </w:rPr>
              <w:t>Oct</w:t>
            </w:r>
          </w:p>
        </w:tc>
        <w:tc>
          <w:tcPr>
            <w:tcW w:w="1006" w:type="dxa"/>
          </w:tcPr>
          <w:p w:rsidR="00691A42" w:rsidRPr="00C81D28" w:rsidRDefault="00691A42" w:rsidP="002F4BEA">
            <w:pPr>
              <w:jc w:val="both"/>
              <w:rPr>
                <w:rFonts w:cs="Arial"/>
              </w:rPr>
            </w:pPr>
            <w:r w:rsidRPr="00C81D28">
              <w:rPr>
                <w:rFonts w:cs="Arial"/>
              </w:rPr>
              <w:t>21-27 YRS</w:t>
            </w:r>
          </w:p>
        </w:tc>
        <w:tc>
          <w:tcPr>
            <w:tcW w:w="2589" w:type="dxa"/>
          </w:tcPr>
          <w:p w:rsidR="00691A42" w:rsidRPr="00C81D28" w:rsidRDefault="00691A42" w:rsidP="002F4BEA">
            <w:pPr>
              <w:jc w:val="both"/>
              <w:rPr>
                <w:rFonts w:cs="Arial"/>
              </w:rPr>
            </w:pPr>
            <w:r w:rsidRPr="00C81D28">
              <w:rPr>
                <w:rFonts w:cs="Arial"/>
              </w:rPr>
              <w:t>Graduate with LLB/</w:t>
            </w:r>
            <w:proofErr w:type="spellStart"/>
            <w:r w:rsidRPr="00C81D28">
              <w:rPr>
                <w:rFonts w:cs="Arial"/>
              </w:rPr>
              <w:t>LLm</w:t>
            </w:r>
            <w:proofErr w:type="spellEnd"/>
            <w:r w:rsidRPr="00C81D28">
              <w:rPr>
                <w:rFonts w:cs="Arial"/>
              </w:rPr>
              <w:t xml:space="preserve"> with 50% marks with Bar Council of India</w:t>
            </w:r>
          </w:p>
        </w:tc>
        <w:tc>
          <w:tcPr>
            <w:tcW w:w="1178" w:type="dxa"/>
          </w:tcPr>
          <w:p w:rsidR="00691A42" w:rsidRPr="00C81D28" w:rsidRDefault="009F7AD0" w:rsidP="002F4BEA">
            <w:pPr>
              <w:jc w:val="both"/>
              <w:rPr>
                <w:rFonts w:cs="Arial"/>
              </w:rPr>
            </w:pPr>
            <w:r w:rsidRPr="00C81D28">
              <w:rPr>
                <w:rFonts w:cs="Arial"/>
              </w:rPr>
              <w:t>SSB Interview</w:t>
            </w:r>
          </w:p>
        </w:tc>
        <w:tc>
          <w:tcPr>
            <w:tcW w:w="1659" w:type="dxa"/>
          </w:tcPr>
          <w:p w:rsidR="00691A42" w:rsidRPr="00C81D28" w:rsidRDefault="009F7AD0" w:rsidP="002F4BEA">
            <w:pPr>
              <w:jc w:val="both"/>
              <w:rPr>
                <w:rFonts w:cs="Arial"/>
              </w:rPr>
            </w:pPr>
            <w:r w:rsidRPr="00C81D28">
              <w:rPr>
                <w:rFonts w:cs="Arial"/>
              </w:rPr>
              <w:t>Nov/Dec</w:t>
            </w:r>
          </w:p>
        </w:tc>
      </w:tr>
    </w:tbl>
    <w:p w:rsidR="009308AC" w:rsidRPr="00C81D28" w:rsidRDefault="009308AC" w:rsidP="002F4BEA">
      <w:pPr>
        <w:pStyle w:val="BodyText2"/>
        <w:jc w:val="both"/>
        <w:rPr>
          <w:rFonts w:asciiTheme="minorHAnsi" w:hAnsiTheme="minorHAnsi" w:cs="Arial"/>
          <w:b/>
          <w:bCs/>
          <w:color w:val="000099"/>
          <w:sz w:val="22"/>
          <w:szCs w:val="22"/>
          <w:u w:val="single"/>
        </w:rPr>
      </w:pPr>
    </w:p>
    <w:p w:rsidR="003360F4" w:rsidRPr="00C81D28" w:rsidRDefault="003360F4" w:rsidP="003360F4">
      <w:pPr>
        <w:pStyle w:val="Default"/>
        <w:rPr>
          <w:rFonts w:asciiTheme="minorHAnsi" w:hAnsiTheme="minorHAnsi"/>
          <w:b/>
          <w:color w:val="002060"/>
          <w:sz w:val="22"/>
          <w:szCs w:val="22"/>
        </w:rPr>
      </w:pPr>
      <w:r w:rsidRPr="00C81D28">
        <w:rPr>
          <w:rFonts w:asciiTheme="minorHAnsi" w:hAnsiTheme="minorHAnsi"/>
          <w:b/>
          <w:color w:val="FFFFFF" w:themeColor="background1"/>
          <w:sz w:val="22"/>
          <w:szCs w:val="22"/>
          <w:shd w:val="clear" w:color="auto" w:fill="002060"/>
        </w:rPr>
        <w:t>SCHEME OF NDA EXAMINATION</w:t>
      </w:r>
      <w:r w:rsidRPr="00C81D28">
        <w:rPr>
          <w:rFonts w:asciiTheme="minorHAnsi" w:hAnsiTheme="minorHAnsi"/>
          <w:b/>
          <w:color w:val="002060"/>
          <w:sz w:val="22"/>
          <w:szCs w:val="22"/>
        </w:rPr>
        <w:t>;-</w:t>
      </w:r>
    </w:p>
    <w:p w:rsidR="003360F4" w:rsidRPr="00C81D28" w:rsidRDefault="003360F4" w:rsidP="003360F4">
      <w:pPr>
        <w:spacing w:after="0" w:line="240" w:lineRule="auto"/>
        <w:rPr>
          <w:rFonts w:eastAsia="Times New Roman" w:cs="Times New Roman"/>
        </w:rPr>
      </w:pPr>
      <w:proofErr w:type="gramStart"/>
      <w:r w:rsidRPr="00C81D28">
        <w:rPr>
          <w:rFonts w:eastAsia="Times New Roman" w:cs="Times New Roman"/>
        </w:rPr>
        <w:t>  The</w:t>
      </w:r>
      <w:proofErr w:type="gramEnd"/>
      <w:r w:rsidRPr="00C81D28">
        <w:rPr>
          <w:rFonts w:eastAsia="Times New Roman" w:cs="Times New Roman"/>
        </w:rPr>
        <w:t xml:space="preserve"> subjects of the NDA written examination, the time allowed and the maximum marks allotted to each subject will be as follows :</w:t>
      </w:r>
    </w:p>
    <w:tbl>
      <w:tblPr>
        <w:tblW w:w="0" w:type="auto"/>
        <w:tblCellSpacing w:w="15" w:type="dxa"/>
        <w:tblCellMar>
          <w:top w:w="15" w:type="dxa"/>
          <w:left w:w="15" w:type="dxa"/>
          <w:bottom w:w="15" w:type="dxa"/>
          <w:right w:w="15" w:type="dxa"/>
        </w:tblCellMar>
        <w:tblLook w:val="04A0"/>
      </w:tblPr>
      <w:tblGrid>
        <w:gridCol w:w="1825"/>
        <w:gridCol w:w="524"/>
        <w:gridCol w:w="968"/>
        <w:gridCol w:w="1630"/>
      </w:tblGrid>
      <w:tr w:rsidR="003360F4" w:rsidRPr="00C81D28" w:rsidTr="00F8721A">
        <w:trPr>
          <w:tblHeader/>
          <w:tblCellSpacing w:w="15" w:type="dxa"/>
        </w:trPr>
        <w:tc>
          <w:tcPr>
            <w:tcW w:w="0" w:type="auto"/>
            <w:vAlign w:val="center"/>
            <w:hideMark/>
          </w:tcPr>
          <w:p w:rsidR="003360F4" w:rsidRPr="00C81D28" w:rsidRDefault="003360F4" w:rsidP="00F8721A">
            <w:pPr>
              <w:spacing w:after="0" w:line="240" w:lineRule="auto"/>
              <w:jc w:val="center"/>
              <w:rPr>
                <w:rFonts w:eastAsia="Times New Roman" w:cs="Times New Roman"/>
                <w:b/>
                <w:bCs/>
              </w:rPr>
            </w:pPr>
            <w:r w:rsidRPr="00C81D28">
              <w:rPr>
                <w:rFonts w:eastAsia="Times New Roman" w:cs="Times New Roman"/>
                <w:b/>
                <w:bCs/>
              </w:rPr>
              <w:t>Subject</w:t>
            </w:r>
          </w:p>
        </w:tc>
        <w:tc>
          <w:tcPr>
            <w:tcW w:w="0" w:type="auto"/>
            <w:vAlign w:val="center"/>
            <w:hideMark/>
          </w:tcPr>
          <w:p w:rsidR="003360F4" w:rsidRPr="00C81D28" w:rsidRDefault="003360F4" w:rsidP="00F8721A">
            <w:pPr>
              <w:spacing w:after="0" w:line="240" w:lineRule="auto"/>
              <w:jc w:val="center"/>
              <w:rPr>
                <w:rFonts w:eastAsia="Times New Roman" w:cs="Times New Roman"/>
                <w:b/>
                <w:bCs/>
              </w:rPr>
            </w:pPr>
            <w:r w:rsidRPr="00C81D28">
              <w:rPr>
                <w:rFonts w:eastAsia="Times New Roman" w:cs="Times New Roman"/>
                <w:b/>
                <w:bCs/>
              </w:rPr>
              <w:t>Code</w:t>
            </w:r>
          </w:p>
        </w:tc>
        <w:tc>
          <w:tcPr>
            <w:tcW w:w="0" w:type="auto"/>
            <w:vAlign w:val="center"/>
            <w:hideMark/>
          </w:tcPr>
          <w:p w:rsidR="003360F4" w:rsidRPr="00C81D28" w:rsidRDefault="003360F4" w:rsidP="00F8721A">
            <w:pPr>
              <w:spacing w:after="0" w:line="240" w:lineRule="auto"/>
              <w:jc w:val="center"/>
              <w:rPr>
                <w:rFonts w:eastAsia="Times New Roman" w:cs="Times New Roman"/>
                <w:b/>
                <w:bCs/>
              </w:rPr>
            </w:pPr>
            <w:r w:rsidRPr="00C81D28">
              <w:rPr>
                <w:rFonts w:eastAsia="Times New Roman" w:cs="Times New Roman"/>
                <w:b/>
                <w:bCs/>
              </w:rPr>
              <w:t>Duration</w:t>
            </w:r>
          </w:p>
        </w:tc>
        <w:tc>
          <w:tcPr>
            <w:tcW w:w="0" w:type="auto"/>
            <w:vAlign w:val="center"/>
            <w:hideMark/>
          </w:tcPr>
          <w:p w:rsidR="003360F4" w:rsidRPr="00C81D28" w:rsidRDefault="003360F4" w:rsidP="00F8721A">
            <w:pPr>
              <w:spacing w:after="0" w:line="240" w:lineRule="auto"/>
              <w:jc w:val="center"/>
              <w:rPr>
                <w:rFonts w:eastAsia="Times New Roman" w:cs="Times New Roman"/>
                <w:b/>
                <w:bCs/>
              </w:rPr>
            </w:pPr>
            <w:r w:rsidRPr="00C81D28">
              <w:rPr>
                <w:rFonts w:eastAsia="Times New Roman" w:cs="Times New Roman"/>
                <w:b/>
                <w:bCs/>
              </w:rPr>
              <w:t xml:space="preserve">Maximum Marks </w:t>
            </w:r>
          </w:p>
        </w:tc>
      </w:tr>
      <w:tr w:rsidR="003360F4" w:rsidRPr="00C81D28" w:rsidTr="00F8721A">
        <w:trPr>
          <w:tblCellSpacing w:w="15" w:type="dxa"/>
        </w:trPr>
        <w:tc>
          <w:tcPr>
            <w:tcW w:w="0" w:type="auto"/>
            <w:vAlign w:val="center"/>
            <w:hideMark/>
          </w:tcPr>
          <w:p w:rsidR="003360F4" w:rsidRPr="00C81D28" w:rsidRDefault="003360F4" w:rsidP="00F8721A">
            <w:pPr>
              <w:spacing w:after="0" w:line="240" w:lineRule="auto"/>
              <w:rPr>
                <w:rFonts w:eastAsia="Times New Roman" w:cs="Times New Roman"/>
              </w:rPr>
            </w:pPr>
            <w:r w:rsidRPr="00C81D28">
              <w:rPr>
                <w:rFonts w:eastAsia="Times New Roman" w:cs="Times New Roman"/>
              </w:rPr>
              <w:t>Mathematics</w:t>
            </w:r>
          </w:p>
        </w:tc>
        <w:tc>
          <w:tcPr>
            <w:tcW w:w="0" w:type="auto"/>
            <w:vAlign w:val="center"/>
            <w:hideMark/>
          </w:tcPr>
          <w:p w:rsidR="003360F4" w:rsidRPr="00C81D28" w:rsidRDefault="003360F4" w:rsidP="00F8721A">
            <w:pPr>
              <w:spacing w:after="0" w:line="240" w:lineRule="auto"/>
              <w:rPr>
                <w:rFonts w:eastAsia="Times New Roman" w:cs="Times New Roman"/>
              </w:rPr>
            </w:pPr>
            <w:r w:rsidRPr="00C81D28">
              <w:rPr>
                <w:rFonts w:eastAsia="Times New Roman" w:cs="Times New Roman"/>
              </w:rPr>
              <w:t>01</w:t>
            </w:r>
          </w:p>
        </w:tc>
        <w:tc>
          <w:tcPr>
            <w:tcW w:w="0" w:type="auto"/>
            <w:vAlign w:val="center"/>
            <w:hideMark/>
          </w:tcPr>
          <w:p w:rsidR="003360F4" w:rsidRPr="00C81D28" w:rsidRDefault="003360F4" w:rsidP="00F8721A">
            <w:pPr>
              <w:spacing w:after="0" w:line="240" w:lineRule="auto"/>
              <w:rPr>
                <w:rFonts w:eastAsia="Times New Roman" w:cs="Times New Roman"/>
              </w:rPr>
            </w:pPr>
            <w:r w:rsidRPr="00C81D28">
              <w:rPr>
                <w:rFonts w:eastAsia="Times New Roman" w:cs="Times New Roman"/>
              </w:rPr>
              <w:t>2-½ Hours</w:t>
            </w:r>
          </w:p>
        </w:tc>
        <w:tc>
          <w:tcPr>
            <w:tcW w:w="0" w:type="auto"/>
            <w:vAlign w:val="center"/>
            <w:hideMark/>
          </w:tcPr>
          <w:p w:rsidR="003360F4" w:rsidRPr="00C81D28" w:rsidRDefault="003360F4" w:rsidP="00F8721A">
            <w:pPr>
              <w:spacing w:after="0" w:line="240" w:lineRule="auto"/>
              <w:rPr>
                <w:rFonts w:eastAsia="Times New Roman" w:cs="Times New Roman"/>
              </w:rPr>
            </w:pPr>
            <w:r w:rsidRPr="00C81D28">
              <w:rPr>
                <w:rFonts w:eastAsia="Times New Roman" w:cs="Times New Roman"/>
              </w:rPr>
              <w:t>300</w:t>
            </w:r>
          </w:p>
        </w:tc>
      </w:tr>
      <w:tr w:rsidR="003360F4" w:rsidRPr="00C81D28" w:rsidTr="00F8721A">
        <w:trPr>
          <w:tblCellSpacing w:w="15" w:type="dxa"/>
        </w:trPr>
        <w:tc>
          <w:tcPr>
            <w:tcW w:w="0" w:type="auto"/>
            <w:vAlign w:val="center"/>
            <w:hideMark/>
          </w:tcPr>
          <w:p w:rsidR="003360F4" w:rsidRPr="00C81D28" w:rsidRDefault="003360F4" w:rsidP="00F8721A">
            <w:pPr>
              <w:spacing w:after="0" w:line="240" w:lineRule="auto"/>
              <w:rPr>
                <w:rFonts w:eastAsia="Times New Roman" w:cs="Times New Roman"/>
              </w:rPr>
            </w:pPr>
            <w:r w:rsidRPr="00C81D28">
              <w:rPr>
                <w:rFonts w:eastAsia="Times New Roman" w:cs="Times New Roman"/>
              </w:rPr>
              <w:t>General Ability Test</w:t>
            </w:r>
          </w:p>
        </w:tc>
        <w:tc>
          <w:tcPr>
            <w:tcW w:w="0" w:type="auto"/>
            <w:vAlign w:val="center"/>
            <w:hideMark/>
          </w:tcPr>
          <w:p w:rsidR="003360F4" w:rsidRPr="00C81D28" w:rsidRDefault="003360F4" w:rsidP="00F8721A">
            <w:pPr>
              <w:spacing w:after="0" w:line="240" w:lineRule="auto"/>
              <w:rPr>
                <w:rFonts w:eastAsia="Times New Roman" w:cs="Times New Roman"/>
              </w:rPr>
            </w:pPr>
            <w:r w:rsidRPr="00C81D28">
              <w:rPr>
                <w:rFonts w:eastAsia="Times New Roman" w:cs="Times New Roman"/>
              </w:rPr>
              <w:t>02</w:t>
            </w:r>
          </w:p>
        </w:tc>
        <w:tc>
          <w:tcPr>
            <w:tcW w:w="0" w:type="auto"/>
            <w:vAlign w:val="center"/>
            <w:hideMark/>
          </w:tcPr>
          <w:p w:rsidR="003360F4" w:rsidRPr="00C81D28" w:rsidRDefault="003360F4" w:rsidP="00F8721A">
            <w:pPr>
              <w:spacing w:after="0" w:line="240" w:lineRule="auto"/>
              <w:rPr>
                <w:rFonts w:eastAsia="Times New Roman" w:cs="Times New Roman"/>
              </w:rPr>
            </w:pPr>
            <w:r w:rsidRPr="00C81D28">
              <w:rPr>
                <w:rFonts w:eastAsia="Times New Roman" w:cs="Times New Roman"/>
              </w:rPr>
              <w:t>2-½ Hours</w:t>
            </w:r>
          </w:p>
        </w:tc>
        <w:tc>
          <w:tcPr>
            <w:tcW w:w="0" w:type="auto"/>
            <w:vAlign w:val="center"/>
            <w:hideMark/>
          </w:tcPr>
          <w:p w:rsidR="003360F4" w:rsidRPr="00C81D28" w:rsidRDefault="003360F4" w:rsidP="00F8721A">
            <w:pPr>
              <w:spacing w:after="0" w:line="240" w:lineRule="auto"/>
              <w:rPr>
                <w:rFonts w:eastAsia="Times New Roman" w:cs="Times New Roman"/>
              </w:rPr>
            </w:pPr>
            <w:r w:rsidRPr="00C81D28">
              <w:rPr>
                <w:rFonts w:eastAsia="Times New Roman" w:cs="Times New Roman"/>
              </w:rPr>
              <w:t>600</w:t>
            </w:r>
          </w:p>
        </w:tc>
      </w:tr>
      <w:tr w:rsidR="003360F4" w:rsidRPr="00C81D28" w:rsidTr="00F8721A">
        <w:trPr>
          <w:tblCellSpacing w:w="15" w:type="dxa"/>
        </w:trPr>
        <w:tc>
          <w:tcPr>
            <w:tcW w:w="0" w:type="auto"/>
            <w:gridSpan w:val="3"/>
            <w:vAlign w:val="center"/>
            <w:hideMark/>
          </w:tcPr>
          <w:p w:rsidR="003360F4" w:rsidRPr="00C81D28" w:rsidRDefault="003360F4" w:rsidP="00F8721A">
            <w:pPr>
              <w:spacing w:after="0" w:line="240" w:lineRule="auto"/>
              <w:rPr>
                <w:rFonts w:eastAsia="Times New Roman" w:cs="Times New Roman"/>
              </w:rPr>
            </w:pPr>
            <w:r w:rsidRPr="00C81D28">
              <w:rPr>
                <w:rFonts w:eastAsia="Times New Roman" w:cs="Times New Roman"/>
                <w:b/>
                <w:bCs/>
              </w:rPr>
              <w:t>Total</w:t>
            </w:r>
          </w:p>
        </w:tc>
        <w:tc>
          <w:tcPr>
            <w:tcW w:w="0" w:type="auto"/>
            <w:vAlign w:val="center"/>
            <w:hideMark/>
          </w:tcPr>
          <w:p w:rsidR="003360F4" w:rsidRPr="00C81D28" w:rsidRDefault="003360F4" w:rsidP="00F8721A">
            <w:pPr>
              <w:spacing w:after="0" w:line="240" w:lineRule="auto"/>
              <w:rPr>
                <w:rFonts w:eastAsia="Times New Roman" w:cs="Times New Roman"/>
              </w:rPr>
            </w:pPr>
            <w:r w:rsidRPr="00C81D28">
              <w:rPr>
                <w:rFonts w:eastAsia="Times New Roman" w:cs="Times New Roman"/>
                <w:b/>
                <w:bCs/>
              </w:rPr>
              <w:t>900</w:t>
            </w:r>
          </w:p>
        </w:tc>
      </w:tr>
      <w:tr w:rsidR="003360F4" w:rsidRPr="00C81D28" w:rsidTr="00F8721A">
        <w:trPr>
          <w:tblCellSpacing w:w="15" w:type="dxa"/>
        </w:trPr>
        <w:tc>
          <w:tcPr>
            <w:tcW w:w="0" w:type="auto"/>
            <w:gridSpan w:val="3"/>
            <w:vAlign w:val="center"/>
            <w:hideMark/>
          </w:tcPr>
          <w:p w:rsidR="003360F4" w:rsidRPr="00C81D28" w:rsidRDefault="003360F4" w:rsidP="00F8721A">
            <w:pPr>
              <w:spacing w:after="0" w:line="240" w:lineRule="auto"/>
              <w:rPr>
                <w:rFonts w:eastAsia="Times New Roman" w:cs="Times New Roman"/>
              </w:rPr>
            </w:pPr>
            <w:r w:rsidRPr="00C81D28">
              <w:rPr>
                <w:rFonts w:eastAsia="Times New Roman" w:cs="Times New Roman"/>
                <w:b/>
                <w:bCs/>
              </w:rPr>
              <w:t>SSB Interview</w:t>
            </w:r>
          </w:p>
        </w:tc>
        <w:tc>
          <w:tcPr>
            <w:tcW w:w="0" w:type="auto"/>
            <w:vAlign w:val="center"/>
            <w:hideMark/>
          </w:tcPr>
          <w:p w:rsidR="003360F4" w:rsidRPr="00C81D28" w:rsidRDefault="003360F4" w:rsidP="00F8721A">
            <w:pPr>
              <w:spacing w:after="0" w:line="240" w:lineRule="auto"/>
              <w:rPr>
                <w:rFonts w:eastAsia="Times New Roman" w:cs="Times New Roman"/>
              </w:rPr>
            </w:pPr>
            <w:r w:rsidRPr="00C81D28">
              <w:rPr>
                <w:rFonts w:eastAsia="Times New Roman" w:cs="Times New Roman"/>
                <w:b/>
                <w:bCs/>
              </w:rPr>
              <w:t>900</w:t>
            </w:r>
          </w:p>
        </w:tc>
      </w:tr>
    </w:tbl>
    <w:p w:rsidR="003360F4" w:rsidRPr="00C81D28" w:rsidRDefault="003360F4" w:rsidP="003360F4">
      <w:pPr>
        <w:pStyle w:val="Default"/>
        <w:rPr>
          <w:rFonts w:asciiTheme="minorHAnsi" w:eastAsia="Times New Roman" w:hAnsiTheme="minorHAnsi"/>
          <w:sz w:val="22"/>
          <w:szCs w:val="22"/>
        </w:rPr>
      </w:pPr>
      <w:proofErr w:type="gramStart"/>
      <w:r w:rsidRPr="00C81D28">
        <w:rPr>
          <w:rFonts w:asciiTheme="minorHAnsi" w:eastAsia="Times New Roman" w:hAnsiTheme="minorHAnsi"/>
          <w:sz w:val="22"/>
          <w:szCs w:val="22"/>
        </w:rPr>
        <w:t>  The</w:t>
      </w:r>
      <w:proofErr w:type="gramEnd"/>
      <w:r w:rsidRPr="00C81D28">
        <w:rPr>
          <w:rFonts w:asciiTheme="minorHAnsi" w:eastAsia="Times New Roman" w:hAnsiTheme="minorHAnsi"/>
          <w:sz w:val="22"/>
          <w:szCs w:val="22"/>
        </w:rPr>
        <w:t xml:space="preserve"> papers in all the subjects will consist of objective type questions only. The question papers </w:t>
      </w:r>
      <w:proofErr w:type="gramStart"/>
      <w:r w:rsidRPr="00C81D28">
        <w:rPr>
          <w:rFonts w:asciiTheme="minorHAnsi" w:eastAsia="Times New Roman" w:hAnsiTheme="minorHAnsi"/>
          <w:sz w:val="22"/>
          <w:szCs w:val="22"/>
        </w:rPr>
        <w:t>( Test</w:t>
      </w:r>
      <w:proofErr w:type="gramEnd"/>
      <w:r w:rsidRPr="00C81D28">
        <w:rPr>
          <w:rFonts w:asciiTheme="minorHAnsi" w:eastAsia="Times New Roman" w:hAnsiTheme="minorHAnsi"/>
          <w:sz w:val="22"/>
          <w:szCs w:val="22"/>
        </w:rPr>
        <w:t xml:space="preserve"> Booklets ) of Mathematics and Part “B” of General Ability tests will be set Bilingually in Hindi as well as English.</w:t>
      </w:r>
    </w:p>
    <w:p w:rsidR="00442B05" w:rsidRPr="00C81D28" w:rsidRDefault="00442B05" w:rsidP="003360F4">
      <w:pPr>
        <w:pStyle w:val="Default"/>
        <w:rPr>
          <w:rFonts w:asciiTheme="minorHAnsi" w:eastAsia="Times New Roman" w:hAnsiTheme="minorHAnsi"/>
          <w:b/>
          <w:color w:val="002060"/>
          <w:sz w:val="22"/>
          <w:szCs w:val="22"/>
        </w:rPr>
      </w:pPr>
    </w:p>
    <w:p w:rsidR="00372368" w:rsidRPr="00C81D28" w:rsidRDefault="003360F4" w:rsidP="00442B05">
      <w:pPr>
        <w:pStyle w:val="Default"/>
        <w:shd w:val="clear" w:color="auto" w:fill="FFFFFF" w:themeFill="background1"/>
        <w:rPr>
          <w:rFonts w:asciiTheme="minorHAnsi" w:eastAsia="Times New Roman" w:hAnsiTheme="minorHAnsi"/>
          <w:b/>
          <w:color w:val="FFFFFF" w:themeColor="background1"/>
          <w:sz w:val="22"/>
          <w:szCs w:val="22"/>
        </w:rPr>
      </w:pPr>
      <w:r w:rsidRPr="00C81D28">
        <w:rPr>
          <w:rFonts w:asciiTheme="minorHAnsi" w:eastAsia="Times New Roman" w:hAnsiTheme="minorHAnsi"/>
          <w:b/>
          <w:color w:val="FFFFFF" w:themeColor="background1"/>
          <w:sz w:val="22"/>
          <w:szCs w:val="22"/>
          <w:shd w:val="clear" w:color="auto" w:fill="002060"/>
        </w:rPr>
        <w:t xml:space="preserve">SCHEME OF </w:t>
      </w:r>
      <w:r w:rsidR="00372368" w:rsidRPr="00C81D28">
        <w:rPr>
          <w:rFonts w:asciiTheme="minorHAnsi" w:eastAsia="Times New Roman" w:hAnsiTheme="minorHAnsi"/>
          <w:b/>
          <w:color w:val="FFFFFF" w:themeColor="background1"/>
          <w:sz w:val="22"/>
          <w:szCs w:val="22"/>
          <w:shd w:val="clear" w:color="auto" w:fill="002060"/>
        </w:rPr>
        <w:t>COMMON DEFENCE SERVICE EXAMINATION</w:t>
      </w:r>
    </w:p>
    <w:p w:rsidR="00372368" w:rsidRPr="00C81D28" w:rsidRDefault="00372368" w:rsidP="00372368">
      <w:pPr>
        <w:spacing w:before="100" w:beforeAutospacing="1" w:after="100" w:afterAutospacing="1" w:line="240" w:lineRule="auto"/>
        <w:rPr>
          <w:rFonts w:eastAsia="Times New Roman" w:cs="Times New Roman"/>
          <w:color w:val="002060"/>
        </w:rPr>
      </w:pPr>
      <w:r w:rsidRPr="00C81D28">
        <w:rPr>
          <w:rFonts w:eastAsia="Times New Roman" w:cs="Times New Roman"/>
        </w:rPr>
        <w:t xml:space="preserve">(a) </w:t>
      </w:r>
      <w:r w:rsidRPr="00C81D28">
        <w:rPr>
          <w:rFonts w:eastAsia="Times New Roman" w:cs="Times New Roman"/>
          <w:color w:val="002060"/>
        </w:rPr>
        <w:t>For Admission to Indian Military Academy, Indian Naval Academy and Air Force Academy.</w:t>
      </w:r>
    </w:p>
    <w:tbl>
      <w:tblPr>
        <w:tblW w:w="0" w:type="auto"/>
        <w:tblCellSpacing w:w="15" w:type="dxa"/>
        <w:tblCellMar>
          <w:top w:w="15" w:type="dxa"/>
          <w:left w:w="15" w:type="dxa"/>
          <w:bottom w:w="15" w:type="dxa"/>
          <w:right w:w="15" w:type="dxa"/>
        </w:tblCellMar>
        <w:tblLook w:val="04A0"/>
      </w:tblPr>
      <w:tblGrid>
        <w:gridCol w:w="501"/>
        <w:gridCol w:w="2310"/>
        <w:gridCol w:w="871"/>
        <w:gridCol w:w="1630"/>
      </w:tblGrid>
      <w:tr w:rsidR="00372368" w:rsidRPr="00C81D28" w:rsidTr="00F8721A">
        <w:trPr>
          <w:tblHeader/>
          <w:tblCellSpacing w:w="15" w:type="dxa"/>
        </w:trPr>
        <w:tc>
          <w:tcPr>
            <w:tcW w:w="0" w:type="auto"/>
            <w:vAlign w:val="center"/>
            <w:hideMark/>
          </w:tcPr>
          <w:p w:rsidR="00372368" w:rsidRPr="00C81D28" w:rsidRDefault="00372368" w:rsidP="00F8721A">
            <w:pPr>
              <w:spacing w:after="0" w:line="240" w:lineRule="auto"/>
              <w:jc w:val="center"/>
              <w:rPr>
                <w:rFonts w:eastAsia="Times New Roman" w:cs="Times New Roman"/>
                <w:b/>
                <w:bCs/>
              </w:rPr>
            </w:pPr>
            <w:proofErr w:type="spellStart"/>
            <w:r w:rsidRPr="00C81D28">
              <w:rPr>
                <w:rFonts w:eastAsia="Times New Roman" w:cs="Times New Roman"/>
                <w:b/>
                <w:bCs/>
              </w:rPr>
              <w:t>S.No</w:t>
            </w:r>
            <w:proofErr w:type="spellEnd"/>
          </w:p>
        </w:tc>
        <w:tc>
          <w:tcPr>
            <w:tcW w:w="0" w:type="auto"/>
            <w:vAlign w:val="center"/>
            <w:hideMark/>
          </w:tcPr>
          <w:p w:rsidR="00372368" w:rsidRPr="00C81D28" w:rsidRDefault="00372368" w:rsidP="00F8721A">
            <w:pPr>
              <w:spacing w:after="0" w:line="240" w:lineRule="auto"/>
              <w:jc w:val="center"/>
              <w:rPr>
                <w:rFonts w:eastAsia="Times New Roman" w:cs="Times New Roman"/>
                <w:b/>
                <w:bCs/>
              </w:rPr>
            </w:pPr>
            <w:r w:rsidRPr="00C81D28">
              <w:rPr>
                <w:rFonts w:eastAsia="Times New Roman" w:cs="Times New Roman"/>
                <w:b/>
                <w:bCs/>
              </w:rPr>
              <w:t>Subject</w:t>
            </w:r>
          </w:p>
        </w:tc>
        <w:tc>
          <w:tcPr>
            <w:tcW w:w="0" w:type="auto"/>
            <w:vAlign w:val="center"/>
            <w:hideMark/>
          </w:tcPr>
          <w:p w:rsidR="00372368" w:rsidRPr="00C81D28" w:rsidRDefault="00372368" w:rsidP="00F8721A">
            <w:pPr>
              <w:spacing w:after="0" w:line="240" w:lineRule="auto"/>
              <w:jc w:val="center"/>
              <w:rPr>
                <w:rFonts w:eastAsia="Times New Roman" w:cs="Times New Roman"/>
                <w:b/>
                <w:bCs/>
              </w:rPr>
            </w:pPr>
            <w:r w:rsidRPr="00C81D28">
              <w:rPr>
                <w:rFonts w:eastAsia="Times New Roman" w:cs="Times New Roman"/>
                <w:b/>
                <w:bCs/>
              </w:rPr>
              <w:t>Duration</w:t>
            </w:r>
          </w:p>
        </w:tc>
        <w:tc>
          <w:tcPr>
            <w:tcW w:w="0" w:type="auto"/>
            <w:vAlign w:val="center"/>
            <w:hideMark/>
          </w:tcPr>
          <w:p w:rsidR="00372368" w:rsidRPr="00C81D28" w:rsidRDefault="00372368" w:rsidP="00F8721A">
            <w:pPr>
              <w:spacing w:after="0" w:line="240" w:lineRule="auto"/>
              <w:jc w:val="center"/>
              <w:rPr>
                <w:rFonts w:eastAsia="Times New Roman" w:cs="Times New Roman"/>
                <w:b/>
                <w:bCs/>
              </w:rPr>
            </w:pPr>
            <w:r w:rsidRPr="00C81D28">
              <w:rPr>
                <w:rFonts w:eastAsia="Times New Roman" w:cs="Times New Roman"/>
                <w:b/>
                <w:bCs/>
              </w:rPr>
              <w:t>Maximum Marks</w:t>
            </w:r>
          </w:p>
        </w:tc>
      </w:tr>
      <w:tr w:rsidR="00372368" w:rsidRPr="00C81D28" w:rsidTr="00F8721A">
        <w:trPr>
          <w:tblCellSpacing w:w="15" w:type="dxa"/>
        </w:trPr>
        <w:tc>
          <w:tcPr>
            <w:tcW w:w="0" w:type="auto"/>
            <w:vAlign w:val="center"/>
            <w:hideMark/>
          </w:tcPr>
          <w:p w:rsidR="00372368" w:rsidRPr="00C81D28" w:rsidRDefault="00372368" w:rsidP="00F8721A">
            <w:pPr>
              <w:spacing w:after="0" w:line="240" w:lineRule="auto"/>
              <w:rPr>
                <w:rFonts w:eastAsia="Times New Roman" w:cs="Times New Roman"/>
              </w:rPr>
            </w:pPr>
            <w:r w:rsidRPr="00C81D28">
              <w:rPr>
                <w:rFonts w:eastAsia="Times New Roman" w:cs="Times New Roman"/>
              </w:rPr>
              <w:t>1</w:t>
            </w:r>
          </w:p>
        </w:tc>
        <w:tc>
          <w:tcPr>
            <w:tcW w:w="0" w:type="auto"/>
            <w:vAlign w:val="center"/>
            <w:hideMark/>
          </w:tcPr>
          <w:p w:rsidR="00372368" w:rsidRPr="00C81D28" w:rsidRDefault="00372368" w:rsidP="00F8721A">
            <w:pPr>
              <w:spacing w:after="0" w:line="240" w:lineRule="auto"/>
              <w:rPr>
                <w:rFonts w:eastAsia="Times New Roman" w:cs="Times New Roman"/>
              </w:rPr>
            </w:pPr>
            <w:r w:rsidRPr="00C81D28">
              <w:rPr>
                <w:rFonts w:eastAsia="Times New Roman" w:cs="Times New Roman"/>
              </w:rPr>
              <w:t>English</w:t>
            </w:r>
          </w:p>
        </w:tc>
        <w:tc>
          <w:tcPr>
            <w:tcW w:w="0" w:type="auto"/>
            <w:vAlign w:val="center"/>
            <w:hideMark/>
          </w:tcPr>
          <w:p w:rsidR="00372368" w:rsidRPr="00C81D28" w:rsidRDefault="00372368" w:rsidP="00F8721A">
            <w:pPr>
              <w:spacing w:after="0" w:line="240" w:lineRule="auto"/>
              <w:rPr>
                <w:rFonts w:eastAsia="Times New Roman" w:cs="Times New Roman"/>
              </w:rPr>
            </w:pPr>
            <w:r w:rsidRPr="00C81D28">
              <w:rPr>
                <w:rFonts w:eastAsia="Times New Roman" w:cs="Times New Roman"/>
              </w:rPr>
              <w:t>2 Hours</w:t>
            </w:r>
          </w:p>
        </w:tc>
        <w:tc>
          <w:tcPr>
            <w:tcW w:w="0" w:type="auto"/>
            <w:vAlign w:val="center"/>
            <w:hideMark/>
          </w:tcPr>
          <w:p w:rsidR="00372368" w:rsidRPr="00C81D28" w:rsidRDefault="00372368" w:rsidP="00F8721A">
            <w:pPr>
              <w:spacing w:after="0" w:line="240" w:lineRule="auto"/>
              <w:rPr>
                <w:rFonts w:eastAsia="Times New Roman" w:cs="Times New Roman"/>
              </w:rPr>
            </w:pPr>
            <w:r w:rsidRPr="00C81D28">
              <w:rPr>
                <w:rFonts w:eastAsia="Times New Roman" w:cs="Times New Roman"/>
              </w:rPr>
              <w:t>100</w:t>
            </w:r>
          </w:p>
        </w:tc>
      </w:tr>
      <w:tr w:rsidR="00372368" w:rsidRPr="00C81D28" w:rsidTr="00F8721A">
        <w:trPr>
          <w:tblCellSpacing w:w="15" w:type="dxa"/>
        </w:trPr>
        <w:tc>
          <w:tcPr>
            <w:tcW w:w="0" w:type="auto"/>
            <w:vAlign w:val="center"/>
            <w:hideMark/>
          </w:tcPr>
          <w:p w:rsidR="00372368" w:rsidRPr="00C81D28" w:rsidRDefault="00372368" w:rsidP="00F8721A">
            <w:pPr>
              <w:spacing w:after="0" w:line="240" w:lineRule="auto"/>
              <w:rPr>
                <w:rFonts w:eastAsia="Times New Roman" w:cs="Times New Roman"/>
              </w:rPr>
            </w:pPr>
            <w:r w:rsidRPr="00C81D28">
              <w:rPr>
                <w:rFonts w:eastAsia="Times New Roman" w:cs="Times New Roman"/>
              </w:rPr>
              <w:t>2</w:t>
            </w:r>
          </w:p>
        </w:tc>
        <w:tc>
          <w:tcPr>
            <w:tcW w:w="0" w:type="auto"/>
            <w:vAlign w:val="center"/>
            <w:hideMark/>
          </w:tcPr>
          <w:p w:rsidR="00372368" w:rsidRPr="00C81D28" w:rsidRDefault="00372368" w:rsidP="00F8721A">
            <w:pPr>
              <w:spacing w:after="0" w:line="240" w:lineRule="auto"/>
              <w:rPr>
                <w:rFonts w:eastAsia="Times New Roman" w:cs="Times New Roman"/>
              </w:rPr>
            </w:pPr>
            <w:r w:rsidRPr="00C81D28">
              <w:rPr>
                <w:rFonts w:eastAsia="Times New Roman" w:cs="Times New Roman"/>
              </w:rPr>
              <w:t>General Knowledge</w:t>
            </w:r>
          </w:p>
        </w:tc>
        <w:tc>
          <w:tcPr>
            <w:tcW w:w="0" w:type="auto"/>
            <w:vAlign w:val="center"/>
            <w:hideMark/>
          </w:tcPr>
          <w:p w:rsidR="00372368" w:rsidRPr="00C81D28" w:rsidRDefault="00372368" w:rsidP="00F8721A">
            <w:pPr>
              <w:spacing w:after="0" w:line="240" w:lineRule="auto"/>
              <w:rPr>
                <w:rFonts w:eastAsia="Times New Roman" w:cs="Times New Roman"/>
              </w:rPr>
            </w:pPr>
            <w:r w:rsidRPr="00C81D28">
              <w:rPr>
                <w:rFonts w:eastAsia="Times New Roman" w:cs="Times New Roman"/>
              </w:rPr>
              <w:t>2 Hours</w:t>
            </w:r>
          </w:p>
        </w:tc>
        <w:tc>
          <w:tcPr>
            <w:tcW w:w="0" w:type="auto"/>
            <w:vAlign w:val="center"/>
            <w:hideMark/>
          </w:tcPr>
          <w:p w:rsidR="00372368" w:rsidRPr="00C81D28" w:rsidRDefault="00372368" w:rsidP="00F8721A">
            <w:pPr>
              <w:spacing w:after="0" w:line="240" w:lineRule="auto"/>
              <w:rPr>
                <w:rFonts w:eastAsia="Times New Roman" w:cs="Times New Roman"/>
              </w:rPr>
            </w:pPr>
            <w:r w:rsidRPr="00C81D28">
              <w:rPr>
                <w:rFonts w:eastAsia="Times New Roman" w:cs="Times New Roman"/>
              </w:rPr>
              <w:t>100</w:t>
            </w:r>
          </w:p>
        </w:tc>
      </w:tr>
      <w:tr w:rsidR="00372368" w:rsidRPr="00C81D28" w:rsidTr="00F8721A">
        <w:trPr>
          <w:tblCellSpacing w:w="15" w:type="dxa"/>
        </w:trPr>
        <w:tc>
          <w:tcPr>
            <w:tcW w:w="0" w:type="auto"/>
            <w:vAlign w:val="center"/>
            <w:hideMark/>
          </w:tcPr>
          <w:p w:rsidR="00372368" w:rsidRPr="00C81D28" w:rsidRDefault="00372368" w:rsidP="00F8721A">
            <w:pPr>
              <w:spacing w:after="0" w:line="240" w:lineRule="auto"/>
              <w:rPr>
                <w:rFonts w:eastAsia="Times New Roman" w:cs="Times New Roman"/>
              </w:rPr>
            </w:pPr>
            <w:r w:rsidRPr="00C81D28">
              <w:rPr>
                <w:rFonts w:eastAsia="Times New Roman" w:cs="Times New Roman"/>
              </w:rPr>
              <w:t>3</w:t>
            </w:r>
          </w:p>
        </w:tc>
        <w:tc>
          <w:tcPr>
            <w:tcW w:w="0" w:type="auto"/>
            <w:vAlign w:val="center"/>
            <w:hideMark/>
          </w:tcPr>
          <w:p w:rsidR="00372368" w:rsidRPr="00C81D28" w:rsidRDefault="00372368" w:rsidP="00F8721A">
            <w:pPr>
              <w:spacing w:after="0" w:line="240" w:lineRule="auto"/>
              <w:rPr>
                <w:rFonts w:eastAsia="Times New Roman" w:cs="Times New Roman"/>
              </w:rPr>
            </w:pPr>
            <w:r w:rsidRPr="00C81D28">
              <w:rPr>
                <w:rFonts w:eastAsia="Times New Roman" w:cs="Times New Roman"/>
              </w:rPr>
              <w:t>Elementary Mathematics</w:t>
            </w:r>
          </w:p>
        </w:tc>
        <w:tc>
          <w:tcPr>
            <w:tcW w:w="0" w:type="auto"/>
            <w:vAlign w:val="center"/>
            <w:hideMark/>
          </w:tcPr>
          <w:p w:rsidR="00372368" w:rsidRPr="00C81D28" w:rsidRDefault="00372368" w:rsidP="00F8721A">
            <w:pPr>
              <w:spacing w:after="0" w:line="240" w:lineRule="auto"/>
              <w:rPr>
                <w:rFonts w:eastAsia="Times New Roman" w:cs="Times New Roman"/>
              </w:rPr>
            </w:pPr>
            <w:r w:rsidRPr="00C81D28">
              <w:rPr>
                <w:rFonts w:eastAsia="Times New Roman" w:cs="Times New Roman"/>
              </w:rPr>
              <w:t xml:space="preserve">2 Hours </w:t>
            </w:r>
          </w:p>
        </w:tc>
        <w:tc>
          <w:tcPr>
            <w:tcW w:w="0" w:type="auto"/>
            <w:vAlign w:val="center"/>
            <w:hideMark/>
          </w:tcPr>
          <w:p w:rsidR="00372368" w:rsidRPr="00C81D28" w:rsidRDefault="00372368" w:rsidP="00F8721A">
            <w:pPr>
              <w:spacing w:after="0" w:line="240" w:lineRule="auto"/>
              <w:rPr>
                <w:rFonts w:eastAsia="Times New Roman" w:cs="Times New Roman"/>
              </w:rPr>
            </w:pPr>
            <w:r w:rsidRPr="00C81D28">
              <w:rPr>
                <w:rFonts w:eastAsia="Times New Roman" w:cs="Times New Roman"/>
              </w:rPr>
              <w:t>100</w:t>
            </w:r>
          </w:p>
        </w:tc>
      </w:tr>
    </w:tbl>
    <w:p w:rsidR="00372368" w:rsidRPr="00C81D28" w:rsidRDefault="00372368" w:rsidP="00372368">
      <w:pPr>
        <w:spacing w:after="0" w:line="240" w:lineRule="auto"/>
        <w:rPr>
          <w:ins w:id="2" w:author="Unknown"/>
          <w:rFonts w:eastAsia="Times New Roman" w:cs="Times New Roman"/>
          <w:color w:val="002060"/>
        </w:rPr>
      </w:pPr>
      <w:r w:rsidRPr="00C81D28">
        <w:rPr>
          <w:rFonts w:eastAsia="Times New Roman" w:cs="Times New Roman"/>
        </w:rPr>
        <w:t>(a)</w:t>
      </w:r>
      <w:ins w:id="3" w:author="Unknown">
        <w:r w:rsidRPr="00C81D28">
          <w:rPr>
            <w:rFonts w:eastAsia="Times New Roman" w:cs="Times New Roman"/>
          </w:rPr>
          <w:t xml:space="preserve"> </w:t>
        </w:r>
      </w:ins>
      <w:r w:rsidR="008D1C29" w:rsidRPr="00C81D28">
        <w:rPr>
          <w:rFonts w:eastAsia="Times New Roman" w:cs="Times New Roman"/>
          <w:color w:val="002060"/>
        </w:rPr>
        <w:t>For Admission to Officer’s Training Academy</w:t>
      </w:r>
    </w:p>
    <w:tbl>
      <w:tblPr>
        <w:tblW w:w="0" w:type="auto"/>
        <w:tblCellSpacing w:w="15" w:type="dxa"/>
        <w:tblCellMar>
          <w:top w:w="15" w:type="dxa"/>
          <w:left w:w="15" w:type="dxa"/>
          <w:bottom w:w="15" w:type="dxa"/>
          <w:right w:w="15" w:type="dxa"/>
        </w:tblCellMar>
        <w:tblLook w:val="04A0"/>
      </w:tblPr>
      <w:tblGrid>
        <w:gridCol w:w="501"/>
        <w:gridCol w:w="1808"/>
        <w:gridCol w:w="871"/>
        <w:gridCol w:w="1630"/>
      </w:tblGrid>
      <w:tr w:rsidR="00372368" w:rsidRPr="00C81D28" w:rsidTr="00F8721A">
        <w:trPr>
          <w:tblHeader/>
          <w:tblCellSpacing w:w="15" w:type="dxa"/>
        </w:trPr>
        <w:tc>
          <w:tcPr>
            <w:tcW w:w="0" w:type="auto"/>
            <w:vAlign w:val="center"/>
            <w:hideMark/>
          </w:tcPr>
          <w:p w:rsidR="00372368" w:rsidRPr="00C81D28" w:rsidRDefault="00372368" w:rsidP="00F8721A">
            <w:pPr>
              <w:spacing w:after="0" w:line="240" w:lineRule="auto"/>
              <w:jc w:val="center"/>
              <w:rPr>
                <w:rFonts w:eastAsia="Times New Roman" w:cs="Times New Roman"/>
                <w:b/>
                <w:bCs/>
              </w:rPr>
            </w:pPr>
            <w:proofErr w:type="spellStart"/>
            <w:r w:rsidRPr="00C81D28">
              <w:rPr>
                <w:rFonts w:eastAsia="Times New Roman" w:cs="Times New Roman"/>
                <w:b/>
                <w:bCs/>
              </w:rPr>
              <w:lastRenderedPageBreak/>
              <w:t>S.No</w:t>
            </w:r>
            <w:proofErr w:type="spellEnd"/>
          </w:p>
        </w:tc>
        <w:tc>
          <w:tcPr>
            <w:tcW w:w="0" w:type="auto"/>
            <w:vAlign w:val="center"/>
            <w:hideMark/>
          </w:tcPr>
          <w:p w:rsidR="00372368" w:rsidRPr="00C81D28" w:rsidRDefault="00372368" w:rsidP="00F8721A">
            <w:pPr>
              <w:spacing w:after="0" w:line="240" w:lineRule="auto"/>
              <w:jc w:val="center"/>
              <w:rPr>
                <w:rFonts w:eastAsia="Times New Roman" w:cs="Times New Roman"/>
                <w:b/>
                <w:bCs/>
              </w:rPr>
            </w:pPr>
            <w:r w:rsidRPr="00C81D28">
              <w:rPr>
                <w:rFonts w:eastAsia="Times New Roman" w:cs="Times New Roman"/>
                <w:b/>
                <w:bCs/>
              </w:rPr>
              <w:t>Subject</w:t>
            </w:r>
          </w:p>
        </w:tc>
        <w:tc>
          <w:tcPr>
            <w:tcW w:w="0" w:type="auto"/>
            <w:vAlign w:val="center"/>
            <w:hideMark/>
          </w:tcPr>
          <w:p w:rsidR="00372368" w:rsidRPr="00C81D28" w:rsidRDefault="00372368" w:rsidP="00F8721A">
            <w:pPr>
              <w:spacing w:after="0" w:line="240" w:lineRule="auto"/>
              <w:jc w:val="center"/>
              <w:rPr>
                <w:rFonts w:eastAsia="Times New Roman" w:cs="Times New Roman"/>
                <w:b/>
                <w:bCs/>
              </w:rPr>
            </w:pPr>
            <w:r w:rsidRPr="00C81D28">
              <w:rPr>
                <w:rFonts w:eastAsia="Times New Roman" w:cs="Times New Roman"/>
                <w:b/>
                <w:bCs/>
              </w:rPr>
              <w:t>Duration</w:t>
            </w:r>
          </w:p>
        </w:tc>
        <w:tc>
          <w:tcPr>
            <w:tcW w:w="0" w:type="auto"/>
            <w:vAlign w:val="center"/>
            <w:hideMark/>
          </w:tcPr>
          <w:p w:rsidR="00372368" w:rsidRPr="00C81D28" w:rsidRDefault="00372368" w:rsidP="00F8721A">
            <w:pPr>
              <w:spacing w:after="0" w:line="240" w:lineRule="auto"/>
              <w:jc w:val="center"/>
              <w:rPr>
                <w:rFonts w:eastAsia="Times New Roman" w:cs="Times New Roman"/>
                <w:b/>
                <w:bCs/>
              </w:rPr>
            </w:pPr>
            <w:r w:rsidRPr="00C81D28">
              <w:rPr>
                <w:rFonts w:eastAsia="Times New Roman" w:cs="Times New Roman"/>
                <w:b/>
                <w:bCs/>
              </w:rPr>
              <w:t>Maximum Marks</w:t>
            </w:r>
          </w:p>
        </w:tc>
      </w:tr>
      <w:tr w:rsidR="00372368" w:rsidRPr="00C81D28" w:rsidTr="00F8721A">
        <w:trPr>
          <w:tblCellSpacing w:w="15" w:type="dxa"/>
        </w:trPr>
        <w:tc>
          <w:tcPr>
            <w:tcW w:w="0" w:type="auto"/>
            <w:vAlign w:val="center"/>
            <w:hideMark/>
          </w:tcPr>
          <w:p w:rsidR="00372368" w:rsidRPr="00C81D28" w:rsidRDefault="00372368" w:rsidP="00F8721A">
            <w:pPr>
              <w:spacing w:after="0" w:line="240" w:lineRule="auto"/>
              <w:rPr>
                <w:rFonts w:eastAsia="Times New Roman" w:cs="Times New Roman"/>
              </w:rPr>
            </w:pPr>
            <w:r w:rsidRPr="00C81D28">
              <w:rPr>
                <w:rFonts w:eastAsia="Times New Roman" w:cs="Times New Roman"/>
              </w:rPr>
              <w:t>1</w:t>
            </w:r>
          </w:p>
        </w:tc>
        <w:tc>
          <w:tcPr>
            <w:tcW w:w="0" w:type="auto"/>
            <w:vAlign w:val="center"/>
            <w:hideMark/>
          </w:tcPr>
          <w:p w:rsidR="00372368" w:rsidRPr="00C81D28" w:rsidRDefault="00372368" w:rsidP="00F8721A">
            <w:pPr>
              <w:spacing w:after="0" w:line="240" w:lineRule="auto"/>
              <w:rPr>
                <w:rFonts w:eastAsia="Times New Roman" w:cs="Times New Roman"/>
              </w:rPr>
            </w:pPr>
            <w:r w:rsidRPr="00C81D28">
              <w:rPr>
                <w:rFonts w:eastAsia="Times New Roman" w:cs="Times New Roman"/>
              </w:rPr>
              <w:t>English</w:t>
            </w:r>
          </w:p>
        </w:tc>
        <w:tc>
          <w:tcPr>
            <w:tcW w:w="0" w:type="auto"/>
            <w:vAlign w:val="center"/>
            <w:hideMark/>
          </w:tcPr>
          <w:p w:rsidR="00372368" w:rsidRPr="00C81D28" w:rsidRDefault="00372368" w:rsidP="00F8721A">
            <w:pPr>
              <w:spacing w:after="0" w:line="240" w:lineRule="auto"/>
              <w:rPr>
                <w:rFonts w:eastAsia="Times New Roman" w:cs="Times New Roman"/>
              </w:rPr>
            </w:pPr>
            <w:r w:rsidRPr="00C81D28">
              <w:rPr>
                <w:rFonts w:eastAsia="Times New Roman" w:cs="Times New Roman"/>
              </w:rPr>
              <w:t>2 Hrs</w:t>
            </w:r>
          </w:p>
        </w:tc>
        <w:tc>
          <w:tcPr>
            <w:tcW w:w="0" w:type="auto"/>
            <w:vAlign w:val="center"/>
            <w:hideMark/>
          </w:tcPr>
          <w:p w:rsidR="00372368" w:rsidRPr="00C81D28" w:rsidRDefault="00372368" w:rsidP="00F8721A">
            <w:pPr>
              <w:spacing w:after="0" w:line="240" w:lineRule="auto"/>
              <w:rPr>
                <w:rFonts w:eastAsia="Times New Roman" w:cs="Times New Roman"/>
              </w:rPr>
            </w:pPr>
            <w:r w:rsidRPr="00C81D28">
              <w:rPr>
                <w:rFonts w:eastAsia="Times New Roman" w:cs="Times New Roman"/>
              </w:rPr>
              <w:t>100</w:t>
            </w:r>
          </w:p>
        </w:tc>
      </w:tr>
      <w:tr w:rsidR="00372368" w:rsidRPr="00C81D28" w:rsidTr="00F8721A">
        <w:trPr>
          <w:tblCellSpacing w:w="15" w:type="dxa"/>
        </w:trPr>
        <w:tc>
          <w:tcPr>
            <w:tcW w:w="0" w:type="auto"/>
            <w:vAlign w:val="center"/>
            <w:hideMark/>
          </w:tcPr>
          <w:p w:rsidR="00372368" w:rsidRPr="00C81D28" w:rsidRDefault="00372368" w:rsidP="00F8721A">
            <w:pPr>
              <w:spacing w:after="0" w:line="240" w:lineRule="auto"/>
              <w:rPr>
                <w:rFonts w:eastAsia="Times New Roman" w:cs="Times New Roman"/>
              </w:rPr>
            </w:pPr>
            <w:r w:rsidRPr="00C81D28">
              <w:rPr>
                <w:rFonts w:eastAsia="Times New Roman" w:cs="Times New Roman"/>
              </w:rPr>
              <w:t>2</w:t>
            </w:r>
          </w:p>
        </w:tc>
        <w:tc>
          <w:tcPr>
            <w:tcW w:w="0" w:type="auto"/>
            <w:vAlign w:val="center"/>
            <w:hideMark/>
          </w:tcPr>
          <w:p w:rsidR="00372368" w:rsidRPr="00C81D28" w:rsidRDefault="00372368" w:rsidP="00F8721A">
            <w:pPr>
              <w:spacing w:after="0" w:line="240" w:lineRule="auto"/>
              <w:rPr>
                <w:rFonts w:eastAsia="Times New Roman" w:cs="Times New Roman"/>
              </w:rPr>
            </w:pPr>
            <w:r w:rsidRPr="00C81D28">
              <w:rPr>
                <w:rFonts w:eastAsia="Times New Roman" w:cs="Times New Roman"/>
              </w:rPr>
              <w:t>General Knowledge</w:t>
            </w:r>
          </w:p>
        </w:tc>
        <w:tc>
          <w:tcPr>
            <w:tcW w:w="0" w:type="auto"/>
            <w:vAlign w:val="center"/>
            <w:hideMark/>
          </w:tcPr>
          <w:p w:rsidR="00372368" w:rsidRPr="00C81D28" w:rsidRDefault="00372368" w:rsidP="00F8721A">
            <w:pPr>
              <w:spacing w:after="0" w:line="240" w:lineRule="auto"/>
              <w:rPr>
                <w:rFonts w:eastAsia="Times New Roman" w:cs="Times New Roman"/>
              </w:rPr>
            </w:pPr>
            <w:r w:rsidRPr="00C81D28">
              <w:rPr>
                <w:rFonts w:eastAsia="Times New Roman" w:cs="Times New Roman"/>
              </w:rPr>
              <w:t>2 Hrs</w:t>
            </w:r>
          </w:p>
        </w:tc>
        <w:tc>
          <w:tcPr>
            <w:tcW w:w="0" w:type="auto"/>
            <w:vAlign w:val="center"/>
            <w:hideMark/>
          </w:tcPr>
          <w:p w:rsidR="00372368" w:rsidRPr="00C81D28" w:rsidRDefault="00372368" w:rsidP="00F8721A">
            <w:pPr>
              <w:spacing w:after="0" w:line="240" w:lineRule="auto"/>
              <w:rPr>
                <w:rFonts w:eastAsia="Times New Roman" w:cs="Times New Roman"/>
              </w:rPr>
            </w:pPr>
            <w:r w:rsidRPr="00C81D28">
              <w:rPr>
                <w:rFonts w:eastAsia="Times New Roman" w:cs="Times New Roman"/>
              </w:rPr>
              <w:t>100</w:t>
            </w:r>
          </w:p>
        </w:tc>
      </w:tr>
    </w:tbl>
    <w:p w:rsidR="00372368" w:rsidRPr="00C81D28" w:rsidRDefault="008D1C29" w:rsidP="00372368">
      <w:r w:rsidRPr="00C81D28">
        <w:t xml:space="preserve">The maximum marks allotted to the written examination for CDS and to the Combined </w:t>
      </w:r>
      <w:proofErr w:type="spellStart"/>
      <w:r w:rsidRPr="00C81D28">
        <w:t>Defence</w:t>
      </w:r>
      <w:proofErr w:type="spellEnd"/>
      <w:r w:rsidRPr="00C81D28">
        <w:t xml:space="preserve"> Service interviews will be equal for each course i.e. the maximum marks allotted to the Combined </w:t>
      </w:r>
      <w:proofErr w:type="spellStart"/>
      <w:r w:rsidRPr="00C81D28">
        <w:t>Defence</w:t>
      </w:r>
      <w:proofErr w:type="spellEnd"/>
      <w:r w:rsidR="00A2360F">
        <w:t xml:space="preserve"> </w:t>
      </w:r>
      <w:proofErr w:type="gramStart"/>
      <w:r w:rsidR="00A2360F">
        <w:t xml:space="preserve">Service </w:t>
      </w:r>
      <w:r w:rsidRPr="00C81D28">
        <w:t xml:space="preserve"> written</w:t>
      </w:r>
      <w:proofErr w:type="gramEnd"/>
      <w:r w:rsidRPr="00C81D28">
        <w:t xml:space="preserve"> examination and to the interviews will be 300, 300, 300 and 200 each for admission to the Indian Military Academy, Indian Naval Academy, Air Force Academy and Officers’ Training Academy respectively.</w:t>
      </w:r>
    </w:p>
    <w:p w:rsidR="003360F4" w:rsidRPr="00C81D28" w:rsidRDefault="003360F4" w:rsidP="003360F4">
      <w:pPr>
        <w:pStyle w:val="Default"/>
        <w:rPr>
          <w:rFonts w:asciiTheme="minorHAnsi" w:hAnsiTheme="minorHAnsi" w:cs="Arial"/>
          <w:b/>
          <w:bCs/>
          <w:color w:val="002060"/>
          <w:sz w:val="22"/>
          <w:szCs w:val="22"/>
          <w:u w:val="single"/>
        </w:rPr>
      </w:pPr>
      <w:r w:rsidRPr="00C81D28">
        <w:rPr>
          <w:rFonts w:asciiTheme="minorHAnsi" w:hAnsiTheme="minorHAnsi" w:cs="Arial"/>
          <w:b/>
          <w:bCs/>
          <w:color w:val="002060"/>
          <w:sz w:val="22"/>
          <w:szCs w:val="22"/>
        </w:rPr>
        <w:br/>
      </w:r>
    </w:p>
    <w:p w:rsidR="009F7AD0" w:rsidRPr="00C81D28" w:rsidRDefault="009F7AD0" w:rsidP="002F4BEA">
      <w:pPr>
        <w:pStyle w:val="BodyText2"/>
        <w:jc w:val="both"/>
        <w:rPr>
          <w:rFonts w:asciiTheme="minorHAnsi" w:hAnsiTheme="minorHAnsi" w:cs="Arial"/>
          <w:color w:val="000099"/>
          <w:sz w:val="22"/>
          <w:szCs w:val="22"/>
        </w:rPr>
      </w:pPr>
      <w:r w:rsidRPr="00F8721A">
        <w:rPr>
          <w:rFonts w:asciiTheme="minorHAnsi" w:hAnsiTheme="minorHAnsi" w:cs="Arial"/>
          <w:b/>
          <w:bCs/>
          <w:color w:val="FFFFFF" w:themeColor="background1"/>
          <w:sz w:val="22"/>
          <w:szCs w:val="22"/>
          <w:shd w:val="clear" w:color="auto" w:fill="002060"/>
        </w:rPr>
        <w:t>SERVICE SELECTION BOARD TEST (SSB</w:t>
      </w:r>
      <w:proofErr w:type="gramStart"/>
      <w:r w:rsidRPr="00C81D28">
        <w:rPr>
          <w:rFonts w:asciiTheme="minorHAnsi" w:hAnsiTheme="minorHAnsi" w:cs="Arial"/>
          <w:b/>
          <w:bCs/>
          <w:color w:val="000099"/>
          <w:sz w:val="22"/>
          <w:szCs w:val="22"/>
          <w:u w:val="single"/>
        </w:rPr>
        <w:t>)</w:t>
      </w:r>
      <w:r w:rsidRPr="00C81D28">
        <w:rPr>
          <w:rFonts w:asciiTheme="minorHAnsi" w:hAnsiTheme="minorHAnsi" w:cs="Arial"/>
          <w:b/>
          <w:bCs/>
          <w:color w:val="000099"/>
          <w:sz w:val="22"/>
          <w:szCs w:val="22"/>
        </w:rPr>
        <w:t xml:space="preserve"> </w:t>
      </w:r>
      <w:r w:rsidRPr="00C81D28">
        <w:rPr>
          <w:rFonts w:asciiTheme="minorHAnsi" w:hAnsiTheme="minorHAnsi" w:cs="Arial"/>
          <w:color w:val="000099"/>
          <w:sz w:val="22"/>
          <w:szCs w:val="22"/>
        </w:rPr>
        <w:t>:</w:t>
      </w:r>
      <w:proofErr w:type="gramEnd"/>
      <w:r w:rsidRPr="00C81D28">
        <w:rPr>
          <w:rFonts w:asciiTheme="minorHAnsi" w:hAnsiTheme="minorHAnsi" w:cs="Arial"/>
          <w:color w:val="000099"/>
          <w:sz w:val="22"/>
          <w:szCs w:val="22"/>
        </w:rPr>
        <w:t xml:space="preserve"> </w:t>
      </w:r>
    </w:p>
    <w:p w:rsidR="009F7AD0" w:rsidRPr="00C81D28" w:rsidRDefault="009F7AD0" w:rsidP="002F4BEA">
      <w:pPr>
        <w:pStyle w:val="BodyText2"/>
        <w:jc w:val="both"/>
        <w:rPr>
          <w:rFonts w:asciiTheme="minorHAnsi" w:hAnsiTheme="minorHAnsi" w:cs="Arial"/>
          <w:color w:val="000000"/>
          <w:sz w:val="22"/>
          <w:szCs w:val="22"/>
        </w:rPr>
      </w:pPr>
      <w:r w:rsidRPr="00C81D28">
        <w:rPr>
          <w:rFonts w:asciiTheme="minorHAnsi" w:hAnsiTheme="minorHAnsi" w:cs="Arial"/>
          <w:color w:val="000000"/>
          <w:sz w:val="22"/>
          <w:szCs w:val="22"/>
        </w:rPr>
        <w:t xml:space="preserve">SSB tests for Army are divided in two </w:t>
      </w:r>
      <w:proofErr w:type="gramStart"/>
      <w:r w:rsidRPr="00C81D28">
        <w:rPr>
          <w:rFonts w:asciiTheme="minorHAnsi" w:hAnsiTheme="minorHAnsi" w:cs="Arial"/>
          <w:color w:val="000000"/>
          <w:sz w:val="22"/>
          <w:szCs w:val="22"/>
        </w:rPr>
        <w:t>stages :</w:t>
      </w:r>
      <w:proofErr w:type="gramEnd"/>
      <w:r w:rsidRPr="00C81D28">
        <w:rPr>
          <w:rFonts w:asciiTheme="minorHAnsi" w:hAnsiTheme="minorHAnsi" w:cs="Arial"/>
          <w:color w:val="000000"/>
          <w:sz w:val="22"/>
          <w:szCs w:val="22"/>
        </w:rPr>
        <w:t xml:space="preserve"> </w:t>
      </w:r>
    </w:p>
    <w:p w:rsidR="009F7AD0" w:rsidRPr="00C81D28" w:rsidRDefault="009F7AD0" w:rsidP="002F4BEA">
      <w:pPr>
        <w:pStyle w:val="BodyText2"/>
        <w:jc w:val="both"/>
        <w:rPr>
          <w:rFonts w:asciiTheme="minorHAnsi" w:hAnsiTheme="minorHAnsi" w:cs="Arial"/>
          <w:color w:val="000000"/>
          <w:sz w:val="22"/>
          <w:szCs w:val="22"/>
        </w:rPr>
      </w:pPr>
      <w:r w:rsidRPr="00C81D28">
        <w:rPr>
          <w:rFonts w:asciiTheme="minorHAnsi" w:hAnsiTheme="minorHAnsi" w:cs="Arial"/>
          <w:iCs/>
          <w:color w:val="000000"/>
          <w:sz w:val="22"/>
          <w:szCs w:val="22"/>
        </w:rPr>
        <w:t xml:space="preserve">Stage </w:t>
      </w:r>
      <w:proofErr w:type="gramStart"/>
      <w:r w:rsidRPr="00C81D28">
        <w:rPr>
          <w:rFonts w:asciiTheme="minorHAnsi" w:hAnsiTheme="minorHAnsi" w:cs="Arial"/>
          <w:iCs/>
          <w:color w:val="000000"/>
          <w:sz w:val="22"/>
          <w:szCs w:val="22"/>
        </w:rPr>
        <w:t>I</w:t>
      </w:r>
      <w:r w:rsidRPr="00C81D28">
        <w:rPr>
          <w:rFonts w:asciiTheme="minorHAnsi" w:hAnsiTheme="minorHAnsi" w:cs="Arial"/>
          <w:i/>
          <w:iCs/>
          <w:color w:val="000000"/>
          <w:sz w:val="22"/>
          <w:szCs w:val="22"/>
        </w:rPr>
        <w:t xml:space="preserve"> </w:t>
      </w:r>
      <w:r w:rsidRPr="00C81D28">
        <w:rPr>
          <w:rFonts w:asciiTheme="minorHAnsi" w:hAnsiTheme="minorHAnsi" w:cs="Arial"/>
          <w:color w:val="000000"/>
          <w:sz w:val="22"/>
          <w:szCs w:val="22"/>
        </w:rPr>
        <w:t>:</w:t>
      </w:r>
      <w:proofErr w:type="gramEnd"/>
      <w:r w:rsidRPr="00C81D28">
        <w:rPr>
          <w:rFonts w:asciiTheme="minorHAnsi" w:hAnsiTheme="minorHAnsi" w:cs="Arial"/>
          <w:color w:val="000000"/>
          <w:sz w:val="22"/>
          <w:szCs w:val="22"/>
        </w:rPr>
        <w:t xml:space="preserve"> Stage - I is designed to ascertain the mental fitness of the candidates and to determine whether or not the candidates is fit to take on Stage-II tests. Stage-I test contains four parts as </w:t>
      </w:r>
      <w:proofErr w:type="gramStart"/>
      <w:r w:rsidRPr="00C81D28">
        <w:rPr>
          <w:rFonts w:asciiTheme="minorHAnsi" w:hAnsiTheme="minorHAnsi" w:cs="Arial"/>
          <w:color w:val="000000"/>
          <w:sz w:val="22"/>
          <w:szCs w:val="22"/>
        </w:rPr>
        <w:t>under :</w:t>
      </w:r>
      <w:proofErr w:type="gramEnd"/>
      <w:r w:rsidRPr="00C81D28">
        <w:rPr>
          <w:rFonts w:asciiTheme="minorHAnsi" w:hAnsiTheme="minorHAnsi" w:cs="Arial"/>
          <w:color w:val="000000"/>
          <w:sz w:val="22"/>
          <w:szCs w:val="22"/>
        </w:rPr>
        <w:t xml:space="preserve"> </w:t>
      </w:r>
    </w:p>
    <w:p w:rsidR="009F7AD0" w:rsidRPr="00C81D28" w:rsidRDefault="009F7AD0" w:rsidP="002F4BEA">
      <w:pPr>
        <w:pStyle w:val="BodyText2"/>
        <w:ind w:left="720" w:hanging="720"/>
        <w:jc w:val="both"/>
        <w:rPr>
          <w:rFonts w:asciiTheme="minorHAnsi" w:hAnsiTheme="minorHAnsi" w:cs="Arial"/>
          <w:color w:val="000000"/>
          <w:sz w:val="22"/>
          <w:szCs w:val="22"/>
        </w:rPr>
      </w:pPr>
      <w:r w:rsidRPr="00C81D28">
        <w:rPr>
          <w:rFonts w:asciiTheme="minorHAnsi" w:hAnsiTheme="minorHAnsi" w:cs="Arial"/>
          <w:color w:val="000000"/>
          <w:sz w:val="22"/>
          <w:szCs w:val="22"/>
        </w:rPr>
        <w:t xml:space="preserve">(e) Screening test of verbal intelligence. </w:t>
      </w:r>
    </w:p>
    <w:p w:rsidR="009F7AD0" w:rsidRPr="00C81D28" w:rsidRDefault="009F7AD0" w:rsidP="002F4BEA">
      <w:pPr>
        <w:pStyle w:val="BodyText2"/>
        <w:ind w:left="720" w:hanging="720"/>
        <w:jc w:val="both"/>
        <w:rPr>
          <w:rFonts w:asciiTheme="minorHAnsi" w:hAnsiTheme="minorHAnsi" w:cs="Arial"/>
          <w:color w:val="000000"/>
          <w:sz w:val="22"/>
          <w:szCs w:val="22"/>
        </w:rPr>
      </w:pPr>
      <w:r w:rsidRPr="00C81D28">
        <w:rPr>
          <w:rFonts w:asciiTheme="minorHAnsi" w:hAnsiTheme="minorHAnsi" w:cs="Arial"/>
          <w:color w:val="000000"/>
          <w:sz w:val="22"/>
          <w:szCs w:val="22"/>
        </w:rPr>
        <w:t xml:space="preserve">(f) Psychological test (Social Psychology) </w:t>
      </w:r>
    </w:p>
    <w:p w:rsidR="009F7AD0" w:rsidRPr="00C81D28" w:rsidRDefault="009F7AD0" w:rsidP="002F4BEA">
      <w:pPr>
        <w:pStyle w:val="BodyText2"/>
        <w:ind w:left="720" w:hanging="720"/>
        <w:jc w:val="both"/>
        <w:rPr>
          <w:rFonts w:asciiTheme="minorHAnsi" w:hAnsiTheme="minorHAnsi" w:cs="Arial"/>
          <w:color w:val="000000"/>
          <w:sz w:val="22"/>
          <w:szCs w:val="22"/>
        </w:rPr>
      </w:pPr>
      <w:r w:rsidRPr="00C81D28">
        <w:rPr>
          <w:rFonts w:asciiTheme="minorHAnsi" w:hAnsiTheme="minorHAnsi" w:cs="Arial"/>
          <w:color w:val="000000"/>
          <w:sz w:val="22"/>
          <w:szCs w:val="22"/>
        </w:rPr>
        <w:t xml:space="preserve">(g) Thematic Apperception Test (one only) </w:t>
      </w:r>
    </w:p>
    <w:p w:rsidR="009F7AD0" w:rsidRPr="00C81D28" w:rsidRDefault="009F7AD0" w:rsidP="002F4BEA">
      <w:pPr>
        <w:pStyle w:val="BodyText2"/>
        <w:ind w:left="720" w:hanging="720"/>
        <w:jc w:val="both"/>
        <w:rPr>
          <w:rFonts w:asciiTheme="minorHAnsi" w:hAnsiTheme="minorHAnsi" w:cs="Arial"/>
          <w:color w:val="000000"/>
          <w:sz w:val="22"/>
          <w:szCs w:val="22"/>
        </w:rPr>
      </w:pPr>
      <w:r w:rsidRPr="00C81D28">
        <w:rPr>
          <w:rFonts w:asciiTheme="minorHAnsi" w:hAnsiTheme="minorHAnsi" w:cs="Arial"/>
          <w:color w:val="000000"/>
          <w:sz w:val="22"/>
          <w:szCs w:val="22"/>
        </w:rPr>
        <w:t xml:space="preserve">(h) Group Discussion based on TAT. </w:t>
      </w:r>
    </w:p>
    <w:p w:rsidR="009F7AD0" w:rsidRPr="00C81D28" w:rsidRDefault="009F7AD0" w:rsidP="002F4BEA">
      <w:pPr>
        <w:pStyle w:val="Default"/>
        <w:rPr>
          <w:rFonts w:asciiTheme="minorHAnsi" w:hAnsiTheme="minorHAnsi" w:cs="Arial"/>
          <w:sz w:val="22"/>
          <w:szCs w:val="22"/>
        </w:rPr>
      </w:pPr>
    </w:p>
    <w:p w:rsidR="009F7AD0" w:rsidRPr="00C81D28" w:rsidRDefault="009308AC" w:rsidP="002F4BEA">
      <w:pPr>
        <w:pStyle w:val="BodyText2"/>
        <w:jc w:val="both"/>
        <w:rPr>
          <w:rFonts w:asciiTheme="minorHAnsi" w:hAnsiTheme="minorHAnsi" w:cs="Arial"/>
          <w:color w:val="000000"/>
          <w:sz w:val="22"/>
          <w:szCs w:val="22"/>
        </w:rPr>
      </w:pPr>
      <w:r w:rsidRPr="00C81D28">
        <w:rPr>
          <w:rFonts w:asciiTheme="minorHAnsi" w:hAnsiTheme="minorHAnsi" w:cs="Arial"/>
          <w:iCs/>
          <w:color w:val="000000"/>
          <w:sz w:val="22"/>
          <w:szCs w:val="22"/>
        </w:rPr>
        <w:t>Stag</w:t>
      </w:r>
      <w:r w:rsidR="009F7AD0" w:rsidRPr="00C81D28">
        <w:rPr>
          <w:rFonts w:asciiTheme="minorHAnsi" w:hAnsiTheme="minorHAnsi" w:cs="Arial"/>
          <w:iCs/>
          <w:color w:val="000000"/>
          <w:sz w:val="22"/>
          <w:szCs w:val="22"/>
        </w:rPr>
        <w:t>e-</w:t>
      </w:r>
      <w:proofErr w:type="gramStart"/>
      <w:r w:rsidR="009F7AD0" w:rsidRPr="00C81D28">
        <w:rPr>
          <w:rFonts w:asciiTheme="minorHAnsi" w:hAnsiTheme="minorHAnsi" w:cs="Arial"/>
          <w:iCs/>
          <w:color w:val="000000"/>
          <w:sz w:val="22"/>
          <w:szCs w:val="22"/>
        </w:rPr>
        <w:t>II</w:t>
      </w:r>
      <w:r w:rsidR="009F7AD0" w:rsidRPr="00C81D28">
        <w:rPr>
          <w:rFonts w:asciiTheme="minorHAnsi" w:hAnsiTheme="minorHAnsi" w:cs="Arial"/>
          <w:i/>
          <w:iCs/>
          <w:color w:val="000000"/>
          <w:sz w:val="22"/>
          <w:szCs w:val="22"/>
        </w:rPr>
        <w:t xml:space="preserve"> </w:t>
      </w:r>
      <w:r w:rsidR="009F7AD0" w:rsidRPr="00C81D28">
        <w:rPr>
          <w:rFonts w:asciiTheme="minorHAnsi" w:hAnsiTheme="minorHAnsi" w:cs="Arial"/>
          <w:color w:val="000000"/>
          <w:sz w:val="22"/>
          <w:szCs w:val="22"/>
        </w:rPr>
        <w:t>:</w:t>
      </w:r>
      <w:proofErr w:type="gramEnd"/>
      <w:r w:rsidR="009F7AD0" w:rsidRPr="00C81D28">
        <w:rPr>
          <w:rFonts w:asciiTheme="minorHAnsi" w:hAnsiTheme="minorHAnsi" w:cs="Arial"/>
          <w:color w:val="000000"/>
          <w:sz w:val="22"/>
          <w:szCs w:val="22"/>
        </w:rPr>
        <w:t xml:space="preserve"> Broadly it is divided into four parts. These </w:t>
      </w:r>
      <w:proofErr w:type="gramStart"/>
      <w:r w:rsidR="009F7AD0" w:rsidRPr="00C81D28">
        <w:rPr>
          <w:rFonts w:asciiTheme="minorHAnsi" w:hAnsiTheme="minorHAnsi" w:cs="Arial"/>
          <w:color w:val="000000"/>
          <w:sz w:val="22"/>
          <w:szCs w:val="22"/>
        </w:rPr>
        <w:t>are :</w:t>
      </w:r>
      <w:proofErr w:type="gramEnd"/>
      <w:r w:rsidR="009F7AD0" w:rsidRPr="00C81D28">
        <w:rPr>
          <w:rFonts w:asciiTheme="minorHAnsi" w:hAnsiTheme="minorHAnsi" w:cs="Arial"/>
          <w:color w:val="000000"/>
          <w:sz w:val="22"/>
          <w:szCs w:val="22"/>
        </w:rPr>
        <w:t xml:space="preserve"> </w:t>
      </w:r>
    </w:p>
    <w:p w:rsidR="009F7AD0" w:rsidRPr="00C81D28" w:rsidRDefault="009F7AD0" w:rsidP="002F4BEA">
      <w:pPr>
        <w:pStyle w:val="BodyText2"/>
        <w:ind w:left="720" w:hanging="720"/>
        <w:jc w:val="both"/>
        <w:rPr>
          <w:rFonts w:asciiTheme="minorHAnsi" w:hAnsiTheme="minorHAnsi" w:cs="Arial"/>
          <w:color w:val="000000"/>
          <w:sz w:val="22"/>
          <w:szCs w:val="22"/>
        </w:rPr>
      </w:pPr>
      <w:r w:rsidRPr="00C81D28">
        <w:rPr>
          <w:rFonts w:asciiTheme="minorHAnsi" w:hAnsiTheme="minorHAnsi" w:cs="Arial"/>
          <w:color w:val="000000"/>
          <w:sz w:val="22"/>
          <w:szCs w:val="22"/>
        </w:rPr>
        <w:t xml:space="preserve">(v) Screening test </w:t>
      </w:r>
    </w:p>
    <w:p w:rsidR="009F7AD0" w:rsidRPr="00C81D28" w:rsidRDefault="009F7AD0" w:rsidP="009F7AD0">
      <w:pPr>
        <w:pStyle w:val="BodyText2"/>
        <w:ind w:left="720" w:hanging="720"/>
        <w:jc w:val="both"/>
        <w:rPr>
          <w:rFonts w:asciiTheme="minorHAnsi" w:hAnsiTheme="minorHAnsi" w:cs="Arial"/>
          <w:color w:val="000000"/>
          <w:sz w:val="22"/>
          <w:szCs w:val="22"/>
        </w:rPr>
      </w:pPr>
      <w:proofErr w:type="gramStart"/>
      <w:r w:rsidRPr="00C81D28">
        <w:rPr>
          <w:rFonts w:asciiTheme="minorHAnsi" w:hAnsiTheme="minorHAnsi" w:cs="Arial"/>
          <w:color w:val="000000"/>
          <w:sz w:val="22"/>
          <w:szCs w:val="22"/>
        </w:rPr>
        <w:t>(vi) Psychological</w:t>
      </w:r>
      <w:proofErr w:type="gramEnd"/>
      <w:r w:rsidRPr="00C81D28">
        <w:rPr>
          <w:rFonts w:asciiTheme="minorHAnsi" w:hAnsiTheme="minorHAnsi" w:cs="Arial"/>
          <w:color w:val="000000"/>
          <w:sz w:val="22"/>
          <w:szCs w:val="22"/>
        </w:rPr>
        <w:t xml:space="preserve"> test </w:t>
      </w:r>
    </w:p>
    <w:p w:rsidR="009F7AD0" w:rsidRPr="00C81D28" w:rsidRDefault="009F7AD0" w:rsidP="009F7AD0">
      <w:pPr>
        <w:pStyle w:val="BodyText2"/>
        <w:ind w:left="720" w:hanging="720"/>
        <w:jc w:val="both"/>
        <w:rPr>
          <w:rFonts w:asciiTheme="minorHAnsi" w:hAnsiTheme="minorHAnsi" w:cs="Arial"/>
          <w:color w:val="000000"/>
          <w:sz w:val="22"/>
          <w:szCs w:val="22"/>
        </w:rPr>
      </w:pPr>
      <w:r w:rsidRPr="00C81D28">
        <w:rPr>
          <w:rFonts w:asciiTheme="minorHAnsi" w:hAnsiTheme="minorHAnsi" w:cs="Arial"/>
          <w:color w:val="000000"/>
          <w:sz w:val="22"/>
          <w:szCs w:val="22"/>
        </w:rPr>
        <w:t xml:space="preserve">(vii) Group Testing Officers’ Test </w:t>
      </w:r>
    </w:p>
    <w:p w:rsidR="009F7AD0" w:rsidRPr="00C81D28" w:rsidRDefault="009F7AD0" w:rsidP="009F7AD0">
      <w:pPr>
        <w:pStyle w:val="BodyText2"/>
        <w:ind w:left="720" w:hanging="720"/>
        <w:jc w:val="both"/>
        <w:rPr>
          <w:rFonts w:asciiTheme="minorHAnsi" w:hAnsiTheme="minorHAnsi" w:cs="Arial"/>
          <w:color w:val="000000"/>
          <w:sz w:val="22"/>
          <w:szCs w:val="22"/>
        </w:rPr>
      </w:pPr>
      <w:r w:rsidRPr="00C81D28">
        <w:rPr>
          <w:rFonts w:asciiTheme="minorHAnsi" w:hAnsiTheme="minorHAnsi" w:cs="Arial"/>
          <w:color w:val="000000"/>
          <w:sz w:val="22"/>
          <w:szCs w:val="22"/>
        </w:rPr>
        <w:t xml:space="preserve">(viii) Interview. </w:t>
      </w:r>
    </w:p>
    <w:p w:rsidR="009F7AD0" w:rsidRPr="00C81D28" w:rsidRDefault="009F7AD0" w:rsidP="009F7AD0">
      <w:pPr>
        <w:pStyle w:val="Default"/>
        <w:rPr>
          <w:rFonts w:asciiTheme="minorHAnsi" w:hAnsiTheme="minorHAnsi" w:cs="Arial"/>
          <w:sz w:val="22"/>
          <w:szCs w:val="22"/>
        </w:rPr>
      </w:pPr>
    </w:p>
    <w:p w:rsidR="009F7AD0" w:rsidRPr="00C81D28" w:rsidRDefault="009F7AD0" w:rsidP="009F7AD0">
      <w:pPr>
        <w:pStyle w:val="BodyText2"/>
        <w:jc w:val="both"/>
        <w:rPr>
          <w:rFonts w:asciiTheme="minorHAnsi" w:hAnsiTheme="minorHAnsi" w:cs="Arial"/>
          <w:color w:val="000000"/>
          <w:sz w:val="22"/>
          <w:szCs w:val="22"/>
        </w:rPr>
      </w:pPr>
      <w:r w:rsidRPr="00C81D28">
        <w:rPr>
          <w:rFonts w:asciiTheme="minorHAnsi" w:hAnsiTheme="minorHAnsi" w:cs="Arial"/>
          <w:b/>
          <w:bCs/>
          <w:color w:val="FFFFFF" w:themeColor="background1"/>
          <w:sz w:val="22"/>
          <w:szCs w:val="22"/>
          <w:shd w:val="clear" w:color="auto" w:fill="002060"/>
        </w:rPr>
        <w:t xml:space="preserve">DETAILS OF INDIVIDUAL </w:t>
      </w:r>
      <w:proofErr w:type="gramStart"/>
      <w:r w:rsidRPr="00C81D28">
        <w:rPr>
          <w:rFonts w:asciiTheme="minorHAnsi" w:hAnsiTheme="minorHAnsi" w:cs="Arial"/>
          <w:b/>
          <w:bCs/>
          <w:color w:val="FFFFFF" w:themeColor="background1"/>
          <w:sz w:val="22"/>
          <w:szCs w:val="22"/>
          <w:shd w:val="clear" w:color="auto" w:fill="002060"/>
        </w:rPr>
        <w:t>OBSTACLES</w:t>
      </w:r>
      <w:r w:rsidRPr="00C81D28">
        <w:rPr>
          <w:rFonts w:asciiTheme="minorHAnsi" w:hAnsiTheme="minorHAnsi" w:cs="Arial"/>
          <w:b/>
          <w:bCs/>
          <w:color w:val="000000"/>
          <w:sz w:val="22"/>
          <w:szCs w:val="22"/>
        </w:rPr>
        <w:t xml:space="preserve"> </w:t>
      </w:r>
      <w:r w:rsidRPr="00C81D28">
        <w:rPr>
          <w:rFonts w:asciiTheme="minorHAnsi" w:hAnsiTheme="minorHAnsi" w:cs="Arial"/>
          <w:color w:val="000000"/>
          <w:sz w:val="22"/>
          <w:szCs w:val="22"/>
        </w:rPr>
        <w:t>:</w:t>
      </w:r>
      <w:proofErr w:type="gramEnd"/>
      <w:r w:rsidRPr="00C81D28">
        <w:rPr>
          <w:rFonts w:asciiTheme="minorHAnsi" w:hAnsiTheme="minorHAnsi" w:cs="Arial"/>
          <w:color w:val="000000"/>
          <w:sz w:val="22"/>
          <w:szCs w:val="22"/>
        </w:rPr>
        <w:t xml:space="preserve"> </w:t>
      </w:r>
    </w:p>
    <w:p w:rsidR="009F7AD0" w:rsidRPr="00C81D28" w:rsidRDefault="009F7AD0" w:rsidP="009F7AD0">
      <w:pPr>
        <w:pStyle w:val="BodyText2"/>
        <w:jc w:val="both"/>
        <w:rPr>
          <w:rFonts w:asciiTheme="minorHAnsi" w:hAnsiTheme="minorHAnsi" w:cs="Arial"/>
          <w:color w:val="000000"/>
          <w:sz w:val="22"/>
          <w:szCs w:val="22"/>
        </w:rPr>
      </w:pPr>
      <w:proofErr w:type="spellStart"/>
      <w:r w:rsidRPr="00C81D28">
        <w:rPr>
          <w:rFonts w:asciiTheme="minorHAnsi" w:hAnsiTheme="minorHAnsi" w:cs="Arial"/>
          <w:color w:val="000000"/>
          <w:sz w:val="22"/>
          <w:szCs w:val="22"/>
        </w:rPr>
        <w:t>Zig</w:t>
      </w:r>
      <w:proofErr w:type="spellEnd"/>
      <w:r w:rsidRPr="00C81D28">
        <w:rPr>
          <w:rFonts w:asciiTheme="minorHAnsi" w:hAnsiTheme="minorHAnsi" w:cs="Arial"/>
          <w:color w:val="000000"/>
          <w:sz w:val="22"/>
          <w:szCs w:val="22"/>
        </w:rPr>
        <w:t xml:space="preserve"> </w:t>
      </w:r>
      <w:proofErr w:type="spellStart"/>
      <w:r w:rsidRPr="00C81D28">
        <w:rPr>
          <w:rFonts w:asciiTheme="minorHAnsi" w:hAnsiTheme="minorHAnsi" w:cs="Arial"/>
          <w:color w:val="000000"/>
          <w:sz w:val="22"/>
          <w:szCs w:val="22"/>
        </w:rPr>
        <w:t>Zag</w:t>
      </w:r>
      <w:proofErr w:type="spellEnd"/>
      <w:r w:rsidRPr="00C81D28">
        <w:rPr>
          <w:rFonts w:asciiTheme="minorHAnsi" w:hAnsiTheme="minorHAnsi" w:cs="Arial"/>
          <w:color w:val="000000"/>
          <w:sz w:val="22"/>
          <w:szCs w:val="22"/>
        </w:rPr>
        <w:t>, Vertical rope climbing,</w:t>
      </w:r>
      <w:r w:rsidR="009308AC" w:rsidRPr="00C81D28">
        <w:rPr>
          <w:rFonts w:asciiTheme="minorHAnsi" w:hAnsiTheme="minorHAnsi" w:cs="Arial"/>
          <w:color w:val="000000"/>
          <w:sz w:val="22"/>
          <w:szCs w:val="22"/>
        </w:rPr>
        <w:t xml:space="preserve"> </w:t>
      </w:r>
      <w:proofErr w:type="spellStart"/>
      <w:r w:rsidRPr="00C81D28">
        <w:rPr>
          <w:rFonts w:asciiTheme="minorHAnsi" w:hAnsiTheme="minorHAnsi" w:cs="Arial"/>
          <w:color w:val="000000"/>
          <w:sz w:val="22"/>
          <w:szCs w:val="22"/>
        </w:rPr>
        <w:t>Tarzon</w:t>
      </w:r>
      <w:proofErr w:type="spellEnd"/>
      <w:r w:rsidRPr="00C81D28">
        <w:rPr>
          <w:rFonts w:asciiTheme="minorHAnsi" w:hAnsiTheme="minorHAnsi" w:cs="Arial"/>
          <w:color w:val="000000"/>
          <w:sz w:val="22"/>
          <w:szCs w:val="22"/>
        </w:rPr>
        <w:t xml:space="preserve"> Swing, Commando Walk, Double </w:t>
      </w:r>
      <w:proofErr w:type="spellStart"/>
      <w:r w:rsidRPr="00C81D28">
        <w:rPr>
          <w:rFonts w:asciiTheme="minorHAnsi" w:hAnsiTheme="minorHAnsi" w:cs="Arial"/>
          <w:color w:val="000000"/>
          <w:sz w:val="22"/>
          <w:szCs w:val="22"/>
        </w:rPr>
        <w:t>Jump,Tiger</w:t>
      </w:r>
      <w:proofErr w:type="spellEnd"/>
      <w:r w:rsidRPr="00C81D28">
        <w:rPr>
          <w:rFonts w:asciiTheme="minorHAnsi" w:hAnsiTheme="minorHAnsi" w:cs="Arial"/>
          <w:color w:val="000000"/>
          <w:sz w:val="22"/>
          <w:szCs w:val="22"/>
        </w:rPr>
        <w:t xml:space="preserve"> leap, Monkey Crawl, Wall climbing ,Making figure 8,Going through </w:t>
      </w:r>
      <w:proofErr w:type="spellStart"/>
      <w:r w:rsidRPr="00C81D28">
        <w:rPr>
          <w:rFonts w:asciiTheme="minorHAnsi" w:hAnsiTheme="minorHAnsi" w:cs="Arial"/>
          <w:color w:val="000000"/>
          <w:sz w:val="22"/>
          <w:szCs w:val="22"/>
        </w:rPr>
        <w:t>Tyre</w:t>
      </w:r>
      <w:proofErr w:type="spellEnd"/>
      <w:r w:rsidRPr="00C81D28">
        <w:rPr>
          <w:rFonts w:asciiTheme="minorHAnsi" w:hAnsiTheme="minorHAnsi" w:cs="Arial"/>
          <w:color w:val="000000"/>
          <w:sz w:val="22"/>
          <w:szCs w:val="22"/>
        </w:rPr>
        <w:t xml:space="preserve">. </w:t>
      </w:r>
    </w:p>
    <w:p w:rsidR="009308AC" w:rsidRPr="00C81D28" w:rsidRDefault="009308AC" w:rsidP="009308AC">
      <w:pPr>
        <w:pStyle w:val="Default"/>
        <w:rPr>
          <w:rFonts w:asciiTheme="minorHAnsi" w:hAnsiTheme="minorHAnsi"/>
          <w:sz w:val="22"/>
          <w:szCs w:val="22"/>
        </w:rPr>
      </w:pPr>
    </w:p>
    <w:tbl>
      <w:tblPr>
        <w:tblW w:w="0" w:type="auto"/>
        <w:tblBorders>
          <w:top w:val="nil"/>
          <w:left w:val="nil"/>
          <w:bottom w:val="nil"/>
          <w:right w:val="nil"/>
        </w:tblBorders>
        <w:tblLayout w:type="fixed"/>
        <w:tblLook w:val="0000"/>
      </w:tblPr>
      <w:tblGrid>
        <w:gridCol w:w="1422"/>
        <w:gridCol w:w="1386"/>
        <w:gridCol w:w="36"/>
        <w:gridCol w:w="1404"/>
        <w:gridCol w:w="18"/>
        <w:gridCol w:w="2142"/>
      </w:tblGrid>
      <w:tr w:rsidR="009F7AD0" w:rsidRPr="00C81D28" w:rsidTr="003B36C5">
        <w:trPr>
          <w:trHeight w:val="571"/>
        </w:trPr>
        <w:tc>
          <w:tcPr>
            <w:tcW w:w="1422" w:type="dxa"/>
            <w:vMerge w:val="restart"/>
            <w:tcBorders>
              <w:top w:val="single" w:sz="4" w:space="0" w:color="000000"/>
              <w:left w:val="single" w:sz="4" w:space="0" w:color="000000"/>
              <w:bottom w:val="single" w:sz="4" w:space="0" w:color="000000"/>
              <w:right w:val="single" w:sz="4" w:space="0" w:color="000000"/>
            </w:tcBorders>
          </w:tcPr>
          <w:p w:rsidR="009F7AD0" w:rsidRPr="00C81D28" w:rsidRDefault="009F7AD0">
            <w:pPr>
              <w:pStyle w:val="BodyText2"/>
              <w:jc w:val="both"/>
              <w:rPr>
                <w:rFonts w:asciiTheme="minorHAnsi" w:hAnsiTheme="minorHAnsi" w:cs="Arial"/>
                <w:color w:val="000000"/>
                <w:sz w:val="22"/>
                <w:szCs w:val="22"/>
              </w:rPr>
            </w:pPr>
            <w:r w:rsidRPr="00C81D28">
              <w:rPr>
                <w:rFonts w:asciiTheme="minorHAnsi" w:hAnsiTheme="minorHAnsi" w:cs="Arial"/>
                <w:b/>
                <w:bCs/>
                <w:color w:val="000000"/>
                <w:sz w:val="22"/>
                <w:szCs w:val="22"/>
              </w:rPr>
              <w:t xml:space="preserve">PHYSICAL STANDARD </w:t>
            </w:r>
            <w:r w:rsidR="00F8721A">
              <w:rPr>
                <w:rFonts w:asciiTheme="minorHAnsi" w:hAnsiTheme="minorHAnsi" w:cs="Arial"/>
                <w:color w:val="000000"/>
                <w:sz w:val="22"/>
                <w:szCs w:val="22"/>
              </w:rPr>
              <w:t>: Height in Centimeter</w:t>
            </w:r>
            <w:r w:rsidRPr="00C81D28">
              <w:rPr>
                <w:rFonts w:asciiTheme="minorHAnsi" w:hAnsiTheme="minorHAnsi" w:cs="Arial"/>
                <w:color w:val="000000"/>
                <w:sz w:val="22"/>
                <w:szCs w:val="22"/>
              </w:rPr>
              <w:t xml:space="preserve">s (Without Shoes) </w:t>
            </w:r>
          </w:p>
        </w:tc>
        <w:tc>
          <w:tcPr>
            <w:tcW w:w="4986" w:type="dxa"/>
            <w:gridSpan w:val="5"/>
            <w:tcBorders>
              <w:top w:val="single" w:sz="4" w:space="0" w:color="000000"/>
              <w:left w:val="single" w:sz="4" w:space="0" w:color="000000"/>
              <w:bottom w:val="single" w:sz="4" w:space="0" w:color="000000"/>
              <w:right w:val="single" w:sz="4" w:space="0" w:color="000000"/>
            </w:tcBorders>
          </w:tcPr>
          <w:p w:rsidR="009F7AD0" w:rsidRPr="00C81D28" w:rsidRDefault="009F7AD0">
            <w:pPr>
              <w:pStyle w:val="BodyText2"/>
              <w:jc w:val="center"/>
              <w:rPr>
                <w:rFonts w:asciiTheme="minorHAnsi" w:hAnsiTheme="minorHAnsi" w:cs="Arial"/>
                <w:color w:val="000000"/>
                <w:sz w:val="22"/>
                <w:szCs w:val="22"/>
              </w:rPr>
            </w:pPr>
            <w:r w:rsidRPr="00C81D28">
              <w:rPr>
                <w:rFonts w:asciiTheme="minorHAnsi" w:hAnsiTheme="minorHAnsi" w:cs="Arial"/>
                <w:color w:val="000000"/>
                <w:sz w:val="22"/>
                <w:szCs w:val="22"/>
              </w:rPr>
              <w:t xml:space="preserve">Weight in </w:t>
            </w:r>
            <w:proofErr w:type="spellStart"/>
            <w:r w:rsidRPr="00C81D28">
              <w:rPr>
                <w:rFonts w:asciiTheme="minorHAnsi" w:hAnsiTheme="minorHAnsi" w:cs="Arial"/>
                <w:color w:val="000000"/>
                <w:sz w:val="22"/>
                <w:szCs w:val="22"/>
              </w:rPr>
              <w:t>Kgs</w:t>
            </w:r>
            <w:proofErr w:type="spellEnd"/>
            <w:r w:rsidRPr="00C81D28">
              <w:rPr>
                <w:rFonts w:asciiTheme="minorHAnsi" w:hAnsiTheme="minorHAnsi" w:cs="Arial"/>
                <w:color w:val="000000"/>
                <w:sz w:val="22"/>
                <w:szCs w:val="22"/>
              </w:rPr>
              <w:t xml:space="preserve">. </w:t>
            </w:r>
          </w:p>
        </w:tc>
      </w:tr>
      <w:tr w:rsidR="009F7AD0" w:rsidRPr="00C81D28" w:rsidTr="003B36C5">
        <w:trPr>
          <w:trHeight w:val="295"/>
        </w:trPr>
        <w:tc>
          <w:tcPr>
            <w:tcW w:w="1422" w:type="dxa"/>
            <w:vMerge/>
            <w:tcBorders>
              <w:top w:val="single" w:sz="4" w:space="0" w:color="000000"/>
              <w:left w:val="single" w:sz="4" w:space="0" w:color="000000"/>
              <w:bottom w:val="single" w:sz="4" w:space="0" w:color="000000"/>
              <w:right w:val="single" w:sz="4" w:space="0" w:color="000000"/>
            </w:tcBorders>
          </w:tcPr>
          <w:p w:rsidR="009F7AD0" w:rsidRPr="00C81D28" w:rsidRDefault="009F7AD0">
            <w:pPr>
              <w:pStyle w:val="Default"/>
              <w:rPr>
                <w:rFonts w:asciiTheme="minorHAnsi" w:hAnsiTheme="minorHAnsi" w:cs="Arial"/>
                <w:color w:val="auto"/>
                <w:sz w:val="22"/>
                <w:szCs w:val="22"/>
              </w:rPr>
            </w:pPr>
          </w:p>
        </w:tc>
        <w:tc>
          <w:tcPr>
            <w:tcW w:w="1386" w:type="dxa"/>
            <w:tcBorders>
              <w:top w:val="single" w:sz="4" w:space="0" w:color="000000"/>
              <w:left w:val="single" w:sz="4" w:space="0" w:color="000000"/>
              <w:bottom w:val="single" w:sz="4" w:space="0" w:color="000000"/>
              <w:right w:val="single" w:sz="4" w:space="0" w:color="000000"/>
            </w:tcBorders>
          </w:tcPr>
          <w:p w:rsidR="009F7AD0" w:rsidRPr="00C81D28" w:rsidRDefault="009F7AD0">
            <w:pPr>
              <w:pStyle w:val="BodyText2"/>
              <w:jc w:val="both"/>
              <w:rPr>
                <w:rFonts w:asciiTheme="minorHAnsi" w:hAnsiTheme="minorHAnsi" w:cs="Arial"/>
                <w:color w:val="000000"/>
                <w:sz w:val="22"/>
                <w:szCs w:val="22"/>
              </w:rPr>
            </w:pPr>
            <w:r w:rsidRPr="00C81D28">
              <w:rPr>
                <w:rFonts w:asciiTheme="minorHAnsi" w:hAnsiTheme="minorHAnsi" w:cs="Arial"/>
                <w:color w:val="000000"/>
                <w:sz w:val="22"/>
                <w:szCs w:val="22"/>
              </w:rPr>
              <w:t xml:space="preserve">15-16 Years </w:t>
            </w:r>
          </w:p>
        </w:tc>
        <w:tc>
          <w:tcPr>
            <w:tcW w:w="1440" w:type="dxa"/>
            <w:gridSpan w:val="2"/>
            <w:tcBorders>
              <w:top w:val="single" w:sz="4" w:space="0" w:color="000000"/>
              <w:left w:val="single" w:sz="4" w:space="0" w:color="000000"/>
              <w:bottom w:val="single" w:sz="4" w:space="0" w:color="000000"/>
              <w:right w:val="single" w:sz="4" w:space="0" w:color="000000"/>
            </w:tcBorders>
          </w:tcPr>
          <w:p w:rsidR="009F7AD0" w:rsidRPr="00C81D28" w:rsidRDefault="009F7AD0">
            <w:pPr>
              <w:pStyle w:val="BodyText2"/>
              <w:jc w:val="both"/>
              <w:rPr>
                <w:rFonts w:asciiTheme="minorHAnsi" w:hAnsiTheme="minorHAnsi" w:cs="Arial"/>
                <w:color w:val="000000"/>
                <w:sz w:val="22"/>
                <w:szCs w:val="22"/>
              </w:rPr>
            </w:pPr>
            <w:r w:rsidRPr="00C81D28">
              <w:rPr>
                <w:rFonts w:asciiTheme="minorHAnsi" w:hAnsiTheme="minorHAnsi" w:cs="Arial"/>
                <w:color w:val="000000"/>
                <w:sz w:val="22"/>
                <w:szCs w:val="22"/>
              </w:rPr>
              <w:t xml:space="preserve">16-17 Years </w:t>
            </w:r>
          </w:p>
        </w:tc>
        <w:tc>
          <w:tcPr>
            <w:tcW w:w="2160" w:type="dxa"/>
            <w:gridSpan w:val="2"/>
            <w:tcBorders>
              <w:top w:val="single" w:sz="4" w:space="0" w:color="000000"/>
              <w:left w:val="single" w:sz="4" w:space="0" w:color="000000"/>
              <w:bottom w:val="single" w:sz="4" w:space="0" w:color="000000"/>
              <w:right w:val="single" w:sz="4" w:space="0" w:color="000000"/>
            </w:tcBorders>
          </w:tcPr>
          <w:p w:rsidR="009F7AD0" w:rsidRPr="00C81D28" w:rsidRDefault="009F7AD0">
            <w:pPr>
              <w:pStyle w:val="BodyText2"/>
              <w:jc w:val="both"/>
              <w:rPr>
                <w:rFonts w:asciiTheme="minorHAnsi" w:hAnsiTheme="minorHAnsi" w:cs="Arial"/>
                <w:color w:val="000000"/>
                <w:sz w:val="22"/>
                <w:szCs w:val="22"/>
              </w:rPr>
            </w:pPr>
            <w:r w:rsidRPr="00C81D28">
              <w:rPr>
                <w:rFonts w:asciiTheme="minorHAnsi" w:hAnsiTheme="minorHAnsi" w:cs="Arial"/>
                <w:color w:val="000000"/>
                <w:sz w:val="22"/>
                <w:szCs w:val="22"/>
              </w:rPr>
              <w:t xml:space="preserve">17-18 Years </w:t>
            </w:r>
          </w:p>
        </w:tc>
      </w:tr>
      <w:tr w:rsidR="009F7AD0" w:rsidRPr="00C81D28" w:rsidTr="003B36C5">
        <w:trPr>
          <w:trHeight w:val="157"/>
        </w:trPr>
        <w:tc>
          <w:tcPr>
            <w:tcW w:w="1422" w:type="dxa"/>
            <w:tcBorders>
              <w:top w:val="single" w:sz="4" w:space="0" w:color="000000"/>
              <w:left w:val="single" w:sz="4" w:space="0" w:color="000000"/>
              <w:bottom w:val="single" w:sz="4" w:space="0" w:color="000000"/>
              <w:right w:val="single" w:sz="4" w:space="0" w:color="000000"/>
            </w:tcBorders>
          </w:tcPr>
          <w:p w:rsidR="009F7AD0" w:rsidRPr="00C81D28" w:rsidRDefault="009F7AD0">
            <w:pPr>
              <w:pStyle w:val="BodyText2"/>
              <w:jc w:val="center"/>
              <w:rPr>
                <w:rFonts w:asciiTheme="minorHAnsi" w:hAnsiTheme="minorHAnsi" w:cs="Arial"/>
                <w:color w:val="000000"/>
                <w:sz w:val="22"/>
                <w:szCs w:val="22"/>
              </w:rPr>
            </w:pPr>
            <w:r w:rsidRPr="00C81D28">
              <w:rPr>
                <w:rFonts w:asciiTheme="minorHAnsi" w:hAnsiTheme="minorHAnsi" w:cs="Arial"/>
                <w:color w:val="000000"/>
                <w:sz w:val="22"/>
                <w:szCs w:val="22"/>
              </w:rPr>
              <w:t xml:space="preserve">152 </w:t>
            </w:r>
          </w:p>
        </w:tc>
        <w:tc>
          <w:tcPr>
            <w:tcW w:w="1422" w:type="dxa"/>
            <w:gridSpan w:val="2"/>
            <w:tcBorders>
              <w:top w:val="single" w:sz="4" w:space="0" w:color="000000"/>
              <w:left w:val="single" w:sz="4" w:space="0" w:color="000000"/>
              <w:bottom w:val="single" w:sz="4" w:space="0" w:color="000000"/>
              <w:right w:val="single" w:sz="4" w:space="0" w:color="000000"/>
            </w:tcBorders>
          </w:tcPr>
          <w:p w:rsidR="009F7AD0" w:rsidRPr="00C81D28" w:rsidRDefault="009F7AD0">
            <w:pPr>
              <w:pStyle w:val="BodyText2"/>
              <w:jc w:val="center"/>
              <w:rPr>
                <w:rFonts w:asciiTheme="minorHAnsi" w:hAnsiTheme="minorHAnsi" w:cs="Arial"/>
                <w:color w:val="000000"/>
                <w:sz w:val="22"/>
                <w:szCs w:val="22"/>
              </w:rPr>
            </w:pPr>
            <w:r w:rsidRPr="00C81D28">
              <w:rPr>
                <w:rFonts w:asciiTheme="minorHAnsi" w:hAnsiTheme="minorHAnsi" w:cs="Arial"/>
                <w:color w:val="000000"/>
                <w:sz w:val="22"/>
                <w:szCs w:val="22"/>
              </w:rPr>
              <w:t xml:space="preserve">41.0 </w:t>
            </w:r>
          </w:p>
        </w:tc>
        <w:tc>
          <w:tcPr>
            <w:tcW w:w="1422" w:type="dxa"/>
            <w:gridSpan w:val="2"/>
            <w:tcBorders>
              <w:top w:val="single" w:sz="4" w:space="0" w:color="000000"/>
              <w:left w:val="single" w:sz="4" w:space="0" w:color="000000"/>
              <w:bottom w:val="single" w:sz="4" w:space="0" w:color="000000"/>
              <w:right w:val="single" w:sz="4" w:space="0" w:color="000000"/>
            </w:tcBorders>
          </w:tcPr>
          <w:p w:rsidR="009F7AD0" w:rsidRPr="00C81D28" w:rsidRDefault="009F7AD0">
            <w:pPr>
              <w:pStyle w:val="BodyText2"/>
              <w:jc w:val="center"/>
              <w:rPr>
                <w:rFonts w:asciiTheme="minorHAnsi" w:hAnsiTheme="minorHAnsi" w:cs="Arial"/>
                <w:color w:val="000000"/>
                <w:sz w:val="22"/>
                <w:szCs w:val="22"/>
              </w:rPr>
            </w:pPr>
            <w:r w:rsidRPr="00C81D28">
              <w:rPr>
                <w:rFonts w:asciiTheme="minorHAnsi" w:hAnsiTheme="minorHAnsi" w:cs="Arial"/>
                <w:color w:val="000000"/>
                <w:sz w:val="22"/>
                <w:szCs w:val="22"/>
              </w:rPr>
              <w:t xml:space="preserve">42.5 </w:t>
            </w:r>
          </w:p>
        </w:tc>
        <w:tc>
          <w:tcPr>
            <w:tcW w:w="2142" w:type="dxa"/>
            <w:tcBorders>
              <w:top w:val="single" w:sz="4" w:space="0" w:color="000000"/>
              <w:left w:val="single" w:sz="4" w:space="0" w:color="000000"/>
              <w:bottom w:val="single" w:sz="4" w:space="0" w:color="000000"/>
              <w:right w:val="single" w:sz="4" w:space="0" w:color="000000"/>
            </w:tcBorders>
          </w:tcPr>
          <w:p w:rsidR="009F7AD0" w:rsidRPr="00C81D28" w:rsidRDefault="009F7AD0">
            <w:pPr>
              <w:pStyle w:val="BodyText2"/>
              <w:jc w:val="center"/>
              <w:rPr>
                <w:rFonts w:asciiTheme="minorHAnsi" w:hAnsiTheme="minorHAnsi" w:cs="Arial"/>
                <w:color w:val="000000"/>
                <w:sz w:val="22"/>
                <w:szCs w:val="22"/>
              </w:rPr>
            </w:pPr>
            <w:r w:rsidRPr="00C81D28">
              <w:rPr>
                <w:rFonts w:asciiTheme="minorHAnsi" w:hAnsiTheme="minorHAnsi" w:cs="Arial"/>
                <w:color w:val="000000"/>
                <w:sz w:val="22"/>
                <w:szCs w:val="22"/>
              </w:rPr>
              <w:t xml:space="preserve">44.0 </w:t>
            </w:r>
          </w:p>
        </w:tc>
      </w:tr>
      <w:tr w:rsidR="009F7AD0" w:rsidRPr="00C81D28" w:rsidTr="003B36C5">
        <w:trPr>
          <w:trHeight w:val="157"/>
        </w:trPr>
        <w:tc>
          <w:tcPr>
            <w:tcW w:w="1422" w:type="dxa"/>
            <w:tcBorders>
              <w:top w:val="single" w:sz="4" w:space="0" w:color="000000"/>
              <w:left w:val="single" w:sz="4" w:space="0" w:color="000000"/>
              <w:bottom w:val="single" w:sz="4" w:space="0" w:color="000000"/>
              <w:right w:val="single" w:sz="4" w:space="0" w:color="000000"/>
            </w:tcBorders>
          </w:tcPr>
          <w:p w:rsidR="009F7AD0" w:rsidRPr="00C81D28" w:rsidRDefault="009F7AD0">
            <w:pPr>
              <w:pStyle w:val="BodyText2"/>
              <w:jc w:val="center"/>
              <w:rPr>
                <w:rFonts w:asciiTheme="minorHAnsi" w:hAnsiTheme="minorHAnsi" w:cs="Arial"/>
                <w:color w:val="000000"/>
                <w:sz w:val="22"/>
                <w:szCs w:val="22"/>
              </w:rPr>
            </w:pPr>
            <w:r w:rsidRPr="00C81D28">
              <w:rPr>
                <w:rFonts w:asciiTheme="minorHAnsi" w:hAnsiTheme="minorHAnsi" w:cs="Arial"/>
                <w:color w:val="000000"/>
                <w:sz w:val="22"/>
                <w:szCs w:val="22"/>
              </w:rPr>
              <w:t xml:space="preserve">155 </w:t>
            </w:r>
          </w:p>
        </w:tc>
        <w:tc>
          <w:tcPr>
            <w:tcW w:w="1422" w:type="dxa"/>
            <w:gridSpan w:val="2"/>
            <w:tcBorders>
              <w:top w:val="single" w:sz="4" w:space="0" w:color="000000"/>
              <w:left w:val="single" w:sz="4" w:space="0" w:color="000000"/>
              <w:bottom w:val="single" w:sz="4" w:space="0" w:color="000000"/>
              <w:right w:val="single" w:sz="4" w:space="0" w:color="000000"/>
            </w:tcBorders>
          </w:tcPr>
          <w:p w:rsidR="009F7AD0" w:rsidRPr="00C81D28" w:rsidRDefault="009F7AD0">
            <w:pPr>
              <w:pStyle w:val="BodyText2"/>
              <w:jc w:val="center"/>
              <w:rPr>
                <w:rFonts w:asciiTheme="minorHAnsi" w:hAnsiTheme="minorHAnsi" w:cs="Arial"/>
                <w:color w:val="000000"/>
                <w:sz w:val="22"/>
                <w:szCs w:val="22"/>
              </w:rPr>
            </w:pPr>
            <w:r w:rsidRPr="00C81D28">
              <w:rPr>
                <w:rFonts w:asciiTheme="minorHAnsi" w:hAnsiTheme="minorHAnsi" w:cs="Arial"/>
                <w:color w:val="000000"/>
                <w:sz w:val="22"/>
                <w:szCs w:val="22"/>
              </w:rPr>
              <w:t xml:space="preserve">42.0 </w:t>
            </w:r>
          </w:p>
        </w:tc>
        <w:tc>
          <w:tcPr>
            <w:tcW w:w="1422" w:type="dxa"/>
            <w:gridSpan w:val="2"/>
            <w:tcBorders>
              <w:top w:val="single" w:sz="4" w:space="0" w:color="000000"/>
              <w:left w:val="single" w:sz="4" w:space="0" w:color="000000"/>
              <w:bottom w:val="single" w:sz="4" w:space="0" w:color="000000"/>
              <w:right w:val="single" w:sz="4" w:space="0" w:color="000000"/>
            </w:tcBorders>
          </w:tcPr>
          <w:p w:rsidR="009F7AD0" w:rsidRPr="00C81D28" w:rsidRDefault="009F7AD0">
            <w:pPr>
              <w:pStyle w:val="BodyText2"/>
              <w:jc w:val="center"/>
              <w:rPr>
                <w:rFonts w:asciiTheme="minorHAnsi" w:hAnsiTheme="minorHAnsi" w:cs="Arial"/>
                <w:color w:val="000000"/>
                <w:sz w:val="22"/>
                <w:szCs w:val="22"/>
              </w:rPr>
            </w:pPr>
            <w:r w:rsidRPr="00C81D28">
              <w:rPr>
                <w:rFonts w:asciiTheme="minorHAnsi" w:hAnsiTheme="minorHAnsi" w:cs="Arial"/>
                <w:color w:val="000000"/>
                <w:sz w:val="22"/>
                <w:szCs w:val="22"/>
              </w:rPr>
              <w:t xml:space="preserve">43.5 </w:t>
            </w:r>
          </w:p>
        </w:tc>
        <w:tc>
          <w:tcPr>
            <w:tcW w:w="2142" w:type="dxa"/>
            <w:tcBorders>
              <w:top w:val="single" w:sz="4" w:space="0" w:color="000000"/>
              <w:left w:val="single" w:sz="4" w:space="0" w:color="000000"/>
              <w:bottom w:val="single" w:sz="4" w:space="0" w:color="000000"/>
              <w:right w:val="single" w:sz="4" w:space="0" w:color="000000"/>
            </w:tcBorders>
          </w:tcPr>
          <w:p w:rsidR="009F7AD0" w:rsidRPr="00C81D28" w:rsidRDefault="009F7AD0">
            <w:pPr>
              <w:pStyle w:val="BodyText2"/>
              <w:jc w:val="center"/>
              <w:rPr>
                <w:rFonts w:asciiTheme="minorHAnsi" w:hAnsiTheme="minorHAnsi" w:cs="Arial"/>
                <w:color w:val="000000"/>
                <w:sz w:val="22"/>
                <w:szCs w:val="22"/>
              </w:rPr>
            </w:pPr>
            <w:r w:rsidRPr="00C81D28">
              <w:rPr>
                <w:rFonts w:asciiTheme="minorHAnsi" w:hAnsiTheme="minorHAnsi" w:cs="Arial"/>
                <w:color w:val="000000"/>
                <w:sz w:val="22"/>
                <w:szCs w:val="22"/>
              </w:rPr>
              <w:t xml:space="preserve">45.3 </w:t>
            </w:r>
          </w:p>
        </w:tc>
      </w:tr>
      <w:tr w:rsidR="009F7AD0" w:rsidRPr="00C81D28" w:rsidTr="003B36C5">
        <w:trPr>
          <w:trHeight w:val="157"/>
        </w:trPr>
        <w:tc>
          <w:tcPr>
            <w:tcW w:w="1422" w:type="dxa"/>
            <w:tcBorders>
              <w:top w:val="single" w:sz="4" w:space="0" w:color="000000"/>
              <w:left w:val="single" w:sz="4" w:space="0" w:color="000000"/>
              <w:bottom w:val="single" w:sz="4" w:space="0" w:color="000000"/>
              <w:right w:val="single" w:sz="4" w:space="0" w:color="000000"/>
            </w:tcBorders>
          </w:tcPr>
          <w:p w:rsidR="009F7AD0" w:rsidRPr="00C81D28" w:rsidRDefault="009F7AD0">
            <w:pPr>
              <w:pStyle w:val="BodyText2"/>
              <w:jc w:val="center"/>
              <w:rPr>
                <w:rFonts w:asciiTheme="minorHAnsi" w:hAnsiTheme="minorHAnsi" w:cs="Arial"/>
                <w:color w:val="000000"/>
                <w:sz w:val="22"/>
                <w:szCs w:val="22"/>
              </w:rPr>
            </w:pPr>
            <w:r w:rsidRPr="00C81D28">
              <w:rPr>
                <w:rFonts w:asciiTheme="minorHAnsi" w:hAnsiTheme="minorHAnsi" w:cs="Arial"/>
                <w:color w:val="000000"/>
                <w:sz w:val="22"/>
                <w:szCs w:val="22"/>
              </w:rPr>
              <w:t xml:space="preserve">157 </w:t>
            </w:r>
          </w:p>
        </w:tc>
        <w:tc>
          <w:tcPr>
            <w:tcW w:w="1422" w:type="dxa"/>
            <w:gridSpan w:val="2"/>
            <w:tcBorders>
              <w:top w:val="single" w:sz="4" w:space="0" w:color="000000"/>
              <w:left w:val="single" w:sz="4" w:space="0" w:color="000000"/>
              <w:bottom w:val="single" w:sz="4" w:space="0" w:color="000000"/>
              <w:right w:val="single" w:sz="4" w:space="0" w:color="000000"/>
            </w:tcBorders>
          </w:tcPr>
          <w:p w:rsidR="009F7AD0" w:rsidRPr="00C81D28" w:rsidRDefault="009F7AD0">
            <w:pPr>
              <w:pStyle w:val="BodyText2"/>
              <w:jc w:val="center"/>
              <w:rPr>
                <w:rFonts w:asciiTheme="minorHAnsi" w:hAnsiTheme="minorHAnsi" w:cs="Arial"/>
                <w:color w:val="000000"/>
                <w:sz w:val="22"/>
                <w:szCs w:val="22"/>
              </w:rPr>
            </w:pPr>
            <w:r w:rsidRPr="00C81D28">
              <w:rPr>
                <w:rFonts w:asciiTheme="minorHAnsi" w:hAnsiTheme="minorHAnsi" w:cs="Arial"/>
                <w:color w:val="000000"/>
                <w:sz w:val="22"/>
                <w:szCs w:val="22"/>
              </w:rPr>
              <w:t xml:space="preserve">43.0 </w:t>
            </w:r>
          </w:p>
        </w:tc>
        <w:tc>
          <w:tcPr>
            <w:tcW w:w="1422" w:type="dxa"/>
            <w:gridSpan w:val="2"/>
            <w:tcBorders>
              <w:top w:val="single" w:sz="4" w:space="0" w:color="000000"/>
              <w:left w:val="single" w:sz="4" w:space="0" w:color="000000"/>
              <w:bottom w:val="single" w:sz="4" w:space="0" w:color="000000"/>
              <w:right w:val="single" w:sz="4" w:space="0" w:color="000000"/>
            </w:tcBorders>
          </w:tcPr>
          <w:p w:rsidR="009F7AD0" w:rsidRPr="00C81D28" w:rsidRDefault="009F7AD0">
            <w:pPr>
              <w:pStyle w:val="BodyText2"/>
              <w:jc w:val="center"/>
              <w:rPr>
                <w:rFonts w:asciiTheme="minorHAnsi" w:hAnsiTheme="minorHAnsi" w:cs="Arial"/>
                <w:color w:val="000000"/>
                <w:sz w:val="22"/>
                <w:szCs w:val="22"/>
              </w:rPr>
            </w:pPr>
            <w:r w:rsidRPr="00C81D28">
              <w:rPr>
                <w:rFonts w:asciiTheme="minorHAnsi" w:hAnsiTheme="minorHAnsi" w:cs="Arial"/>
                <w:color w:val="000000"/>
                <w:sz w:val="22"/>
                <w:szCs w:val="22"/>
              </w:rPr>
              <w:t xml:space="preserve">45.0 </w:t>
            </w:r>
          </w:p>
        </w:tc>
        <w:tc>
          <w:tcPr>
            <w:tcW w:w="2142" w:type="dxa"/>
            <w:tcBorders>
              <w:top w:val="single" w:sz="4" w:space="0" w:color="000000"/>
              <w:left w:val="single" w:sz="4" w:space="0" w:color="000000"/>
              <w:bottom w:val="single" w:sz="4" w:space="0" w:color="000000"/>
              <w:right w:val="single" w:sz="4" w:space="0" w:color="000000"/>
            </w:tcBorders>
          </w:tcPr>
          <w:p w:rsidR="009F7AD0" w:rsidRPr="00C81D28" w:rsidRDefault="009F7AD0">
            <w:pPr>
              <w:pStyle w:val="BodyText2"/>
              <w:jc w:val="center"/>
              <w:rPr>
                <w:rFonts w:asciiTheme="minorHAnsi" w:hAnsiTheme="minorHAnsi" w:cs="Arial"/>
                <w:color w:val="000000"/>
                <w:sz w:val="22"/>
                <w:szCs w:val="22"/>
              </w:rPr>
            </w:pPr>
            <w:r w:rsidRPr="00C81D28">
              <w:rPr>
                <w:rFonts w:asciiTheme="minorHAnsi" w:hAnsiTheme="minorHAnsi" w:cs="Arial"/>
                <w:color w:val="000000"/>
                <w:sz w:val="22"/>
                <w:szCs w:val="22"/>
              </w:rPr>
              <w:t xml:space="preserve">47.0 </w:t>
            </w:r>
          </w:p>
        </w:tc>
      </w:tr>
      <w:tr w:rsidR="009F7AD0" w:rsidRPr="00C81D28" w:rsidTr="003B36C5">
        <w:trPr>
          <w:trHeight w:val="157"/>
        </w:trPr>
        <w:tc>
          <w:tcPr>
            <w:tcW w:w="1422" w:type="dxa"/>
            <w:tcBorders>
              <w:top w:val="single" w:sz="4" w:space="0" w:color="000000"/>
              <w:left w:val="single" w:sz="4" w:space="0" w:color="000000"/>
              <w:bottom w:val="single" w:sz="4" w:space="0" w:color="000000"/>
              <w:right w:val="single" w:sz="4" w:space="0" w:color="000000"/>
            </w:tcBorders>
          </w:tcPr>
          <w:p w:rsidR="009F7AD0" w:rsidRPr="00C81D28" w:rsidRDefault="009F7AD0">
            <w:pPr>
              <w:pStyle w:val="BodyText2"/>
              <w:jc w:val="center"/>
              <w:rPr>
                <w:rFonts w:asciiTheme="minorHAnsi" w:hAnsiTheme="minorHAnsi" w:cs="Arial"/>
                <w:color w:val="000000"/>
                <w:sz w:val="22"/>
                <w:szCs w:val="22"/>
              </w:rPr>
            </w:pPr>
            <w:r w:rsidRPr="00C81D28">
              <w:rPr>
                <w:rFonts w:asciiTheme="minorHAnsi" w:hAnsiTheme="minorHAnsi" w:cs="Arial"/>
                <w:color w:val="000000"/>
                <w:sz w:val="22"/>
                <w:szCs w:val="22"/>
              </w:rPr>
              <w:t xml:space="preserve">160 </w:t>
            </w:r>
          </w:p>
        </w:tc>
        <w:tc>
          <w:tcPr>
            <w:tcW w:w="1422" w:type="dxa"/>
            <w:gridSpan w:val="2"/>
            <w:tcBorders>
              <w:top w:val="single" w:sz="4" w:space="0" w:color="000000"/>
              <w:left w:val="single" w:sz="4" w:space="0" w:color="000000"/>
              <w:bottom w:val="single" w:sz="4" w:space="0" w:color="000000"/>
              <w:right w:val="single" w:sz="4" w:space="0" w:color="000000"/>
            </w:tcBorders>
          </w:tcPr>
          <w:p w:rsidR="009F7AD0" w:rsidRPr="00C81D28" w:rsidRDefault="009F7AD0">
            <w:pPr>
              <w:pStyle w:val="BodyText2"/>
              <w:jc w:val="center"/>
              <w:rPr>
                <w:rFonts w:asciiTheme="minorHAnsi" w:hAnsiTheme="minorHAnsi" w:cs="Arial"/>
                <w:color w:val="000000"/>
                <w:sz w:val="22"/>
                <w:szCs w:val="22"/>
              </w:rPr>
            </w:pPr>
            <w:r w:rsidRPr="00C81D28">
              <w:rPr>
                <w:rFonts w:asciiTheme="minorHAnsi" w:hAnsiTheme="minorHAnsi" w:cs="Arial"/>
                <w:color w:val="000000"/>
                <w:sz w:val="22"/>
                <w:szCs w:val="22"/>
              </w:rPr>
              <w:t xml:space="preserve">45.0 </w:t>
            </w:r>
          </w:p>
        </w:tc>
        <w:tc>
          <w:tcPr>
            <w:tcW w:w="1422" w:type="dxa"/>
            <w:gridSpan w:val="2"/>
            <w:tcBorders>
              <w:top w:val="single" w:sz="4" w:space="0" w:color="000000"/>
              <w:left w:val="single" w:sz="4" w:space="0" w:color="000000"/>
              <w:bottom w:val="single" w:sz="4" w:space="0" w:color="000000"/>
              <w:right w:val="single" w:sz="4" w:space="0" w:color="000000"/>
            </w:tcBorders>
          </w:tcPr>
          <w:p w:rsidR="009F7AD0" w:rsidRPr="00C81D28" w:rsidRDefault="009F7AD0">
            <w:pPr>
              <w:pStyle w:val="BodyText2"/>
              <w:jc w:val="center"/>
              <w:rPr>
                <w:rFonts w:asciiTheme="minorHAnsi" w:hAnsiTheme="minorHAnsi" w:cs="Arial"/>
                <w:color w:val="000000"/>
                <w:sz w:val="22"/>
                <w:szCs w:val="22"/>
              </w:rPr>
            </w:pPr>
            <w:r w:rsidRPr="00C81D28">
              <w:rPr>
                <w:rFonts w:asciiTheme="minorHAnsi" w:hAnsiTheme="minorHAnsi" w:cs="Arial"/>
                <w:color w:val="000000"/>
                <w:sz w:val="22"/>
                <w:szCs w:val="22"/>
              </w:rPr>
              <w:t xml:space="preserve">46.0 </w:t>
            </w:r>
          </w:p>
        </w:tc>
        <w:tc>
          <w:tcPr>
            <w:tcW w:w="2142" w:type="dxa"/>
            <w:tcBorders>
              <w:top w:val="single" w:sz="4" w:space="0" w:color="000000"/>
              <w:left w:val="single" w:sz="4" w:space="0" w:color="000000"/>
              <w:bottom w:val="single" w:sz="4" w:space="0" w:color="000000"/>
              <w:right w:val="single" w:sz="4" w:space="0" w:color="000000"/>
            </w:tcBorders>
          </w:tcPr>
          <w:p w:rsidR="009F7AD0" w:rsidRPr="00C81D28" w:rsidRDefault="009F7AD0">
            <w:pPr>
              <w:pStyle w:val="BodyText2"/>
              <w:jc w:val="center"/>
              <w:rPr>
                <w:rFonts w:asciiTheme="minorHAnsi" w:hAnsiTheme="minorHAnsi" w:cs="Arial"/>
                <w:color w:val="000000"/>
                <w:sz w:val="22"/>
                <w:szCs w:val="22"/>
              </w:rPr>
            </w:pPr>
            <w:r w:rsidRPr="00C81D28">
              <w:rPr>
                <w:rFonts w:asciiTheme="minorHAnsi" w:hAnsiTheme="minorHAnsi" w:cs="Arial"/>
                <w:color w:val="000000"/>
                <w:sz w:val="22"/>
                <w:szCs w:val="22"/>
              </w:rPr>
              <w:t xml:space="preserve">48.0 </w:t>
            </w:r>
          </w:p>
        </w:tc>
      </w:tr>
      <w:tr w:rsidR="009F7AD0" w:rsidRPr="00C81D28" w:rsidTr="003B36C5">
        <w:trPr>
          <w:trHeight w:val="157"/>
        </w:trPr>
        <w:tc>
          <w:tcPr>
            <w:tcW w:w="1422" w:type="dxa"/>
            <w:tcBorders>
              <w:top w:val="single" w:sz="4" w:space="0" w:color="000000"/>
              <w:left w:val="single" w:sz="4" w:space="0" w:color="000000"/>
              <w:bottom w:val="single" w:sz="4" w:space="0" w:color="000000"/>
              <w:right w:val="single" w:sz="4" w:space="0" w:color="000000"/>
            </w:tcBorders>
          </w:tcPr>
          <w:p w:rsidR="009F7AD0" w:rsidRPr="00C81D28" w:rsidRDefault="009F7AD0">
            <w:pPr>
              <w:pStyle w:val="BodyText2"/>
              <w:jc w:val="center"/>
              <w:rPr>
                <w:rFonts w:asciiTheme="minorHAnsi" w:hAnsiTheme="minorHAnsi" w:cs="Arial"/>
                <w:color w:val="000000"/>
                <w:sz w:val="22"/>
                <w:szCs w:val="22"/>
              </w:rPr>
            </w:pPr>
            <w:r w:rsidRPr="00C81D28">
              <w:rPr>
                <w:rFonts w:asciiTheme="minorHAnsi" w:hAnsiTheme="minorHAnsi" w:cs="Arial"/>
                <w:color w:val="000000"/>
                <w:sz w:val="22"/>
                <w:szCs w:val="22"/>
              </w:rPr>
              <w:t xml:space="preserve">162 </w:t>
            </w:r>
          </w:p>
        </w:tc>
        <w:tc>
          <w:tcPr>
            <w:tcW w:w="1422" w:type="dxa"/>
            <w:gridSpan w:val="2"/>
            <w:tcBorders>
              <w:top w:val="single" w:sz="4" w:space="0" w:color="000000"/>
              <w:left w:val="single" w:sz="4" w:space="0" w:color="000000"/>
              <w:bottom w:val="single" w:sz="4" w:space="0" w:color="000000"/>
              <w:right w:val="single" w:sz="4" w:space="0" w:color="000000"/>
            </w:tcBorders>
          </w:tcPr>
          <w:p w:rsidR="009F7AD0" w:rsidRPr="00C81D28" w:rsidRDefault="009F7AD0">
            <w:pPr>
              <w:pStyle w:val="BodyText2"/>
              <w:jc w:val="center"/>
              <w:rPr>
                <w:rFonts w:asciiTheme="minorHAnsi" w:hAnsiTheme="minorHAnsi" w:cs="Arial"/>
                <w:color w:val="000000"/>
                <w:sz w:val="22"/>
                <w:szCs w:val="22"/>
              </w:rPr>
            </w:pPr>
            <w:r w:rsidRPr="00C81D28">
              <w:rPr>
                <w:rFonts w:asciiTheme="minorHAnsi" w:hAnsiTheme="minorHAnsi" w:cs="Arial"/>
                <w:color w:val="000000"/>
                <w:sz w:val="22"/>
                <w:szCs w:val="22"/>
              </w:rPr>
              <w:t xml:space="preserve">46.0 </w:t>
            </w:r>
          </w:p>
        </w:tc>
        <w:tc>
          <w:tcPr>
            <w:tcW w:w="1422" w:type="dxa"/>
            <w:gridSpan w:val="2"/>
            <w:tcBorders>
              <w:top w:val="single" w:sz="4" w:space="0" w:color="000000"/>
              <w:left w:val="single" w:sz="4" w:space="0" w:color="000000"/>
              <w:bottom w:val="single" w:sz="4" w:space="0" w:color="000000"/>
              <w:right w:val="single" w:sz="4" w:space="0" w:color="000000"/>
            </w:tcBorders>
          </w:tcPr>
          <w:p w:rsidR="009F7AD0" w:rsidRPr="00C81D28" w:rsidRDefault="009F7AD0">
            <w:pPr>
              <w:pStyle w:val="BodyText2"/>
              <w:jc w:val="center"/>
              <w:rPr>
                <w:rFonts w:asciiTheme="minorHAnsi" w:hAnsiTheme="minorHAnsi" w:cs="Arial"/>
                <w:color w:val="000000"/>
                <w:sz w:val="22"/>
                <w:szCs w:val="22"/>
              </w:rPr>
            </w:pPr>
            <w:r w:rsidRPr="00C81D28">
              <w:rPr>
                <w:rFonts w:asciiTheme="minorHAnsi" w:hAnsiTheme="minorHAnsi" w:cs="Arial"/>
                <w:color w:val="000000"/>
                <w:sz w:val="22"/>
                <w:szCs w:val="22"/>
              </w:rPr>
              <w:t xml:space="preserve">48.0 </w:t>
            </w:r>
          </w:p>
        </w:tc>
        <w:tc>
          <w:tcPr>
            <w:tcW w:w="2142" w:type="dxa"/>
            <w:tcBorders>
              <w:top w:val="single" w:sz="4" w:space="0" w:color="000000"/>
              <w:left w:val="single" w:sz="4" w:space="0" w:color="000000"/>
              <w:bottom w:val="single" w:sz="4" w:space="0" w:color="000000"/>
              <w:right w:val="single" w:sz="4" w:space="0" w:color="000000"/>
            </w:tcBorders>
          </w:tcPr>
          <w:p w:rsidR="009F7AD0" w:rsidRPr="00C81D28" w:rsidRDefault="009F7AD0">
            <w:pPr>
              <w:pStyle w:val="BodyText2"/>
              <w:jc w:val="center"/>
              <w:rPr>
                <w:rFonts w:asciiTheme="minorHAnsi" w:hAnsiTheme="minorHAnsi" w:cs="Arial"/>
                <w:color w:val="000000"/>
                <w:sz w:val="22"/>
                <w:szCs w:val="22"/>
              </w:rPr>
            </w:pPr>
            <w:r w:rsidRPr="00C81D28">
              <w:rPr>
                <w:rFonts w:asciiTheme="minorHAnsi" w:hAnsiTheme="minorHAnsi" w:cs="Arial"/>
                <w:color w:val="000000"/>
                <w:sz w:val="22"/>
                <w:szCs w:val="22"/>
              </w:rPr>
              <w:t xml:space="preserve">50.0 </w:t>
            </w:r>
          </w:p>
        </w:tc>
      </w:tr>
      <w:tr w:rsidR="009F7AD0" w:rsidRPr="00C81D28" w:rsidTr="003B36C5">
        <w:trPr>
          <w:trHeight w:val="157"/>
        </w:trPr>
        <w:tc>
          <w:tcPr>
            <w:tcW w:w="1422" w:type="dxa"/>
            <w:tcBorders>
              <w:top w:val="single" w:sz="4" w:space="0" w:color="000000"/>
              <w:left w:val="single" w:sz="4" w:space="0" w:color="000000"/>
              <w:bottom w:val="single" w:sz="4" w:space="0" w:color="000000"/>
              <w:right w:val="single" w:sz="4" w:space="0" w:color="000000"/>
            </w:tcBorders>
          </w:tcPr>
          <w:p w:rsidR="009F7AD0" w:rsidRPr="00C81D28" w:rsidRDefault="009F7AD0">
            <w:pPr>
              <w:pStyle w:val="BodyText2"/>
              <w:jc w:val="center"/>
              <w:rPr>
                <w:rFonts w:asciiTheme="minorHAnsi" w:hAnsiTheme="minorHAnsi" w:cs="Arial"/>
                <w:color w:val="000000"/>
                <w:sz w:val="22"/>
                <w:szCs w:val="22"/>
              </w:rPr>
            </w:pPr>
            <w:r w:rsidRPr="00C81D28">
              <w:rPr>
                <w:rFonts w:asciiTheme="minorHAnsi" w:hAnsiTheme="minorHAnsi" w:cs="Arial"/>
                <w:color w:val="000000"/>
                <w:sz w:val="22"/>
                <w:szCs w:val="22"/>
              </w:rPr>
              <w:t xml:space="preserve">165 </w:t>
            </w:r>
          </w:p>
        </w:tc>
        <w:tc>
          <w:tcPr>
            <w:tcW w:w="1422" w:type="dxa"/>
            <w:gridSpan w:val="2"/>
            <w:tcBorders>
              <w:top w:val="single" w:sz="4" w:space="0" w:color="000000"/>
              <w:left w:val="single" w:sz="4" w:space="0" w:color="000000"/>
              <w:bottom w:val="single" w:sz="4" w:space="0" w:color="000000"/>
              <w:right w:val="single" w:sz="4" w:space="0" w:color="000000"/>
            </w:tcBorders>
          </w:tcPr>
          <w:p w:rsidR="009F7AD0" w:rsidRPr="00C81D28" w:rsidRDefault="009F7AD0">
            <w:pPr>
              <w:pStyle w:val="BodyText2"/>
              <w:jc w:val="center"/>
              <w:rPr>
                <w:rFonts w:asciiTheme="minorHAnsi" w:hAnsiTheme="minorHAnsi" w:cs="Arial"/>
                <w:color w:val="000000"/>
                <w:sz w:val="22"/>
                <w:szCs w:val="22"/>
              </w:rPr>
            </w:pPr>
            <w:r w:rsidRPr="00C81D28">
              <w:rPr>
                <w:rFonts w:asciiTheme="minorHAnsi" w:hAnsiTheme="minorHAnsi" w:cs="Arial"/>
                <w:color w:val="000000"/>
                <w:sz w:val="22"/>
                <w:szCs w:val="22"/>
              </w:rPr>
              <w:t xml:space="preserve">48.0 </w:t>
            </w:r>
          </w:p>
        </w:tc>
        <w:tc>
          <w:tcPr>
            <w:tcW w:w="1422" w:type="dxa"/>
            <w:gridSpan w:val="2"/>
            <w:tcBorders>
              <w:top w:val="single" w:sz="4" w:space="0" w:color="000000"/>
              <w:left w:val="single" w:sz="4" w:space="0" w:color="000000"/>
              <w:bottom w:val="single" w:sz="4" w:space="0" w:color="000000"/>
              <w:right w:val="single" w:sz="4" w:space="0" w:color="000000"/>
            </w:tcBorders>
          </w:tcPr>
          <w:p w:rsidR="009F7AD0" w:rsidRPr="00C81D28" w:rsidRDefault="009F7AD0">
            <w:pPr>
              <w:pStyle w:val="BodyText2"/>
              <w:jc w:val="center"/>
              <w:rPr>
                <w:rFonts w:asciiTheme="minorHAnsi" w:hAnsiTheme="minorHAnsi" w:cs="Arial"/>
                <w:color w:val="000000"/>
                <w:sz w:val="22"/>
                <w:szCs w:val="22"/>
              </w:rPr>
            </w:pPr>
            <w:r w:rsidRPr="00C81D28">
              <w:rPr>
                <w:rFonts w:asciiTheme="minorHAnsi" w:hAnsiTheme="minorHAnsi" w:cs="Arial"/>
                <w:color w:val="000000"/>
                <w:sz w:val="22"/>
                <w:szCs w:val="22"/>
              </w:rPr>
              <w:t xml:space="preserve">50.0 </w:t>
            </w:r>
          </w:p>
        </w:tc>
        <w:tc>
          <w:tcPr>
            <w:tcW w:w="2142" w:type="dxa"/>
            <w:tcBorders>
              <w:top w:val="single" w:sz="4" w:space="0" w:color="000000"/>
              <w:left w:val="single" w:sz="4" w:space="0" w:color="000000"/>
              <w:bottom w:val="single" w:sz="4" w:space="0" w:color="000000"/>
              <w:right w:val="single" w:sz="4" w:space="0" w:color="000000"/>
            </w:tcBorders>
          </w:tcPr>
          <w:p w:rsidR="009F7AD0" w:rsidRPr="00C81D28" w:rsidRDefault="009F7AD0">
            <w:pPr>
              <w:pStyle w:val="BodyText2"/>
              <w:jc w:val="center"/>
              <w:rPr>
                <w:rFonts w:asciiTheme="minorHAnsi" w:hAnsiTheme="minorHAnsi" w:cs="Arial"/>
                <w:color w:val="000000"/>
                <w:sz w:val="22"/>
                <w:szCs w:val="22"/>
              </w:rPr>
            </w:pPr>
            <w:r w:rsidRPr="00C81D28">
              <w:rPr>
                <w:rFonts w:asciiTheme="minorHAnsi" w:hAnsiTheme="minorHAnsi" w:cs="Arial"/>
                <w:color w:val="000000"/>
                <w:sz w:val="22"/>
                <w:szCs w:val="22"/>
              </w:rPr>
              <w:t xml:space="preserve">52.0 </w:t>
            </w:r>
          </w:p>
        </w:tc>
      </w:tr>
      <w:tr w:rsidR="009F7AD0" w:rsidRPr="00C81D28" w:rsidTr="003B36C5">
        <w:trPr>
          <w:trHeight w:val="157"/>
        </w:trPr>
        <w:tc>
          <w:tcPr>
            <w:tcW w:w="1422" w:type="dxa"/>
            <w:tcBorders>
              <w:top w:val="single" w:sz="4" w:space="0" w:color="000000"/>
              <w:left w:val="single" w:sz="4" w:space="0" w:color="000000"/>
              <w:bottom w:val="single" w:sz="4" w:space="0" w:color="000000"/>
              <w:right w:val="single" w:sz="4" w:space="0" w:color="000000"/>
            </w:tcBorders>
          </w:tcPr>
          <w:p w:rsidR="009F7AD0" w:rsidRPr="00C81D28" w:rsidRDefault="00B875C4" w:rsidP="00B875C4">
            <w:pPr>
              <w:pStyle w:val="BodyText2"/>
              <w:rPr>
                <w:rFonts w:asciiTheme="minorHAnsi" w:hAnsiTheme="minorHAnsi" w:cs="Arial"/>
                <w:color w:val="000000"/>
                <w:sz w:val="22"/>
                <w:szCs w:val="22"/>
              </w:rPr>
            </w:pPr>
            <w:r w:rsidRPr="00C81D28">
              <w:rPr>
                <w:rFonts w:asciiTheme="minorHAnsi" w:hAnsiTheme="minorHAnsi" w:cs="Arial"/>
                <w:color w:val="000000"/>
                <w:sz w:val="22"/>
                <w:szCs w:val="22"/>
              </w:rPr>
              <w:t xml:space="preserve">       </w:t>
            </w:r>
            <w:r w:rsidR="009F7AD0" w:rsidRPr="00C81D28">
              <w:rPr>
                <w:rFonts w:asciiTheme="minorHAnsi" w:hAnsiTheme="minorHAnsi" w:cs="Arial"/>
                <w:color w:val="000000"/>
                <w:sz w:val="22"/>
                <w:szCs w:val="22"/>
              </w:rPr>
              <w:t xml:space="preserve">167 </w:t>
            </w:r>
          </w:p>
        </w:tc>
        <w:tc>
          <w:tcPr>
            <w:tcW w:w="1422" w:type="dxa"/>
            <w:gridSpan w:val="2"/>
            <w:tcBorders>
              <w:top w:val="single" w:sz="4" w:space="0" w:color="000000"/>
              <w:left w:val="single" w:sz="4" w:space="0" w:color="000000"/>
              <w:bottom w:val="single" w:sz="4" w:space="0" w:color="000000"/>
              <w:right w:val="single" w:sz="4" w:space="0" w:color="000000"/>
            </w:tcBorders>
          </w:tcPr>
          <w:p w:rsidR="009F7AD0" w:rsidRPr="00C81D28" w:rsidRDefault="009F7AD0">
            <w:pPr>
              <w:pStyle w:val="BodyText2"/>
              <w:jc w:val="center"/>
              <w:rPr>
                <w:rFonts w:asciiTheme="minorHAnsi" w:hAnsiTheme="minorHAnsi" w:cs="Arial"/>
                <w:color w:val="000000"/>
                <w:sz w:val="22"/>
                <w:szCs w:val="22"/>
              </w:rPr>
            </w:pPr>
            <w:r w:rsidRPr="00C81D28">
              <w:rPr>
                <w:rFonts w:asciiTheme="minorHAnsi" w:hAnsiTheme="minorHAnsi" w:cs="Arial"/>
                <w:color w:val="000000"/>
                <w:sz w:val="22"/>
                <w:szCs w:val="22"/>
              </w:rPr>
              <w:t xml:space="preserve">49.0 </w:t>
            </w:r>
          </w:p>
        </w:tc>
        <w:tc>
          <w:tcPr>
            <w:tcW w:w="1422" w:type="dxa"/>
            <w:gridSpan w:val="2"/>
            <w:tcBorders>
              <w:top w:val="single" w:sz="4" w:space="0" w:color="000000"/>
              <w:left w:val="single" w:sz="4" w:space="0" w:color="000000"/>
              <w:bottom w:val="single" w:sz="4" w:space="0" w:color="000000"/>
              <w:right w:val="single" w:sz="4" w:space="0" w:color="000000"/>
            </w:tcBorders>
          </w:tcPr>
          <w:p w:rsidR="009F7AD0" w:rsidRPr="00C81D28" w:rsidRDefault="009F7AD0">
            <w:pPr>
              <w:pStyle w:val="BodyText2"/>
              <w:jc w:val="center"/>
              <w:rPr>
                <w:rFonts w:asciiTheme="minorHAnsi" w:hAnsiTheme="minorHAnsi" w:cs="Arial"/>
                <w:color w:val="000000"/>
                <w:sz w:val="22"/>
                <w:szCs w:val="22"/>
              </w:rPr>
            </w:pPr>
            <w:r w:rsidRPr="00C81D28">
              <w:rPr>
                <w:rFonts w:asciiTheme="minorHAnsi" w:hAnsiTheme="minorHAnsi" w:cs="Arial"/>
                <w:color w:val="000000"/>
                <w:sz w:val="22"/>
                <w:szCs w:val="22"/>
              </w:rPr>
              <w:t xml:space="preserve">51.0 </w:t>
            </w:r>
          </w:p>
        </w:tc>
        <w:tc>
          <w:tcPr>
            <w:tcW w:w="2142" w:type="dxa"/>
            <w:tcBorders>
              <w:top w:val="single" w:sz="4" w:space="0" w:color="000000"/>
              <w:left w:val="single" w:sz="4" w:space="0" w:color="000000"/>
              <w:bottom w:val="single" w:sz="4" w:space="0" w:color="000000"/>
              <w:right w:val="single" w:sz="4" w:space="0" w:color="000000"/>
            </w:tcBorders>
          </w:tcPr>
          <w:p w:rsidR="009F7AD0" w:rsidRPr="00C81D28" w:rsidRDefault="009F7AD0">
            <w:pPr>
              <w:pStyle w:val="BodyText2"/>
              <w:jc w:val="center"/>
              <w:rPr>
                <w:rFonts w:asciiTheme="minorHAnsi" w:hAnsiTheme="minorHAnsi" w:cs="Arial"/>
                <w:color w:val="000000"/>
                <w:sz w:val="22"/>
                <w:szCs w:val="22"/>
              </w:rPr>
            </w:pPr>
            <w:r w:rsidRPr="00C81D28">
              <w:rPr>
                <w:rFonts w:asciiTheme="minorHAnsi" w:hAnsiTheme="minorHAnsi" w:cs="Arial"/>
                <w:color w:val="000000"/>
                <w:sz w:val="22"/>
                <w:szCs w:val="22"/>
              </w:rPr>
              <w:t xml:space="preserve">53.0 </w:t>
            </w:r>
          </w:p>
        </w:tc>
      </w:tr>
      <w:tr w:rsidR="009F7AD0" w:rsidRPr="00C81D28" w:rsidTr="003B36C5">
        <w:trPr>
          <w:trHeight w:val="157"/>
        </w:trPr>
        <w:tc>
          <w:tcPr>
            <w:tcW w:w="1422" w:type="dxa"/>
            <w:tcBorders>
              <w:top w:val="single" w:sz="4" w:space="0" w:color="000000"/>
              <w:left w:val="single" w:sz="4" w:space="0" w:color="000000"/>
              <w:bottom w:val="single" w:sz="4" w:space="0" w:color="000000"/>
              <w:right w:val="single" w:sz="4" w:space="0" w:color="000000"/>
            </w:tcBorders>
          </w:tcPr>
          <w:p w:rsidR="009F7AD0" w:rsidRPr="00C81D28" w:rsidRDefault="009F7AD0">
            <w:pPr>
              <w:pStyle w:val="BodyText2"/>
              <w:jc w:val="center"/>
              <w:rPr>
                <w:rFonts w:asciiTheme="minorHAnsi" w:hAnsiTheme="minorHAnsi" w:cs="Arial"/>
                <w:color w:val="000000"/>
                <w:sz w:val="22"/>
                <w:szCs w:val="22"/>
              </w:rPr>
            </w:pPr>
            <w:r w:rsidRPr="00C81D28">
              <w:rPr>
                <w:rFonts w:asciiTheme="minorHAnsi" w:hAnsiTheme="minorHAnsi" w:cs="Arial"/>
                <w:color w:val="000000"/>
                <w:sz w:val="22"/>
                <w:szCs w:val="22"/>
              </w:rPr>
              <w:t xml:space="preserve">170 </w:t>
            </w:r>
          </w:p>
        </w:tc>
        <w:tc>
          <w:tcPr>
            <w:tcW w:w="1422" w:type="dxa"/>
            <w:gridSpan w:val="2"/>
            <w:tcBorders>
              <w:top w:val="single" w:sz="4" w:space="0" w:color="000000"/>
              <w:left w:val="single" w:sz="4" w:space="0" w:color="000000"/>
              <w:bottom w:val="single" w:sz="4" w:space="0" w:color="000000"/>
              <w:right w:val="single" w:sz="4" w:space="0" w:color="000000"/>
            </w:tcBorders>
          </w:tcPr>
          <w:p w:rsidR="009F7AD0" w:rsidRPr="00C81D28" w:rsidRDefault="009F7AD0">
            <w:pPr>
              <w:pStyle w:val="BodyText2"/>
              <w:jc w:val="center"/>
              <w:rPr>
                <w:rFonts w:asciiTheme="minorHAnsi" w:hAnsiTheme="minorHAnsi" w:cs="Arial"/>
                <w:color w:val="000000"/>
                <w:sz w:val="22"/>
                <w:szCs w:val="22"/>
              </w:rPr>
            </w:pPr>
            <w:r w:rsidRPr="00C81D28">
              <w:rPr>
                <w:rFonts w:asciiTheme="minorHAnsi" w:hAnsiTheme="minorHAnsi" w:cs="Arial"/>
                <w:color w:val="000000"/>
                <w:sz w:val="22"/>
                <w:szCs w:val="22"/>
              </w:rPr>
              <w:t xml:space="preserve">51.0 </w:t>
            </w:r>
          </w:p>
        </w:tc>
        <w:tc>
          <w:tcPr>
            <w:tcW w:w="1422" w:type="dxa"/>
            <w:gridSpan w:val="2"/>
            <w:tcBorders>
              <w:top w:val="single" w:sz="4" w:space="0" w:color="000000"/>
              <w:left w:val="single" w:sz="4" w:space="0" w:color="000000"/>
              <w:bottom w:val="single" w:sz="4" w:space="0" w:color="000000"/>
              <w:right w:val="single" w:sz="4" w:space="0" w:color="000000"/>
            </w:tcBorders>
          </w:tcPr>
          <w:p w:rsidR="009F7AD0" w:rsidRPr="00C81D28" w:rsidRDefault="009F7AD0">
            <w:pPr>
              <w:pStyle w:val="BodyText2"/>
              <w:jc w:val="center"/>
              <w:rPr>
                <w:rFonts w:asciiTheme="minorHAnsi" w:hAnsiTheme="minorHAnsi" w:cs="Arial"/>
                <w:color w:val="000000"/>
                <w:sz w:val="22"/>
                <w:szCs w:val="22"/>
              </w:rPr>
            </w:pPr>
            <w:r w:rsidRPr="00C81D28">
              <w:rPr>
                <w:rFonts w:asciiTheme="minorHAnsi" w:hAnsiTheme="minorHAnsi" w:cs="Arial"/>
                <w:color w:val="000000"/>
                <w:sz w:val="22"/>
                <w:szCs w:val="22"/>
              </w:rPr>
              <w:t xml:space="preserve">52.0 </w:t>
            </w:r>
          </w:p>
        </w:tc>
        <w:tc>
          <w:tcPr>
            <w:tcW w:w="2142" w:type="dxa"/>
            <w:tcBorders>
              <w:top w:val="single" w:sz="4" w:space="0" w:color="000000"/>
              <w:left w:val="single" w:sz="4" w:space="0" w:color="000000"/>
              <w:bottom w:val="single" w:sz="4" w:space="0" w:color="000000"/>
              <w:right w:val="single" w:sz="4" w:space="0" w:color="000000"/>
            </w:tcBorders>
          </w:tcPr>
          <w:p w:rsidR="009F7AD0" w:rsidRPr="00C81D28" w:rsidRDefault="009F7AD0">
            <w:pPr>
              <w:pStyle w:val="BodyText2"/>
              <w:jc w:val="center"/>
              <w:rPr>
                <w:rFonts w:asciiTheme="minorHAnsi" w:hAnsiTheme="minorHAnsi" w:cs="Arial"/>
                <w:color w:val="000000"/>
                <w:sz w:val="22"/>
                <w:szCs w:val="22"/>
              </w:rPr>
            </w:pPr>
            <w:r w:rsidRPr="00C81D28">
              <w:rPr>
                <w:rFonts w:asciiTheme="minorHAnsi" w:hAnsiTheme="minorHAnsi" w:cs="Arial"/>
                <w:color w:val="000000"/>
                <w:sz w:val="22"/>
                <w:szCs w:val="22"/>
              </w:rPr>
              <w:t xml:space="preserve">55.0 </w:t>
            </w:r>
          </w:p>
        </w:tc>
      </w:tr>
      <w:tr w:rsidR="009F7AD0" w:rsidRPr="00C81D28" w:rsidTr="003B36C5">
        <w:trPr>
          <w:trHeight w:val="157"/>
        </w:trPr>
        <w:tc>
          <w:tcPr>
            <w:tcW w:w="1422" w:type="dxa"/>
            <w:tcBorders>
              <w:top w:val="single" w:sz="4" w:space="0" w:color="000000"/>
              <w:left w:val="single" w:sz="4" w:space="0" w:color="000000"/>
              <w:bottom w:val="single" w:sz="4" w:space="0" w:color="000000"/>
              <w:right w:val="single" w:sz="4" w:space="0" w:color="000000"/>
            </w:tcBorders>
          </w:tcPr>
          <w:p w:rsidR="009F7AD0" w:rsidRPr="00C81D28" w:rsidRDefault="009F7AD0">
            <w:pPr>
              <w:pStyle w:val="BodyText2"/>
              <w:jc w:val="center"/>
              <w:rPr>
                <w:rFonts w:asciiTheme="minorHAnsi" w:hAnsiTheme="minorHAnsi" w:cs="Arial"/>
                <w:color w:val="000000"/>
                <w:sz w:val="22"/>
                <w:szCs w:val="22"/>
              </w:rPr>
            </w:pPr>
            <w:r w:rsidRPr="00C81D28">
              <w:rPr>
                <w:rFonts w:asciiTheme="minorHAnsi" w:hAnsiTheme="minorHAnsi" w:cs="Arial"/>
                <w:color w:val="000000"/>
                <w:sz w:val="22"/>
                <w:szCs w:val="22"/>
              </w:rPr>
              <w:t xml:space="preserve">173 </w:t>
            </w:r>
          </w:p>
        </w:tc>
        <w:tc>
          <w:tcPr>
            <w:tcW w:w="1422" w:type="dxa"/>
            <w:gridSpan w:val="2"/>
            <w:tcBorders>
              <w:top w:val="single" w:sz="4" w:space="0" w:color="000000"/>
              <w:left w:val="single" w:sz="4" w:space="0" w:color="000000"/>
              <w:bottom w:val="single" w:sz="4" w:space="0" w:color="000000"/>
              <w:right w:val="single" w:sz="4" w:space="0" w:color="000000"/>
            </w:tcBorders>
          </w:tcPr>
          <w:p w:rsidR="009F7AD0" w:rsidRPr="00C81D28" w:rsidRDefault="009F7AD0">
            <w:pPr>
              <w:pStyle w:val="BodyText2"/>
              <w:jc w:val="center"/>
              <w:rPr>
                <w:rFonts w:asciiTheme="minorHAnsi" w:hAnsiTheme="minorHAnsi" w:cs="Arial"/>
                <w:color w:val="000000"/>
                <w:sz w:val="22"/>
                <w:szCs w:val="22"/>
              </w:rPr>
            </w:pPr>
            <w:r w:rsidRPr="00C81D28">
              <w:rPr>
                <w:rFonts w:asciiTheme="minorHAnsi" w:hAnsiTheme="minorHAnsi" w:cs="Arial"/>
                <w:color w:val="000000"/>
                <w:sz w:val="22"/>
                <w:szCs w:val="22"/>
              </w:rPr>
              <w:t xml:space="preserve">52.5 </w:t>
            </w:r>
          </w:p>
        </w:tc>
        <w:tc>
          <w:tcPr>
            <w:tcW w:w="1422" w:type="dxa"/>
            <w:gridSpan w:val="2"/>
            <w:tcBorders>
              <w:top w:val="single" w:sz="4" w:space="0" w:color="000000"/>
              <w:left w:val="single" w:sz="4" w:space="0" w:color="000000"/>
              <w:bottom w:val="single" w:sz="4" w:space="0" w:color="000000"/>
              <w:right w:val="single" w:sz="4" w:space="0" w:color="000000"/>
            </w:tcBorders>
          </w:tcPr>
          <w:p w:rsidR="009F7AD0" w:rsidRPr="00C81D28" w:rsidRDefault="009F7AD0">
            <w:pPr>
              <w:pStyle w:val="BodyText2"/>
              <w:jc w:val="center"/>
              <w:rPr>
                <w:rFonts w:asciiTheme="minorHAnsi" w:hAnsiTheme="minorHAnsi" w:cs="Arial"/>
                <w:color w:val="000000"/>
                <w:sz w:val="22"/>
                <w:szCs w:val="22"/>
              </w:rPr>
            </w:pPr>
            <w:r w:rsidRPr="00C81D28">
              <w:rPr>
                <w:rFonts w:asciiTheme="minorHAnsi" w:hAnsiTheme="minorHAnsi" w:cs="Arial"/>
                <w:color w:val="000000"/>
                <w:sz w:val="22"/>
                <w:szCs w:val="22"/>
              </w:rPr>
              <w:t xml:space="preserve">54.5 </w:t>
            </w:r>
          </w:p>
        </w:tc>
        <w:tc>
          <w:tcPr>
            <w:tcW w:w="2142" w:type="dxa"/>
            <w:tcBorders>
              <w:top w:val="single" w:sz="4" w:space="0" w:color="000000"/>
              <w:left w:val="single" w:sz="4" w:space="0" w:color="000000"/>
              <w:bottom w:val="single" w:sz="4" w:space="0" w:color="000000"/>
              <w:right w:val="single" w:sz="4" w:space="0" w:color="000000"/>
            </w:tcBorders>
          </w:tcPr>
          <w:p w:rsidR="009F7AD0" w:rsidRPr="00C81D28" w:rsidRDefault="009F7AD0">
            <w:pPr>
              <w:pStyle w:val="BodyText2"/>
              <w:jc w:val="center"/>
              <w:rPr>
                <w:rFonts w:asciiTheme="minorHAnsi" w:hAnsiTheme="minorHAnsi" w:cs="Arial"/>
                <w:color w:val="000000"/>
                <w:sz w:val="22"/>
                <w:szCs w:val="22"/>
              </w:rPr>
            </w:pPr>
            <w:r w:rsidRPr="00C81D28">
              <w:rPr>
                <w:rFonts w:asciiTheme="minorHAnsi" w:hAnsiTheme="minorHAnsi" w:cs="Arial"/>
                <w:color w:val="000000"/>
                <w:sz w:val="22"/>
                <w:szCs w:val="22"/>
              </w:rPr>
              <w:t xml:space="preserve">57.0 </w:t>
            </w:r>
          </w:p>
        </w:tc>
      </w:tr>
      <w:tr w:rsidR="009F7AD0" w:rsidRPr="00C81D28" w:rsidTr="003B36C5">
        <w:trPr>
          <w:trHeight w:val="157"/>
        </w:trPr>
        <w:tc>
          <w:tcPr>
            <w:tcW w:w="1422" w:type="dxa"/>
            <w:tcBorders>
              <w:top w:val="single" w:sz="4" w:space="0" w:color="000000"/>
              <w:left w:val="single" w:sz="4" w:space="0" w:color="000000"/>
              <w:bottom w:val="single" w:sz="4" w:space="0" w:color="000000"/>
              <w:right w:val="single" w:sz="4" w:space="0" w:color="000000"/>
            </w:tcBorders>
          </w:tcPr>
          <w:p w:rsidR="009F7AD0" w:rsidRPr="00C81D28" w:rsidRDefault="009F7AD0">
            <w:pPr>
              <w:pStyle w:val="BodyText2"/>
              <w:jc w:val="center"/>
              <w:rPr>
                <w:rFonts w:asciiTheme="minorHAnsi" w:hAnsiTheme="minorHAnsi" w:cs="Arial"/>
                <w:color w:val="000000"/>
                <w:sz w:val="22"/>
                <w:szCs w:val="22"/>
              </w:rPr>
            </w:pPr>
            <w:r w:rsidRPr="00C81D28">
              <w:rPr>
                <w:rFonts w:asciiTheme="minorHAnsi" w:hAnsiTheme="minorHAnsi" w:cs="Arial"/>
                <w:color w:val="000000"/>
                <w:sz w:val="22"/>
                <w:szCs w:val="22"/>
              </w:rPr>
              <w:t xml:space="preserve">175 </w:t>
            </w:r>
          </w:p>
        </w:tc>
        <w:tc>
          <w:tcPr>
            <w:tcW w:w="1422" w:type="dxa"/>
            <w:gridSpan w:val="2"/>
            <w:tcBorders>
              <w:top w:val="single" w:sz="4" w:space="0" w:color="000000"/>
              <w:left w:val="single" w:sz="4" w:space="0" w:color="000000"/>
              <w:bottom w:val="single" w:sz="4" w:space="0" w:color="000000"/>
              <w:right w:val="single" w:sz="4" w:space="0" w:color="000000"/>
            </w:tcBorders>
          </w:tcPr>
          <w:p w:rsidR="009F7AD0" w:rsidRPr="00C81D28" w:rsidRDefault="009F7AD0">
            <w:pPr>
              <w:pStyle w:val="BodyText2"/>
              <w:jc w:val="center"/>
              <w:rPr>
                <w:rFonts w:asciiTheme="minorHAnsi" w:hAnsiTheme="minorHAnsi" w:cs="Arial"/>
                <w:color w:val="000000"/>
                <w:sz w:val="22"/>
                <w:szCs w:val="22"/>
              </w:rPr>
            </w:pPr>
            <w:r w:rsidRPr="00C81D28">
              <w:rPr>
                <w:rFonts w:asciiTheme="minorHAnsi" w:hAnsiTheme="minorHAnsi" w:cs="Arial"/>
                <w:color w:val="000000"/>
                <w:sz w:val="22"/>
                <w:szCs w:val="22"/>
              </w:rPr>
              <w:t xml:space="preserve">54.5 </w:t>
            </w:r>
          </w:p>
        </w:tc>
        <w:tc>
          <w:tcPr>
            <w:tcW w:w="1422" w:type="dxa"/>
            <w:gridSpan w:val="2"/>
            <w:tcBorders>
              <w:top w:val="single" w:sz="4" w:space="0" w:color="000000"/>
              <w:left w:val="single" w:sz="4" w:space="0" w:color="000000"/>
              <w:bottom w:val="single" w:sz="4" w:space="0" w:color="000000"/>
              <w:right w:val="single" w:sz="4" w:space="0" w:color="000000"/>
            </w:tcBorders>
          </w:tcPr>
          <w:p w:rsidR="009F7AD0" w:rsidRPr="00C81D28" w:rsidRDefault="009F7AD0">
            <w:pPr>
              <w:pStyle w:val="BodyText2"/>
              <w:jc w:val="center"/>
              <w:rPr>
                <w:rFonts w:asciiTheme="minorHAnsi" w:hAnsiTheme="minorHAnsi" w:cs="Arial"/>
                <w:color w:val="000000"/>
                <w:sz w:val="22"/>
                <w:szCs w:val="22"/>
              </w:rPr>
            </w:pPr>
            <w:r w:rsidRPr="00C81D28">
              <w:rPr>
                <w:rFonts w:asciiTheme="minorHAnsi" w:hAnsiTheme="minorHAnsi" w:cs="Arial"/>
                <w:color w:val="000000"/>
                <w:sz w:val="22"/>
                <w:szCs w:val="22"/>
              </w:rPr>
              <w:t xml:space="preserve">56.0 </w:t>
            </w:r>
          </w:p>
        </w:tc>
        <w:tc>
          <w:tcPr>
            <w:tcW w:w="2142" w:type="dxa"/>
            <w:tcBorders>
              <w:top w:val="single" w:sz="4" w:space="0" w:color="000000"/>
              <w:left w:val="single" w:sz="4" w:space="0" w:color="000000"/>
              <w:bottom w:val="single" w:sz="4" w:space="0" w:color="000000"/>
              <w:right w:val="single" w:sz="4" w:space="0" w:color="000000"/>
            </w:tcBorders>
          </w:tcPr>
          <w:p w:rsidR="009F7AD0" w:rsidRPr="00C81D28" w:rsidRDefault="009F7AD0">
            <w:pPr>
              <w:pStyle w:val="BodyText2"/>
              <w:jc w:val="center"/>
              <w:rPr>
                <w:rFonts w:asciiTheme="minorHAnsi" w:hAnsiTheme="minorHAnsi" w:cs="Arial"/>
                <w:color w:val="000000"/>
                <w:sz w:val="22"/>
                <w:szCs w:val="22"/>
              </w:rPr>
            </w:pPr>
            <w:r w:rsidRPr="00C81D28">
              <w:rPr>
                <w:rFonts w:asciiTheme="minorHAnsi" w:hAnsiTheme="minorHAnsi" w:cs="Arial"/>
                <w:color w:val="000000"/>
                <w:sz w:val="22"/>
                <w:szCs w:val="22"/>
              </w:rPr>
              <w:t xml:space="preserve">59.0 </w:t>
            </w:r>
          </w:p>
        </w:tc>
      </w:tr>
    </w:tbl>
    <w:p w:rsidR="00C158BB" w:rsidRPr="00C81D28" w:rsidRDefault="00C158BB" w:rsidP="00554969">
      <w:pPr>
        <w:spacing w:before="100" w:beforeAutospacing="1" w:after="100" w:afterAutospacing="1"/>
        <w:jc w:val="both"/>
        <w:rPr>
          <w:rFonts w:cs="Arial"/>
        </w:rPr>
      </w:pPr>
    </w:p>
    <w:p w:rsidR="009F7AD0" w:rsidRPr="00C81D28" w:rsidRDefault="009F7AD0" w:rsidP="009F7AD0">
      <w:pPr>
        <w:autoSpaceDE w:val="0"/>
        <w:autoSpaceDN w:val="0"/>
        <w:adjustRightInd w:val="0"/>
        <w:spacing w:after="0" w:line="240" w:lineRule="auto"/>
        <w:jc w:val="both"/>
        <w:rPr>
          <w:rFonts w:cs="Arial"/>
          <w:color w:val="000000"/>
        </w:rPr>
      </w:pPr>
      <w:r w:rsidRPr="00C81D28">
        <w:rPr>
          <w:rFonts w:cs="Arial"/>
          <w:color w:val="000000"/>
        </w:rPr>
        <w:t xml:space="preserve">: </w:t>
      </w:r>
    </w:p>
    <w:p w:rsidR="009F7AD0" w:rsidRPr="00C81D28" w:rsidRDefault="009F7AD0" w:rsidP="009F7AD0">
      <w:pPr>
        <w:autoSpaceDE w:val="0"/>
        <w:autoSpaceDN w:val="0"/>
        <w:adjustRightInd w:val="0"/>
        <w:spacing w:after="0" w:line="240" w:lineRule="auto"/>
        <w:rPr>
          <w:rFonts w:cs="Arial"/>
          <w:color w:val="000000"/>
        </w:rPr>
      </w:pPr>
    </w:p>
    <w:p w:rsidR="009F7AD0" w:rsidRPr="00C81D28" w:rsidRDefault="009F7AD0" w:rsidP="00442B05">
      <w:pPr>
        <w:shd w:val="clear" w:color="auto" w:fill="FFFFFF" w:themeFill="background1"/>
        <w:rPr>
          <w:rFonts w:cs="Arial"/>
        </w:rPr>
      </w:pPr>
    </w:p>
    <w:p w:rsidR="00442B05" w:rsidRPr="00C81D28" w:rsidRDefault="00442B05" w:rsidP="003F6EC3">
      <w:pPr>
        <w:rPr>
          <w:rFonts w:cs="Arial"/>
          <w:b/>
          <w:color w:val="000099"/>
          <w:u w:val="single"/>
        </w:rPr>
      </w:pPr>
    </w:p>
    <w:p w:rsidR="00486269" w:rsidRPr="00C81D28" w:rsidRDefault="00486269" w:rsidP="00442B05">
      <w:pPr>
        <w:rPr>
          <w:rFonts w:cs="Arial"/>
          <w:b/>
          <w:color w:val="000099"/>
        </w:rPr>
      </w:pPr>
      <w:r w:rsidRPr="00C81D28">
        <w:rPr>
          <w:rFonts w:cs="Arial"/>
          <w:b/>
          <w:color w:val="FFFFFF" w:themeColor="background1"/>
          <w:shd w:val="clear" w:color="auto" w:fill="002060"/>
        </w:rPr>
        <w:t>RECRUITMENT OF SOLDIER AND JCO</w:t>
      </w:r>
      <w:r w:rsidRPr="00C81D28">
        <w:rPr>
          <w:rFonts w:cs="Arial"/>
          <w:b/>
          <w:color w:val="000099"/>
        </w:rPr>
        <w:t>s</w:t>
      </w:r>
    </w:p>
    <w:p w:rsidR="00486269" w:rsidRPr="00C81D28" w:rsidRDefault="00486269" w:rsidP="003F6EC3">
      <w:pPr>
        <w:rPr>
          <w:rFonts w:cs="Arial"/>
          <w:b/>
          <w:u w:val="single"/>
        </w:rPr>
      </w:pPr>
      <w:r w:rsidRPr="00C81D28">
        <w:rPr>
          <w:rFonts w:cs="Arial"/>
          <w:color w:val="000000"/>
        </w:rPr>
        <w:t>For entry into non-commissioned category in the Armed Forces recruitment rallies are held in different district headquarters from time to time.</w:t>
      </w:r>
    </w:p>
    <w:tbl>
      <w:tblPr>
        <w:tblW w:w="0" w:type="auto"/>
        <w:tblCellSpacing w:w="15" w:type="dxa"/>
        <w:tblInd w:w="135" w:type="dxa"/>
        <w:tblCellMar>
          <w:top w:w="15" w:type="dxa"/>
          <w:left w:w="15" w:type="dxa"/>
          <w:bottom w:w="15" w:type="dxa"/>
          <w:right w:w="15" w:type="dxa"/>
        </w:tblCellMar>
        <w:tblLook w:val="0000"/>
      </w:tblPr>
      <w:tblGrid>
        <w:gridCol w:w="9835"/>
      </w:tblGrid>
      <w:tr w:rsidR="009F7AD0" w:rsidRPr="00C81D28" w:rsidTr="00B0122A">
        <w:trPr>
          <w:tblCellSpacing w:w="15" w:type="dxa"/>
        </w:trPr>
        <w:tc>
          <w:tcPr>
            <w:tcW w:w="9255" w:type="dxa"/>
            <w:vAlign w:val="center"/>
          </w:tcPr>
          <w:p w:rsidR="009F7AD0" w:rsidRPr="00C81D28" w:rsidRDefault="009F7AD0" w:rsidP="00C80F6C">
            <w:pPr>
              <w:rPr>
                <w:rFonts w:cs="Arial"/>
                <w:color w:val="000099"/>
                <w:u w:val="single"/>
              </w:rPr>
            </w:pPr>
            <w:r w:rsidRPr="00C81D28">
              <w:rPr>
                <w:rFonts w:cs="Arial"/>
                <w:b/>
                <w:bCs/>
                <w:color w:val="000099"/>
                <w:u w:val="single"/>
              </w:rPr>
              <w:t>Eligibility Criteria For Recruitment o</w:t>
            </w:r>
            <w:r w:rsidR="00486269" w:rsidRPr="00C81D28">
              <w:rPr>
                <w:rFonts w:cs="Arial"/>
                <w:b/>
                <w:bCs/>
                <w:color w:val="000099"/>
                <w:u w:val="single"/>
              </w:rPr>
              <w:t>f soldier and JCO’s</w:t>
            </w:r>
          </w:p>
        </w:tc>
      </w:tr>
      <w:tr w:rsidR="009F7AD0" w:rsidRPr="00C81D28" w:rsidTr="00B0122A">
        <w:trPr>
          <w:tblCellSpacing w:w="15" w:type="dxa"/>
        </w:trPr>
        <w:tc>
          <w:tcPr>
            <w:tcW w:w="9255" w:type="dxa"/>
            <w:vAlign w:val="center"/>
          </w:tcPr>
          <w:p w:rsidR="009F7AD0" w:rsidRPr="00C81D28" w:rsidRDefault="009F7AD0" w:rsidP="00C80F6C">
            <w:pPr>
              <w:jc w:val="center"/>
              <w:rPr>
                <w:rFonts w:cs="Arial"/>
              </w:rPr>
            </w:pPr>
            <w:r w:rsidRPr="00C81D28">
              <w:rPr>
                <w:rFonts w:cs="Arial"/>
              </w:rPr>
              <w:t> </w:t>
            </w:r>
          </w:p>
          <w:tbl>
            <w:tblPr>
              <w:tblW w:w="7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14"/>
              <w:gridCol w:w="1949"/>
              <w:gridCol w:w="3848"/>
              <w:gridCol w:w="1322"/>
            </w:tblGrid>
            <w:tr w:rsidR="00B0122A" w:rsidRPr="00C81D28" w:rsidTr="00B0122A">
              <w:trPr>
                <w:trHeight w:val="350"/>
              </w:trPr>
              <w:tc>
                <w:tcPr>
                  <w:tcW w:w="714" w:type="dxa"/>
                  <w:tcBorders>
                    <w:top w:val="single" w:sz="4" w:space="0" w:color="000000"/>
                    <w:left w:val="single" w:sz="4" w:space="0" w:color="000000"/>
                    <w:bottom w:val="single" w:sz="4" w:space="0" w:color="000000"/>
                    <w:right w:val="single" w:sz="4" w:space="0" w:color="000000"/>
                  </w:tcBorders>
                  <w:shd w:val="clear" w:color="auto" w:fill="auto"/>
                </w:tcPr>
                <w:p w:rsidR="00B0122A" w:rsidRPr="00C81D28" w:rsidRDefault="00F8721A" w:rsidP="00C80F6C">
                  <w:pPr>
                    <w:rPr>
                      <w:rFonts w:cs="Arial"/>
                    </w:rPr>
                  </w:pPr>
                  <w:r>
                    <w:rPr>
                      <w:rFonts w:cs="Arial"/>
                    </w:rPr>
                    <w:t xml:space="preserve">Sl. No </w:t>
                  </w:r>
                </w:p>
              </w:tc>
              <w:tc>
                <w:tcPr>
                  <w:tcW w:w="1949" w:type="dxa"/>
                  <w:tcBorders>
                    <w:top w:val="single" w:sz="4" w:space="0" w:color="000000"/>
                    <w:left w:val="single" w:sz="4" w:space="0" w:color="000000"/>
                    <w:bottom w:val="single" w:sz="4" w:space="0" w:color="000000"/>
                    <w:right w:val="single" w:sz="4" w:space="0" w:color="000000"/>
                  </w:tcBorders>
                  <w:shd w:val="clear" w:color="auto" w:fill="auto"/>
                </w:tcPr>
                <w:p w:rsidR="00B0122A" w:rsidRPr="00C81D28" w:rsidRDefault="00F8721A" w:rsidP="00C80F6C">
                  <w:pPr>
                    <w:rPr>
                      <w:rFonts w:cs="Arial"/>
                    </w:rPr>
                  </w:pPr>
                  <w:r>
                    <w:rPr>
                      <w:rFonts w:cs="Arial"/>
                    </w:rPr>
                    <w:t>Type/Entry</w:t>
                  </w:r>
                </w:p>
              </w:tc>
              <w:tc>
                <w:tcPr>
                  <w:tcW w:w="3848" w:type="dxa"/>
                  <w:tcBorders>
                    <w:top w:val="single" w:sz="4" w:space="0" w:color="000000"/>
                    <w:left w:val="single" w:sz="4" w:space="0" w:color="000000"/>
                    <w:bottom w:val="single" w:sz="4" w:space="0" w:color="000000"/>
                    <w:right w:val="single" w:sz="4" w:space="0" w:color="000000"/>
                  </w:tcBorders>
                  <w:shd w:val="clear" w:color="auto" w:fill="auto"/>
                </w:tcPr>
                <w:p w:rsidR="00B0122A" w:rsidRPr="00C81D28" w:rsidRDefault="00F8721A" w:rsidP="00C2179E">
                  <w:pPr>
                    <w:jc w:val="both"/>
                    <w:rPr>
                      <w:rFonts w:cs="Arial"/>
                      <w:color w:val="000000"/>
                    </w:rPr>
                  </w:pPr>
                  <w:r w:rsidRPr="00C81D28">
                    <w:rPr>
                      <w:rFonts w:cs="Arial"/>
                      <w:color w:val="000000"/>
                    </w:rPr>
                    <w:t>Educational</w:t>
                  </w:r>
                  <w:r w:rsidR="00C2179E" w:rsidRPr="00C81D28">
                    <w:rPr>
                      <w:rFonts w:cs="Arial"/>
                      <w:color w:val="000000"/>
                    </w:rPr>
                    <w:t xml:space="preserve">  Qualification</w:t>
                  </w:r>
                </w:p>
              </w:tc>
              <w:tc>
                <w:tcPr>
                  <w:tcW w:w="1322" w:type="dxa"/>
                  <w:tcBorders>
                    <w:top w:val="single" w:sz="4" w:space="0" w:color="000000"/>
                    <w:left w:val="single" w:sz="4" w:space="0" w:color="000000"/>
                    <w:bottom w:val="single" w:sz="4" w:space="0" w:color="000000"/>
                    <w:right w:val="single" w:sz="4" w:space="0" w:color="000000"/>
                  </w:tcBorders>
                  <w:shd w:val="clear" w:color="auto" w:fill="auto"/>
                </w:tcPr>
                <w:p w:rsidR="00B0122A" w:rsidRPr="00C81D28" w:rsidRDefault="00C2179E" w:rsidP="00C2179E">
                  <w:pPr>
                    <w:rPr>
                      <w:rFonts w:cs="Arial"/>
                      <w:b/>
                    </w:rPr>
                  </w:pPr>
                  <w:r w:rsidRPr="00C81D28">
                    <w:rPr>
                      <w:rFonts w:cs="Arial"/>
                      <w:color w:val="000000"/>
                    </w:rPr>
                    <w:t>Age at the time of joining</w:t>
                  </w:r>
                </w:p>
              </w:tc>
            </w:tr>
            <w:tr w:rsidR="00B0122A" w:rsidRPr="00C81D28" w:rsidTr="00B0122A">
              <w:trPr>
                <w:trHeight w:val="350"/>
              </w:trPr>
              <w:tc>
                <w:tcPr>
                  <w:tcW w:w="714" w:type="dxa"/>
                  <w:tcBorders>
                    <w:top w:val="single" w:sz="4" w:space="0" w:color="000000"/>
                    <w:left w:val="single" w:sz="4" w:space="0" w:color="000000"/>
                    <w:bottom w:val="single" w:sz="4" w:space="0" w:color="000000"/>
                    <w:right w:val="single" w:sz="4" w:space="0" w:color="000000"/>
                  </w:tcBorders>
                  <w:shd w:val="clear" w:color="auto" w:fill="auto"/>
                </w:tcPr>
                <w:p w:rsidR="00B0122A" w:rsidRPr="00C81D28" w:rsidRDefault="00B0122A" w:rsidP="00C80F6C">
                  <w:pPr>
                    <w:rPr>
                      <w:rFonts w:cs="Arial"/>
                    </w:rPr>
                  </w:pPr>
                  <w:r w:rsidRPr="00C81D28">
                    <w:rPr>
                      <w:rFonts w:cs="Arial"/>
                    </w:rPr>
                    <w:lastRenderedPageBreak/>
                    <w:t>(1)</w:t>
                  </w:r>
                </w:p>
              </w:tc>
              <w:tc>
                <w:tcPr>
                  <w:tcW w:w="1949" w:type="dxa"/>
                  <w:tcBorders>
                    <w:top w:val="single" w:sz="4" w:space="0" w:color="000000"/>
                    <w:left w:val="single" w:sz="4" w:space="0" w:color="000000"/>
                    <w:bottom w:val="single" w:sz="4" w:space="0" w:color="000000"/>
                    <w:right w:val="single" w:sz="4" w:space="0" w:color="000000"/>
                  </w:tcBorders>
                  <w:shd w:val="clear" w:color="auto" w:fill="auto"/>
                </w:tcPr>
                <w:p w:rsidR="00B0122A" w:rsidRPr="00C81D28" w:rsidRDefault="00B0122A" w:rsidP="002F4BEA">
                  <w:pPr>
                    <w:spacing w:after="0"/>
                    <w:rPr>
                      <w:rFonts w:cs="Arial"/>
                    </w:rPr>
                  </w:pPr>
                  <w:r w:rsidRPr="00C81D28">
                    <w:rPr>
                      <w:rFonts w:cs="Arial"/>
                    </w:rPr>
                    <w:t>Soldier (General Duty)</w:t>
                  </w:r>
                </w:p>
                <w:p w:rsidR="00B0122A" w:rsidRPr="00C81D28" w:rsidRDefault="00B0122A" w:rsidP="002F4BEA">
                  <w:pPr>
                    <w:spacing w:after="0"/>
                    <w:rPr>
                      <w:rFonts w:cs="Arial"/>
                    </w:rPr>
                  </w:pPr>
                  <w:r w:rsidRPr="00C81D28">
                    <w:rPr>
                      <w:rFonts w:cs="Arial"/>
                    </w:rPr>
                    <w:t>(All Arms)</w:t>
                  </w:r>
                </w:p>
              </w:tc>
              <w:tc>
                <w:tcPr>
                  <w:tcW w:w="3848" w:type="dxa"/>
                  <w:tcBorders>
                    <w:top w:val="single" w:sz="4" w:space="0" w:color="000000"/>
                    <w:left w:val="single" w:sz="4" w:space="0" w:color="000000"/>
                    <w:bottom w:val="single" w:sz="4" w:space="0" w:color="000000"/>
                    <w:right w:val="single" w:sz="4" w:space="0" w:color="000000"/>
                  </w:tcBorders>
                  <w:shd w:val="clear" w:color="auto" w:fill="auto"/>
                </w:tcPr>
                <w:p w:rsidR="00B0122A" w:rsidRPr="00C81D28" w:rsidRDefault="00B0122A" w:rsidP="00BF56CB">
                  <w:pPr>
                    <w:spacing w:after="0"/>
                    <w:jc w:val="both"/>
                    <w:rPr>
                      <w:rFonts w:cs="Arial"/>
                    </w:rPr>
                  </w:pPr>
                  <w:r w:rsidRPr="00C81D28">
                    <w:rPr>
                      <w:rFonts w:cs="Arial"/>
                    </w:rPr>
                    <w:t>SSLC/</w:t>
                  </w:r>
                  <w:proofErr w:type="spellStart"/>
                  <w:r w:rsidRPr="00C81D28">
                    <w:rPr>
                      <w:rFonts w:cs="Arial"/>
                    </w:rPr>
                    <w:t>Matric</w:t>
                  </w:r>
                  <w:proofErr w:type="spellEnd"/>
                  <w:r w:rsidRPr="00C81D28">
                    <w:rPr>
                      <w:rFonts w:cs="Arial"/>
                    </w:rPr>
                    <w:t xml:space="preserve"> with 45% marks in aggregate and 32% in each subject.  No percentage considered in case candidate has passed higher qualification i</w:t>
                  </w:r>
                  <w:r w:rsidR="00F8721A">
                    <w:rPr>
                      <w:rFonts w:cs="Arial"/>
                    </w:rPr>
                    <w:t>.</w:t>
                  </w:r>
                  <w:r w:rsidRPr="00C81D28">
                    <w:rPr>
                      <w:rFonts w:cs="Arial"/>
                    </w:rPr>
                    <w:t>e</w:t>
                  </w:r>
                  <w:r w:rsidR="00F8721A">
                    <w:rPr>
                      <w:rFonts w:cs="Arial"/>
                    </w:rPr>
                    <w:t>.</w:t>
                  </w:r>
                  <w:r w:rsidRPr="00C81D28">
                    <w:rPr>
                      <w:rFonts w:cs="Arial"/>
                    </w:rPr>
                    <w:t xml:space="preserve"> 10+2 and above.</w:t>
                  </w:r>
                </w:p>
              </w:tc>
              <w:tc>
                <w:tcPr>
                  <w:tcW w:w="1322" w:type="dxa"/>
                  <w:tcBorders>
                    <w:top w:val="single" w:sz="4" w:space="0" w:color="000000"/>
                    <w:left w:val="single" w:sz="4" w:space="0" w:color="000000"/>
                    <w:bottom w:val="single" w:sz="4" w:space="0" w:color="000000"/>
                    <w:right w:val="single" w:sz="4" w:space="0" w:color="000000"/>
                  </w:tcBorders>
                  <w:shd w:val="clear" w:color="auto" w:fill="auto"/>
                </w:tcPr>
                <w:p w:rsidR="00B0122A" w:rsidRPr="00C81D28" w:rsidRDefault="00B0122A" w:rsidP="002F4BEA">
                  <w:pPr>
                    <w:spacing w:after="0"/>
                    <w:rPr>
                      <w:rFonts w:cs="Arial"/>
                    </w:rPr>
                  </w:pPr>
                  <w:r w:rsidRPr="00C81D28">
                    <w:rPr>
                      <w:rFonts w:cs="Arial"/>
                      <w:b/>
                    </w:rPr>
                    <w:t>17 ½ - 21 Yrs</w:t>
                  </w:r>
                </w:p>
              </w:tc>
            </w:tr>
            <w:tr w:rsidR="00B0122A" w:rsidRPr="00C81D28" w:rsidTr="00B0122A">
              <w:trPr>
                <w:trHeight w:val="539"/>
              </w:trPr>
              <w:tc>
                <w:tcPr>
                  <w:tcW w:w="714" w:type="dxa"/>
                  <w:tcBorders>
                    <w:top w:val="single" w:sz="4" w:space="0" w:color="000000"/>
                    <w:left w:val="single" w:sz="4" w:space="0" w:color="000000"/>
                    <w:bottom w:val="single" w:sz="4" w:space="0" w:color="000000"/>
                    <w:right w:val="single" w:sz="4" w:space="0" w:color="000000"/>
                  </w:tcBorders>
                  <w:shd w:val="clear" w:color="auto" w:fill="auto"/>
                </w:tcPr>
                <w:p w:rsidR="00B0122A" w:rsidRPr="00C81D28" w:rsidRDefault="00B0122A" w:rsidP="00C80F6C">
                  <w:pPr>
                    <w:rPr>
                      <w:rFonts w:cs="Arial"/>
                    </w:rPr>
                  </w:pPr>
                  <w:r w:rsidRPr="00C81D28">
                    <w:rPr>
                      <w:rFonts w:cs="Arial"/>
                    </w:rPr>
                    <w:t>(2)</w:t>
                  </w:r>
                </w:p>
              </w:tc>
              <w:tc>
                <w:tcPr>
                  <w:tcW w:w="1949" w:type="dxa"/>
                  <w:tcBorders>
                    <w:top w:val="single" w:sz="4" w:space="0" w:color="000000"/>
                    <w:left w:val="single" w:sz="4" w:space="0" w:color="000000"/>
                    <w:bottom w:val="single" w:sz="4" w:space="0" w:color="000000"/>
                    <w:right w:val="single" w:sz="4" w:space="0" w:color="000000"/>
                  </w:tcBorders>
                  <w:shd w:val="clear" w:color="auto" w:fill="auto"/>
                </w:tcPr>
                <w:p w:rsidR="00B0122A" w:rsidRPr="00C81D28" w:rsidRDefault="00B0122A" w:rsidP="002F4BEA">
                  <w:pPr>
                    <w:spacing w:after="0"/>
                    <w:rPr>
                      <w:rFonts w:cs="Arial"/>
                    </w:rPr>
                  </w:pPr>
                  <w:r w:rsidRPr="00C81D28">
                    <w:rPr>
                      <w:rFonts w:cs="Arial"/>
                    </w:rPr>
                    <w:t>Soldier (Technical)</w:t>
                  </w:r>
                </w:p>
                <w:p w:rsidR="00B0122A" w:rsidRPr="00C81D28" w:rsidRDefault="00B0122A" w:rsidP="002F4BEA">
                  <w:pPr>
                    <w:spacing w:after="0"/>
                    <w:rPr>
                      <w:rFonts w:cs="Arial"/>
                    </w:rPr>
                  </w:pPr>
                  <w:r w:rsidRPr="00C81D28">
                    <w:rPr>
                      <w:rFonts w:cs="Arial"/>
                    </w:rPr>
                    <w:t xml:space="preserve">(Technical Arms, Artillery, Army Air </w:t>
                  </w:r>
                  <w:proofErr w:type="spellStart"/>
                  <w:r w:rsidRPr="00C81D28">
                    <w:rPr>
                      <w:rFonts w:cs="Arial"/>
                    </w:rPr>
                    <w:t>Defence</w:t>
                  </w:r>
                  <w:proofErr w:type="spellEnd"/>
                  <w:r w:rsidRPr="00C81D28">
                    <w:rPr>
                      <w:rFonts w:cs="Arial"/>
                    </w:rPr>
                    <w:t>)</w:t>
                  </w:r>
                </w:p>
              </w:tc>
              <w:tc>
                <w:tcPr>
                  <w:tcW w:w="3848" w:type="dxa"/>
                  <w:tcBorders>
                    <w:top w:val="single" w:sz="4" w:space="0" w:color="000000"/>
                    <w:left w:val="single" w:sz="4" w:space="0" w:color="000000"/>
                    <w:bottom w:val="single" w:sz="4" w:space="0" w:color="000000"/>
                    <w:right w:val="single" w:sz="4" w:space="0" w:color="000000"/>
                  </w:tcBorders>
                  <w:shd w:val="clear" w:color="auto" w:fill="auto"/>
                </w:tcPr>
                <w:p w:rsidR="00B0122A" w:rsidRPr="00C81D28" w:rsidRDefault="00B0122A" w:rsidP="002F4BEA">
                  <w:pPr>
                    <w:spacing w:after="0"/>
                    <w:jc w:val="both"/>
                    <w:rPr>
                      <w:rFonts w:cs="Arial"/>
                    </w:rPr>
                  </w:pPr>
                  <w:r w:rsidRPr="00C81D28">
                    <w:rPr>
                      <w:rFonts w:cs="Arial"/>
                    </w:rPr>
                    <w:t xml:space="preserve">10+2 / Intermediate Exam Pass in Science with Physics, Chemistry, </w:t>
                  </w:r>
                  <w:proofErr w:type="spellStart"/>
                  <w:r w:rsidRPr="00C81D28">
                    <w:rPr>
                      <w:rFonts w:cs="Arial"/>
                    </w:rPr>
                    <w:t>Maths</w:t>
                  </w:r>
                  <w:proofErr w:type="spellEnd"/>
                  <w:r w:rsidRPr="00C81D28">
                    <w:rPr>
                      <w:rFonts w:cs="Arial"/>
                    </w:rPr>
                    <w:t xml:space="preserve"> and English with 50% marks in aggregate and 40% in each subject. (</w:t>
                  </w:r>
                  <w:proofErr w:type="gramStart"/>
                  <w:r w:rsidRPr="00C81D28">
                    <w:rPr>
                      <w:rFonts w:cs="Arial"/>
                    </w:rPr>
                    <w:t>simple</w:t>
                  </w:r>
                  <w:proofErr w:type="gramEnd"/>
                  <w:r w:rsidRPr="00C81D28">
                    <w:rPr>
                      <w:rFonts w:cs="Arial"/>
                    </w:rPr>
                    <w:t xml:space="preserve"> pass in 10+2 with requisite subjects is acceptable up</w:t>
                  </w:r>
                  <w:r w:rsidR="00F8721A">
                    <w:rPr>
                      <w:rFonts w:cs="Arial"/>
                    </w:rPr>
                    <w:t xml:space="preserve"> </w:t>
                  </w:r>
                  <w:r w:rsidRPr="00C81D28">
                    <w:rPr>
                      <w:rFonts w:cs="Arial"/>
                    </w:rPr>
                    <w:t>to 31 Mar 2013).</w:t>
                  </w:r>
                </w:p>
              </w:tc>
              <w:tc>
                <w:tcPr>
                  <w:tcW w:w="1322" w:type="dxa"/>
                  <w:tcBorders>
                    <w:top w:val="single" w:sz="4" w:space="0" w:color="000000"/>
                    <w:left w:val="single" w:sz="4" w:space="0" w:color="000000"/>
                    <w:bottom w:val="single" w:sz="4" w:space="0" w:color="000000"/>
                    <w:right w:val="single" w:sz="4" w:space="0" w:color="000000"/>
                  </w:tcBorders>
                  <w:shd w:val="clear" w:color="auto" w:fill="auto"/>
                </w:tcPr>
                <w:p w:rsidR="00B0122A" w:rsidRPr="00C81D28" w:rsidRDefault="00B0122A" w:rsidP="002F4BEA">
                  <w:pPr>
                    <w:spacing w:after="0"/>
                    <w:rPr>
                      <w:rFonts w:cs="Arial"/>
                    </w:rPr>
                  </w:pPr>
                  <w:r w:rsidRPr="00C81D28">
                    <w:rPr>
                      <w:rFonts w:cs="Arial"/>
                      <w:b/>
                    </w:rPr>
                    <w:t>17 ½ - 23 Yrs</w:t>
                  </w:r>
                </w:p>
              </w:tc>
            </w:tr>
            <w:tr w:rsidR="00B0122A" w:rsidRPr="00C81D28" w:rsidTr="00B0122A">
              <w:trPr>
                <w:trHeight w:val="971"/>
              </w:trPr>
              <w:tc>
                <w:tcPr>
                  <w:tcW w:w="714" w:type="dxa"/>
                  <w:tcBorders>
                    <w:top w:val="single" w:sz="4" w:space="0" w:color="000000"/>
                    <w:left w:val="single" w:sz="4" w:space="0" w:color="000000"/>
                    <w:bottom w:val="single" w:sz="4" w:space="0" w:color="000000"/>
                    <w:right w:val="single" w:sz="4" w:space="0" w:color="000000"/>
                  </w:tcBorders>
                  <w:shd w:val="clear" w:color="auto" w:fill="auto"/>
                </w:tcPr>
                <w:p w:rsidR="00B0122A" w:rsidRPr="00C81D28" w:rsidRDefault="00B0122A" w:rsidP="00C80F6C">
                  <w:pPr>
                    <w:rPr>
                      <w:rFonts w:cs="Arial"/>
                    </w:rPr>
                  </w:pPr>
                  <w:r w:rsidRPr="00C81D28">
                    <w:rPr>
                      <w:rFonts w:cs="Arial"/>
                    </w:rPr>
                    <w:t>(3)</w:t>
                  </w:r>
                </w:p>
              </w:tc>
              <w:tc>
                <w:tcPr>
                  <w:tcW w:w="1949" w:type="dxa"/>
                  <w:tcBorders>
                    <w:top w:val="single" w:sz="4" w:space="0" w:color="000000"/>
                    <w:left w:val="single" w:sz="4" w:space="0" w:color="000000"/>
                    <w:bottom w:val="single" w:sz="4" w:space="0" w:color="000000"/>
                    <w:right w:val="single" w:sz="4" w:space="0" w:color="000000"/>
                  </w:tcBorders>
                  <w:shd w:val="clear" w:color="auto" w:fill="auto"/>
                </w:tcPr>
                <w:p w:rsidR="00B0122A" w:rsidRPr="00C81D28" w:rsidRDefault="00B0122A" w:rsidP="002F4BEA">
                  <w:pPr>
                    <w:spacing w:after="0"/>
                    <w:rPr>
                      <w:rFonts w:cs="Arial"/>
                    </w:rPr>
                  </w:pPr>
                  <w:r w:rsidRPr="00C81D28">
                    <w:rPr>
                      <w:rFonts w:cs="Arial"/>
                    </w:rPr>
                    <w:t>Soldier Clerk / Store Keeper Technical</w:t>
                  </w:r>
                </w:p>
                <w:p w:rsidR="00B0122A" w:rsidRPr="00C81D28" w:rsidRDefault="00B0122A" w:rsidP="002F4BEA">
                  <w:pPr>
                    <w:spacing w:after="0"/>
                    <w:rPr>
                      <w:rFonts w:cs="Arial"/>
                    </w:rPr>
                  </w:pPr>
                  <w:r w:rsidRPr="00C81D28">
                    <w:rPr>
                      <w:rFonts w:cs="Arial"/>
                    </w:rPr>
                    <w:t xml:space="preserve"> (All Arms)</w:t>
                  </w:r>
                </w:p>
              </w:tc>
              <w:tc>
                <w:tcPr>
                  <w:tcW w:w="3848" w:type="dxa"/>
                  <w:tcBorders>
                    <w:top w:val="single" w:sz="4" w:space="0" w:color="000000"/>
                    <w:left w:val="single" w:sz="4" w:space="0" w:color="000000"/>
                    <w:bottom w:val="single" w:sz="4" w:space="0" w:color="000000"/>
                    <w:right w:val="single" w:sz="4" w:space="0" w:color="000000"/>
                  </w:tcBorders>
                  <w:shd w:val="clear" w:color="auto" w:fill="auto"/>
                </w:tcPr>
                <w:p w:rsidR="00B0122A" w:rsidRPr="00C81D28" w:rsidRDefault="00B0122A" w:rsidP="002F4BEA">
                  <w:pPr>
                    <w:spacing w:after="0"/>
                    <w:jc w:val="both"/>
                    <w:rPr>
                      <w:rFonts w:cs="Arial"/>
                    </w:rPr>
                  </w:pPr>
                  <w:r w:rsidRPr="00C81D28">
                    <w:rPr>
                      <w:rFonts w:cs="Arial"/>
                    </w:rPr>
                    <w:t xml:space="preserve">10+2 / Intermediate Exam pass in any stream (Arts, Commerce, </w:t>
                  </w:r>
                  <w:proofErr w:type="gramStart"/>
                  <w:r w:rsidRPr="00C81D28">
                    <w:rPr>
                      <w:rFonts w:cs="Arial"/>
                    </w:rPr>
                    <w:t>Science</w:t>
                  </w:r>
                  <w:proofErr w:type="gramEnd"/>
                  <w:r w:rsidRPr="00C81D28">
                    <w:rPr>
                      <w:rFonts w:cs="Arial"/>
                    </w:rPr>
                    <w:t xml:space="preserve">) with 50% marks in aggregate and minimum 40% in each subject.  Should have studied and passed English and </w:t>
                  </w:r>
                  <w:proofErr w:type="spellStart"/>
                  <w:r w:rsidRPr="00C81D28">
                    <w:rPr>
                      <w:rFonts w:cs="Arial"/>
                    </w:rPr>
                    <w:t>Maths</w:t>
                  </w:r>
                  <w:proofErr w:type="spellEnd"/>
                  <w:r w:rsidRPr="00C81D28">
                    <w:rPr>
                      <w:rFonts w:cs="Arial"/>
                    </w:rPr>
                    <w:t xml:space="preserve">/Accts/Book Keeping in </w:t>
                  </w:r>
                  <w:proofErr w:type="spellStart"/>
                  <w:r w:rsidRPr="00C81D28">
                    <w:rPr>
                      <w:rFonts w:cs="Arial"/>
                    </w:rPr>
                    <w:t>Cl</w:t>
                  </w:r>
                  <w:proofErr w:type="spellEnd"/>
                  <w:r w:rsidRPr="00C81D28">
                    <w:rPr>
                      <w:rFonts w:cs="Arial"/>
                    </w:rPr>
                    <w:t xml:space="preserve"> X or </w:t>
                  </w:r>
                  <w:proofErr w:type="spellStart"/>
                  <w:r w:rsidRPr="00C81D28">
                    <w:rPr>
                      <w:rFonts w:cs="Arial"/>
                    </w:rPr>
                    <w:t>Cl</w:t>
                  </w:r>
                  <w:proofErr w:type="spellEnd"/>
                  <w:r w:rsidRPr="00C81D28">
                    <w:rPr>
                      <w:rFonts w:cs="Arial"/>
                    </w:rPr>
                    <w:t xml:space="preserve"> </w:t>
                  </w:r>
                  <w:proofErr w:type="gramStart"/>
                  <w:r w:rsidRPr="00C81D28">
                    <w:rPr>
                      <w:rFonts w:cs="Arial"/>
                    </w:rPr>
                    <w:t>XII  with</w:t>
                  </w:r>
                  <w:proofErr w:type="gramEnd"/>
                  <w:r w:rsidRPr="00C81D28">
                    <w:rPr>
                      <w:rFonts w:cs="Arial"/>
                    </w:rPr>
                    <w:t xml:space="preserve"> 40% marks in each subject.  In case of graduate with </w:t>
                  </w:r>
                  <w:proofErr w:type="spellStart"/>
                  <w:r w:rsidRPr="00C81D28">
                    <w:rPr>
                      <w:rFonts w:cs="Arial"/>
                    </w:rPr>
                    <w:t>Maths</w:t>
                  </w:r>
                  <w:proofErr w:type="spellEnd"/>
                  <w:r w:rsidRPr="00C81D28">
                    <w:rPr>
                      <w:rFonts w:cs="Arial"/>
                    </w:rPr>
                    <w:t xml:space="preserve"> and English as subject in </w:t>
                  </w:r>
                  <w:proofErr w:type="spellStart"/>
                  <w:r w:rsidRPr="00C81D28">
                    <w:rPr>
                      <w:rFonts w:cs="Arial"/>
                    </w:rPr>
                    <w:t>BSc</w:t>
                  </w:r>
                  <w:proofErr w:type="spellEnd"/>
                  <w:r w:rsidRPr="00C81D28">
                    <w:rPr>
                      <w:rFonts w:cs="Arial"/>
                    </w:rPr>
                    <w:t xml:space="preserve">, the stipulation of 40% in </w:t>
                  </w:r>
                  <w:proofErr w:type="spellStart"/>
                  <w:r w:rsidRPr="00C81D28">
                    <w:rPr>
                      <w:rFonts w:cs="Arial"/>
                    </w:rPr>
                    <w:t>Cl</w:t>
                  </w:r>
                  <w:proofErr w:type="spellEnd"/>
                  <w:r w:rsidRPr="00C81D28">
                    <w:rPr>
                      <w:rFonts w:cs="Arial"/>
                    </w:rPr>
                    <w:t xml:space="preserve"> X or </w:t>
                  </w:r>
                  <w:proofErr w:type="spellStart"/>
                  <w:r w:rsidRPr="00C81D28">
                    <w:rPr>
                      <w:rFonts w:cs="Arial"/>
                    </w:rPr>
                    <w:t>Cl</w:t>
                  </w:r>
                  <w:proofErr w:type="spellEnd"/>
                  <w:r w:rsidRPr="00C81D28">
                    <w:rPr>
                      <w:rFonts w:cs="Arial"/>
                    </w:rPr>
                    <w:t xml:space="preserve"> XII is waived off.  In case of graduate without English and </w:t>
                  </w:r>
                  <w:proofErr w:type="spellStart"/>
                  <w:r w:rsidRPr="00C81D28">
                    <w:rPr>
                      <w:rFonts w:cs="Arial"/>
                    </w:rPr>
                    <w:t>Maths</w:t>
                  </w:r>
                  <w:proofErr w:type="spellEnd"/>
                  <w:r w:rsidRPr="00C81D28">
                    <w:rPr>
                      <w:rFonts w:cs="Arial"/>
                    </w:rPr>
                    <w:t xml:space="preserve">/Accts/Book Keeping, he should have scored more than 40% in English and </w:t>
                  </w:r>
                  <w:proofErr w:type="spellStart"/>
                  <w:r w:rsidRPr="00C81D28">
                    <w:rPr>
                      <w:rFonts w:cs="Arial"/>
                    </w:rPr>
                    <w:t>Maths</w:t>
                  </w:r>
                  <w:proofErr w:type="spellEnd"/>
                  <w:r w:rsidRPr="00C81D28">
                    <w:rPr>
                      <w:rFonts w:cs="Arial"/>
                    </w:rPr>
                    <w:t xml:space="preserve">/Accts/Book Keeping at least once in </w:t>
                  </w:r>
                  <w:proofErr w:type="spellStart"/>
                  <w:r w:rsidRPr="00C81D28">
                    <w:rPr>
                      <w:rFonts w:cs="Arial"/>
                    </w:rPr>
                    <w:t>Cl</w:t>
                  </w:r>
                  <w:proofErr w:type="spellEnd"/>
                  <w:r w:rsidRPr="00C81D28">
                    <w:rPr>
                      <w:rFonts w:cs="Arial"/>
                    </w:rPr>
                    <w:t xml:space="preserve"> X or </w:t>
                  </w:r>
                  <w:proofErr w:type="spellStart"/>
                  <w:r w:rsidRPr="00C81D28">
                    <w:rPr>
                      <w:rFonts w:cs="Arial"/>
                    </w:rPr>
                    <w:t>Cl</w:t>
                  </w:r>
                  <w:proofErr w:type="spellEnd"/>
                  <w:r w:rsidRPr="00C81D28">
                    <w:rPr>
                      <w:rFonts w:cs="Arial"/>
                    </w:rPr>
                    <w:t xml:space="preserve"> XII. </w:t>
                  </w:r>
                </w:p>
                <w:p w:rsidR="00B0122A" w:rsidRPr="00C81D28" w:rsidRDefault="00B0122A" w:rsidP="002F4BEA">
                  <w:pPr>
                    <w:spacing w:after="0"/>
                    <w:jc w:val="both"/>
                    <w:rPr>
                      <w:rFonts w:cs="Arial"/>
                    </w:rPr>
                  </w:pPr>
                  <w:r w:rsidRPr="00C81D28">
                    <w:rPr>
                      <w:rFonts w:cs="Arial"/>
                    </w:rPr>
                    <w:t> </w:t>
                  </w:r>
                </w:p>
              </w:tc>
              <w:tc>
                <w:tcPr>
                  <w:tcW w:w="1322" w:type="dxa"/>
                  <w:tcBorders>
                    <w:top w:val="single" w:sz="4" w:space="0" w:color="000000"/>
                    <w:left w:val="single" w:sz="4" w:space="0" w:color="000000"/>
                    <w:bottom w:val="single" w:sz="4" w:space="0" w:color="000000"/>
                    <w:right w:val="single" w:sz="4" w:space="0" w:color="000000"/>
                  </w:tcBorders>
                  <w:shd w:val="clear" w:color="auto" w:fill="auto"/>
                </w:tcPr>
                <w:p w:rsidR="00B0122A" w:rsidRPr="00C81D28" w:rsidRDefault="00B0122A" w:rsidP="002F4BEA">
                  <w:pPr>
                    <w:spacing w:after="0"/>
                    <w:rPr>
                      <w:rFonts w:cs="Arial"/>
                    </w:rPr>
                  </w:pPr>
                  <w:r w:rsidRPr="00C81D28">
                    <w:rPr>
                      <w:rFonts w:cs="Arial"/>
                      <w:b/>
                    </w:rPr>
                    <w:t>17 ½ - 23 Yrs</w:t>
                  </w:r>
                </w:p>
              </w:tc>
            </w:tr>
            <w:tr w:rsidR="00B0122A" w:rsidRPr="00C81D28" w:rsidTr="00B0122A">
              <w:tc>
                <w:tcPr>
                  <w:tcW w:w="714" w:type="dxa"/>
                  <w:tcBorders>
                    <w:top w:val="single" w:sz="4" w:space="0" w:color="000000"/>
                    <w:left w:val="single" w:sz="4" w:space="0" w:color="000000"/>
                    <w:bottom w:val="single" w:sz="4" w:space="0" w:color="000000"/>
                    <w:right w:val="single" w:sz="4" w:space="0" w:color="000000"/>
                  </w:tcBorders>
                  <w:shd w:val="clear" w:color="auto" w:fill="auto"/>
                </w:tcPr>
                <w:p w:rsidR="00B0122A" w:rsidRPr="00C81D28" w:rsidRDefault="00B0122A" w:rsidP="00C80F6C">
                  <w:pPr>
                    <w:rPr>
                      <w:rFonts w:cs="Arial"/>
                    </w:rPr>
                  </w:pPr>
                  <w:r w:rsidRPr="00C81D28">
                    <w:rPr>
                      <w:rFonts w:cs="Arial"/>
                    </w:rPr>
                    <w:t>(4)</w:t>
                  </w:r>
                </w:p>
              </w:tc>
              <w:tc>
                <w:tcPr>
                  <w:tcW w:w="1949" w:type="dxa"/>
                  <w:tcBorders>
                    <w:top w:val="single" w:sz="4" w:space="0" w:color="000000"/>
                    <w:left w:val="single" w:sz="4" w:space="0" w:color="000000"/>
                    <w:bottom w:val="single" w:sz="4" w:space="0" w:color="000000"/>
                    <w:right w:val="single" w:sz="4" w:space="0" w:color="000000"/>
                  </w:tcBorders>
                  <w:shd w:val="clear" w:color="auto" w:fill="auto"/>
                </w:tcPr>
                <w:p w:rsidR="00B0122A" w:rsidRPr="00C81D28" w:rsidRDefault="00B0122A" w:rsidP="002F4BEA">
                  <w:pPr>
                    <w:spacing w:after="0"/>
                    <w:rPr>
                      <w:rFonts w:cs="Arial"/>
                    </w:rPr>
                  </w:pPr>
                  <w:r w:rsidRPr="00C81D28">
                    <w:rPr>
                      <w:rFonts w:cs="Arial"/>
                    </w:rPr>
                    <w:t>Soldier Nursing Assistant</w:t>
                  </w:r>
                </w:p>
                <w:p w:rsidR="00B0122A" w:rsidRPr="00C81D28" w:rsidRDefault="00B0122A" w:rsidP="002F4BEA">
                  <w:pPr>
                    <w:spacing w:after="0"/>
                    <w:rPr>
                      <w:rFonts w:cs="Arial"/>
                    </w:rPr>
                  </w:pPr>
                  <w:r w:rsidRPr="00C81D28">
                    <w:rPr>
                      <w:rFonts w:cs="Arial"/>
                    </w:rPr>
                    <w:t>(Army Medical Corps)</w:t>
                  </w:r>
                </w:p>
              </w:tc>
              <w:tc>
                <w:tcPr>
                  <w:tcW w:w="3848" w:type="dxa"/>
                  <w:tcBorders>
                    <w:top w:val="single" w:sz="4" w:space="0" w:color="000000"/>
                    <w:left w:val="single" w:sz="4" w:space="0" w:color="000000"/>
                    <w:bottom w:val="single" w:sz="4" w:space="0" w:color="000000"/>
                    <w:right w:val="single" w:sz="4" w:space="0" w:color="000000"/>
                  </w:tcBorders>
                  <w:shd w:val="clear" w:color="auto" w:fill="auto"/>
                </w:tcPr>
                <w:p w:rsidR="00B0122A" w:rsidRPr="00C81D28" w:rsidRDefault="00B0122A" w:rsidP="00C80F6C">
                  <w:pPr>
                    <w:jc w:val="both"/>
                    <w:rPr>
                      <w:rFonts w:cs="Arial"/>
                    </w:rPr>
                  </w:pPr>
                  <w:r w:rsidRPr="00C81D28">
                    <w:rPr>
                      <w:rFonts w:cs="Arial"/>
                    </w:rPr>
                    <w:t>10+2/Intermediate exam pass in Science with Physics, Chemistry, Biology and English with Min 50% marks in aggregate and min 40% in each subject.</w:t>
                  </w:r>
                </w:p>
                <w:p w:rsidR="00B0122A" w:rsidRPr="00C81D28" w:rsidRDefault="00B0122A" w:rsidP="00C80F6C">
                  <w:pPr>
                    <w:jc w:val="center"/>
                    <w:rPr>
                      <w:rFonts w:cs="Arial"/>
                    </w:rPr>
                  </w:pPr>
                  <w:r w:rsidRPr="00C81D28">
                    <w:rPr>
                      <w:rFonts w:cs="Arial"/>
                    </w:rPr>
                    <w:t>OR</w:t>
                  </w:r>
                </w:p>
                <w:p w:rsidR="00B0122A" w:rsidRPr="00C81D28" w:rsidRDefault="00B0122A" w:rsidP="00C80F6C">
                  <w:pPr>
                    <w:jc w:val="both"/>
                    <w:rPr>
                      <w:rFonts w:cs="Arial"/>
                    </w:rPr>
                  </w:pPr>
                  <w:r w:rsidRPr="00C81D28">
                    <w:rPr>
                      <w:rFonts w:cs="Arial"/>
                    </w:rPr>
                    <w:t xml:space="preserve">In case the candidate has a </w:t>
                  </w:r>
                  <w:proofErr w:type="spellStart"/>
                  <w:r w:rsidRPr="00C81D28">
                    <w:rPr>
                      <w:rFonts w:cs="Arial"/>
                    </w:rPr>
                    <w:t>BSc</w:t>
                  </w:r>
                  <w:proofErr w:type="spellEnd"/>
                  <w:r w:rsidRPr="00C81D28">
                    <w:rPr>
                      <w:rFonts w:cs="Arial"/>
                    </w:rPr>
                    <w:t xml:space="preserve"> Degree with (Botany/Zoology/Bio-Science) and English, the stipulation of percentage in </w:t>
                  </w:r>
                  <w:proofErr w:type="spellStart"/>
                  <w:r w:rsidRPr="00C81D28">
                    <w:rPr>
                      <w:rFonts w:cs="Arial"/>
                    </w:rPr>
                    <w:t>Cl</w:t>
                  </w:r>
                  <w:proofErr w:type="spellEnd"/>
                  <w:r w:rsidRPr="00C81D28">
                    <w:rPr>
                      <w:rFonts w:cs="Arial"/>
                    </w:rPr>
                    <w:t xml:space="preserve">-XII is waived off.  However, the candidate should have studied all the four specified subjects </w:t>
                  </w:r>
                  <w:proofErr w:type="gramStart"/>
                  <w:r w:rsidRPr="00C81D28">
                    <w:rPr>
                      <w:rFonts w:cs="Arial"/>
                    </w:rPr>
                    <w:t xml:space="preserve">in  </w:t>
                  </w:r>
                  <w:proofErr w:type="spellStart"/>
                  <w:r w:rsidRPr="00C81D28">
                    <w:rPr>
                      <w:rFonts w:cs="Arial"/>
                    </w:rPr>
                    <w:t>Cl</w:t>
                  </w:r>
                  <w:proofErr w:type="spellEnd"/>
                  <w:proofErr w:type="gramEnd"/>
                  <w:r w:rsidRPr="00C81D28">
                    <w:rPr>
                      <w:rFonts w:cs="Arial"/>
                    </w:rPr>
                    <w:t xml:space="preserve"> XII also.</w:t>
                  </w:r>
                </w:p>
                <w:p w:rsidR="00B0122A" w:rsidRPr="00C81D28" w:rsidRDefault="00B0122A" w:rsidP="00C80F6C">
                  <w:pPr>
                    <w:jc w:val="both"/>
                    <w:rPr>
                      <w:rFonts w:cs="Arial"/>
                    </w:rPr>
                  </w:pPr>
                  <w:r w:rsidRPr="00C81D28">
                    <w:rPr>
                      <w:rFonts w:cs="Arial"/>
                    </w:rPr>
                    <w:t> </w:t>
                  </w:r>
                </w:p>
              </w:tc>
              <w:tc>
                <w:tcPr>
                  <w:tcW w:w="1322" w:type="dxa"/>
                  <w:tcBorders>
                    <w:top w:val="single" w:sz="4" w:space="0" w:color="000000"/>
                    <w:left w:val="single" w:sz="4" w:space="0" w:color="000000"/>
                    <w:bottom w:val="single" w:sz="4" w:space="0" w:color="000000"/>
                    <w:right w:val="single" w:sz="4" w:space="0" w:color="000000"/>
                  </w:tcBorders>
                  <w:shd w:val="clear" w:color="auto" w:fill="auto"/>
                </w:tcPr>
                <w:p w:rsidR="00B0122A" w:rsidRPr="00C81D28" w:rsidRDefault="00B0122A" w:rsidP="00C80F6C">
                  <w:pPr>
                    <w:rPr>
                      <w:rFonts w:cs="Arial"/>
                    </w:rPr>
                  </w:pPr>
                  <w:r w:rsidRPr="00C81D28">
                    <w:rPr>
                      <w:rFonts w:cs="Arial"/>
                      <w:b/>
                    </w:rPr>
                    <w:t>17 ½ - 23 Yrs</w:t>
                  </w:r>
                </w:p>
                <w:p w:rsidR="00B0122A" w:rsidRPr="00C81D28" w:rsidRDefault="00B0122A" w:rsidP="00C80F6C">
                  <w:pPr>
                    <w:rPr>
                      <w:rFonts w:cs="Arial"/>
                    </w:rPr>
                  </w:pPr>
                  <w:r w:rsidRPr="00C81D28">
                    <w:rPr>
                      <w:rFonts w:cs="Arial"/>
                      <w:b/>
                    </w:rPr>
                    <w:t> </w:t>
                  </w:r>
                </w:p>
              </w:tc>
            </w:tr>
            <w:tr w:rsidR="00B0122A" w:rsidRPr="00C81D28" w:rsidTr="00B0122A">
              <w:trPr>
                <w:trHeight w:val="278"/>
              </w:trPr>
              <w:tc>
                <w:tcPr>
                  <w:tcW w:w="714" w:type="dxa"/>
                  <w:tcBorders>
                    <w:top w:val="single" w:sz="4" w:space="0" w:color="000000"/>
                    <w:left w:val="single" w:sz="4" w:space="0" w:color="000000"/>
                    <w:bottom w:val="single" w:sz="4" w:space="0" w:color="000000"/>
                    <w:right w:val="single" w:sz="4" w:space="0" w:color="000000"/>
                  </w:tcBorders>
                  <w:shd w:val="clear" w:color="auto" w:fill="auto"/>
                </w:tcPr>
                <w:p w:rsidR="00B0122A" w:rsidRPr="00C81D28" w:rsidRDefault="00B0122A" w:rsidP="00C80F6C">
                  <w:pPr>
                    <w:rPr>
                      <w:rFonts w:cs="Arial"/>
                    </w:rPr>
                  </w:pPr>
                  <w:r w:rsidRPr="00C81D28">
                    <w:rPr>
                      <w:rFonts w:cs="Arial"/>
                    </w:rPr>
                    <w:t>(5)</w:t>
                  </w:r>
                </w:p>
              </w:tc>
              <w:tc>
                <w:tcPr>
                  <w:tcW w:w="1949" w:type="dxa"/>
                  <w:tcBorders>
                    <w:top w:val="single" w:sz="4" w:space="0" w:color="000000"/>
                    <w:left w:val="single" w:sz="4" w:space="0" w:color="000000"/>
                    <w:bottom w:val="single" w:sz="4" w:space="0" w:color="000000"/>
                    <w:right w:val="single" w:sz="4" w:space="0" w:color="000000"/>
                  </w:tcBorders>
                  <w:shd w:val="clear" w:color="auto" w:fill="auto"/>
                </w:tcPr>
                <w:p w:rsidR="00B0122A" w:rsidRPr="00C81D28" w:rsidRDefault="00B0122A" w:rsidP="002F4BEA">
                  <w:pPr>
                    <w:spacing w:after="0"/>
                    <w:rPr>
                      <w:rFonts w:cs="Arial"/>
                    </w:rPr>
                  </w:pPr>
                  <w:r w:rsidRPr="00C81D28">
                    <w:rPr>
                      <w:rFonts w:cs="Arial"/>
                    </w:rPr>
                    <w:t>Soldier Tradesmen</w:t>
                  </w:r>
                </w:p>
                <w:p w:rsidR="00B0122A" w:rsidRPr="00C81D28" w:rsidRDefault="00B0122A" w:rsidP="002F4BEA">
                  <w:pPr>
                    <w:spacing w:after="0"/>
                    <w:rPr>
                      <w:rFonts w:cs="Arial"/>
                    </w:rPr>
                  </w:pPr>
                  <w:r w:rsidRPr="00C81D28">
                    <w:rPr>
                      <w:rFonts w:cs="Arial"/>
                    </w:rPr>
                    <w:t>(All Arms)</w:t>
                  </w:r>
                </w:p>
              </w:tc>
              <w:tc>
                <w:tcPr>
                  <w:tcW w:w="3848" w:type="dxa"/>
                  <w:tcBorders>
                    <w:top w:val="single" w:sz="4" w:space="0" w:color="000000"/>
                    <w:left w:val="single" w:sz="4" w:space="0" w:color="000000"/>
                    <w:bottom w:val="single" w:sz="4" w:space="0" w:color="000000"/>
                    <w:right w:val="single" w:sz="4" w:space="0" w:color="000000"/>
                  </w:tcBorders>
                  <w:shd w:val="clear" w:color="auto" w:fill="auto"/>
                </w:tcPr>
                <w:p w:rsidR="00B0122A" w:rsidRPr="00C81D28" w:rsidRDefault="00B0122A" w:rsidP="00C80F6C">
                  <w:pPr>
                    <w:rPr>
                      <w:rFonts w:cs="Arial"/>
                    </w:rPr>
                  </w:pPr>
                  <w:r w:rsidRPr="00C81D28">
                    <w:rPr>
                      <w:rFonts w:cs="Arial"/>
                    </w:rPr>
                    <w:t>10</w:t>
                  </w:r>
                  <w:r w:rsidRPr="00C81D28">
                    <w:rPr>
                      <w:rFonts w:cs="Arial"/>
                      <w:vertAlign w:val="superscript"/>
                    </w:rPr>
                    <w:t>th</w:t>
                  </w:r>
                  <w:r w:rsidRPr="00C81D28">
                    <w:rPr>
                      <w:rFonts w:cs="Arial"/>
                    </w:rPr>
                    <w:t xml:space="preserve">/ITI (except </w:t>
                  </w:r>
                  <w:proofErr w:type="spellStart"/>
                  <w:r w:rsidRPr="00C81D28">
                    <w:rPr>
                      <w:rFonts w:cs="Arial"/>
                    </w:rPr>
                    <w:t>Syce</w:t>
                  </w:r>
                  <w:proofErr w:type="spellEnd"/>
                  <w:r w:rsidRPr="00C81D28">
                    <w:rPr>
                      <w:rFonts w:cs="Arial"/>
                    </w:rPr>
                    <w:t xml:space="preserve">.  Mess Keeper and House Keeper-who may be </w:t>
                  </w:r>
                  <w:proofErr w:type="gramStart"/>
                  <w:r w:rsidRPr="00C81D28">
                    <w:rPr>
                      <w:rFonts w:cs="Arial"/>
                    </w:rPr>
                    <w:t>8</w:t>
                  </w:r>
                  <w:r w:rsidRPr="00C81D28">
                    <w:rPr>
                      <w:rFonts w:cs="Arial"/>
                      <w:vertAlign w:val="superscript"/>
                    </w:rPr>
                    <w:t>th</w:t>
                  </w:r>
                  <w:proofErr w:type="gramEnd"/>
                  <w:r w:rsidRPr="00C81D28">
                    <w:rPr>
                      <w:rFonts w:cs="Arial"/>
                    </w:rPr>
                    <w:t xml:space="preserve"> pass).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Pr>
                <w:p w:rsidR="00B0122A" w:rsidRPr="00C81D28" w:rsidRDefault="00B0122A" w:rsidP="00C80F6C">
                  <w:pPr>
                    <w:rPr>
                      <w:rFonts w:cs="Arial"/>
                    </w:rPr>
                  </w:pPr>
                  <w:r w:rsidRPr="00C81D28">
                    <w:rPr>
                      <w:rFonts w:cs="Arial"/>
                      <w:b/>
                    </w:rPr>
                    <w:t>17 ½ - 23 Yrs</w:t>
                  </w:r>
                </w:p>
              </w:tc>
            </w:tr>
            <w:tr w:rsidR="00B0122A" w:rsidRPr="00C81D28" w:rsidTr="00B0122A">
              <w:tc>
                <w:tcPr>
                  <w:tcW w:w="714" w:type="dxa"/>
                  <w:tcBorders>
                    <w:top w:val="single" w:sz="4" w:space="0" w:color="000000"/>
                    <w:left w:val="single" w:sz="4" w:space="0" w:color="000000"/>
                    <w:bottom w:val="single" w:sz="4" w:space="0" w:color="000000"/>
                    <w:right w:val="single" w:sz="4" w:space="0" w:color="000000"/>
                  </w:tcBorders>
                  <w:shd w:val="clear" w:color="auto" w:fill="auto"/>
                </w:tcPr>
                <w:p w:rsidR="00B0122A" w:rsidRPr="00C81D28" w:rsidRDefault="00B0122A" w:rsidP="00C80F6C">
                  <w:pPr>
                    <w:rPr>
                      <w:rFonts w:cs="Arial"/>
                    </w:rPr>
                  </w:pPr>
                  <w:r w:rsidRPr="00C81D28">
                    <w:rPr>
                      <w:rFonts w:cs="Arial"/>
                    </w:rPr>
                    <w:t>(6)</w:t>
                  </w:r>
                </w:p>
              </w:tc>
              <w:tc>
                <w:tcPr>
                  <w:tcW w:w="1949" w:type="dxa"/>
                  <w:tcBorders>
                    <w:top w:val="single" w:sz="4" w:space="0" w:color="000000"/>
                    <w:left w:val="single" w:sz="4" w:space="0" w:color="000000"/>
                    <w:bottom w:val="single" w:sz="4" w:space="0" w:color="000000"/>
                    <w:right w:val="single" w:sz="4" w:space="0" w:color="000000"/>
                  </w:tcBorders>
                  <w:shd w:val="clear" w:color="auto" w:fill="auto"/>
                </w:tcPr>
                <w:p w:rsidR="00B0122A" w:rsidRPr="00C81D28" w:rsidRDefault="00B0122A" w:rsidP="002F4BEA">
                  <w:pPr>
                    <w:spacing w:after="0"/>
                    <w:rPr>
                      <w:rFonts w:cs="Arial"/>
                    </w:rPr>
                  </w:pPr>
                  <w:r w:rsidRPr="00C81D28">
                    <w:rPr>
                      <w:rFonts w:cs="Arial"/>
                    </w:rPr>
                    <w:t>Soldier General Duty   (</w:t>
                  </w:r>
                  <w:proofErr w:type="spellStart"/>
                  <w:r w:rsidRPr="00C81D28">
                    <w:rPr>
                      <w:rFonts w:cs="Arial"/>
                    </w:rPr>
                    <w:t>Matric</w:t>
                  </w:r>
                  <w:proofErr w:type="spellEnd"/>
                  <w:r w:rsidRPr="00C81D28">
                    <w:rPr>
                      <w:rFonts w:cs="Arial"/>
                    </w:rPr>
                    <w:t xml:space="preserve"> Simple Pass)</w:t>
                  </w:r>
                </w:p>
                <w:p w:rsidR="00B0122A" w:rsidRPr="00C81D28" w:rsidRDefault="00B0122A" w:rsidP="002F4BEA">
                  <w:pPr>
                    <w:spacing w:after="0"/>
                    <w:rPr>
                      <w:rFonts w:cs="Arial"/>
                    </w:rPr>
                  </w:pPr>
                  <w:r w:rsidRPr="00C81D28">
                    <w:rPr>
                      <w:rFonts w:cs="Arial"/>
                    </w:rPr>
                    <w:t>(All Arms)</w:t>
                  </w:r>
                </w:p>
              </w:tc>
              <w:tc>
                <w:tcPr>
                  <w:tcW w:w="3848" w:type="dxa"/>
                  <w:tcBorders>
                    <w:top w:val="single" w:sz="4" w:space="0" w:color="000000"/>
                    <w:left w:val="single" w:sz="4" w:space="0" w:color="000000"/>
                    <w:bottom w:val="single" w:sz="4" w:space="0" w:color="000000"/>
                    <w:right w:val="single" w:sz="4" w:space="0" w:color="000000"/>
                  </w:tcBorders>
                  <w:shd w:val="clear" w:color="auto" w:fill="auto"/>
                </w:tcPr>
                <w:p w:rsidR="00B0122A" w:rsidRPr="00C81D28" w:rsidRDefault="00B0122A" w:rsidP="00C80F6C">
                  <w:pPr>
                    <w:rPr>
                      <w:rFonts w:cs="Arial"/>
                    </w:rPr>
                  </w:pPr>
                  <w:r w:rsidRPr="00C81D28">
                    <w:rPr>
                      <w:rFonts w:cs="Arial"/>
                    </w:rPr>
                    <w:t>10</w:t>
                  </w:r>
                  <w:r w:rsidRPr="00C81D28">
                    <w:rPr>
                      <w:rFonts w:cs="Arial"/>
                      <w:vertAlign w:val="superscript"/>
                    </w:rPr>
                    <w:t>th</w:t>
                  </w:r>
                  <w:r w:rsidRPr="00C81D28">
                    <w:rPr>
                      <w:rFonts w:cs="Arial"/>
                    </w:rPr>
                    <w:t xml:space="preserve"> Simple pass.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Pr>
                <w:p w:rsidR="00B0122A" w:rsidRPr="00C81D28" w:rsidRDefault="00B0122A" w:rsidP="00C80F6C">
                  <w:pPr>
                    <w:rPr>
                      <w:rFonts w:cs="Arial"/>
                    </w:rPr>
                  </w:pPr>
                  <w:r w:rsidRPr="00C81D28">
                    <w:rPr>
                      <w:rFonts w:cs="Arial"/>
                      <w:b/>
                    </w:rPr>
                    <w:t>17 ½ - 21Yrs</w:t>
                  </w:r>
                </w:p>
              </w:tc>
            </w:tr>
            <w:tr w:rsidR="00B0122A" w:rsidRPr="00C81D28" w:rsidTr="00B0122A">
              <w:tc>
                <w:tcPr>
                  <w:tcW w:w="714" w:type="dxa"/>
                  <w:tcBorders>
                    <w:top w:val="single" w:sz="4" w:space="0" w:color="000000"/>
                    <w:left w:val="single" w:sz="4" w:space="0" w:color="000000"/>
                    <w:bottom w:val="single" w:sz="4" w:space="0" w:color="000000"/>
                    <w:right w:val="single" w:sz="4" w:space="0" w:color="000000"/>
                  </w:tcBorders>
                  <w:shd w:val="clear" w:color="auto" w:fill="auto"/>
                </w:tcPr>
                <w:p w:rsidR="00B0122A" w:rsidRPr="00C81D28" w:rsidRDefault="00B0122A" w:rsidP="00C80F6C">
                  <w:pPr>
                    <w:rPr>
                      <w:rFonts w:cs="Arial"/>
                    </w:rPr>
                  </w:pPr>
                  <w:r w:rsidRPr="00C81D28">
                    <w:rPr>
                      <w:rFonts w:cs="Arial"/>
                    </w:rPr>
                    <w:t>(7)</w:t>
                  </w:r>
                </w:p>
              </w:tc>
              <w:tc>
                <w:tcPr>
                  <w:tcW w:w="1949" w:type="dxa"/>
                  <w:tcBorders>
                    <w:top w:val="single" w:sz="4" w:space="0" w:color="000000"/>
                    <w:left w:val="single" w:sz="4" w:space="0" w:color="000000"/>
                    <w:bottom w:val="single" w:sz="4" w:space="0" w:color="000000"/>
                    <w:right w:val="single" w:sz="4" w:space="0" w:color="000000"/>
                  </w:tcBorders>
                  <w:shd w:val="clear" w:color="auto" w:fill="auto"/>
                </w:tcPr>
                <w:p w:rsidR="00B0122A" w:rsidRPr="00C81D28" w:rsidRDefault="00B0122A" w:rsidP="002F4BEA">
                  <w:pPr>
                    <w:spacing w:after="0"/>
                    <w:rPr>
                      <w:rFonts w:cs="Arial"/>
                    </w:rPr>
                  </w:pPr>
                  <w:r w:rsidRPr="00C81D28">
                    <w:rPr>
                      <w:rFonts w:cs="Arial"/>
                    </w:rPr>
                    <w:t xml:space="preserve">Surveyor Auto </w:t>
                  </w:r>
                  <w:proofErr w:type="spellStart"/>
                  <w:r w:rsidRPr="00C81D28">
                    <w:rPr>
                      <w:rFonts w:cs="Arial"/>
                    </w:rPr>
                    <w:t>Carto</w:t>
                  </w:r>
                  <w:proofErr w:type="spellEnd"/>
                  <w:r w:rsidRPr="00C81D28">
                    <w:rPr>
                      <w:rFonts w:cs="Arial"/>
                    </w:rPr>
                    <w:t>(Engineers)</w:t>
                  </w:r>
                </w:p>
              </w:tc>
              <w:tc>
                <w:tcPr>
                  <w:tcW w:w="3848" w:type="dxa"/>
                  <w:tcBorders>
                    <w:top w:val="single" w:sz="4" w:space="0" w:color="000000"/>
                    <w:left w:val="single" w:sz="4" w:space="0" w:color="000000"/>
                    <w:bottom w:val="single" w:sz="4" w:space="0" w:color="000000"/>
                    <w:right w:val="single" w:sz="4" w:space="0" w:color="000000"/>
                  </w:tcBorders>
                  <w:shd w:val="clear" w:color="auto" w:fill="auto"/>
                </w:tcPr>
                <w:p w:rsidR="00B0122A" w:rsidRPr="00C81D28" w:rsidRDefault="00B0122A" w:rsidP="00C80F6C">
                  <w:pPr>
                    <w:jc w:val="both"/>
                    <w:rPr>
                      <w:rFonts w:cs="Arial"/>
                    </w:rPr>
                  </w:pPr>
                  <w:r w:rsidRPr="00C81D28">
                    <w:rPr>
                      <w:rFonts w:cs="Arial"/>
                    </w:rPr>
                    <w:t>BA/</w:t>
                  </w:r>
                  <w:proofErr w:type="spellStart"/>
                  <w:r w:rsidRPr="00C81D28">
                    <w:rPr>
                      <w:rFonts w:cs="Arial"/>
                    </w:rPr>
                    <w:t>BSc</w:t>
                  </w:r>
                  <w:proofErr w:type="spellEnd"/>
                  <w:r w:rsidRPr="00C81D28">
                    <w:rPr>
                      <w:rFonts w:cs="Arial"/>
                    </w:rPr>
                    <w:t xml:space="preserve"> with </w:t>
                  </w:r>
                  <w:proofErr w:type="spellStart"/>
                  <w:r w:rsidRPr="00C81D28">
                    <w:rPr>
                      <w:rFonts w:cs="Arial"/>
                    </w:rPr>
                    <w:t>Maths</w:t>
                  </w:r>
                  <w:proofErr w:type="spellEnd"/>
                  <w:r w:rsidRPr="00C81D28">
                    <w:rPr>
                      <w:rFonts w:cs="Arial"/>
                    </w:rPr>
                    <w:t>.  Must have also passed 12</w:t>
                  </w:r>
                  <w:r w:rsidRPr="00C81D28">
                    <w:rPr>
                      <w:rFonts w:cs="Arial"/>
                      <w:vertAlign w:val="superscript"/>
                    </w:rPr>
                    <w:t>th</w:t>
                  </w:r>
                  <w:r w:rsidRPr="00C81D28">
                    <w:rPr>
                      <w:rFonts w:cs="Arial"/>
                    </w:rPr>
                    <w:t xml:space="preserve"> </w:t>
                  </w:r>
                  <w:proofErr w:type="gramStart"/>
                  <w:r w:rsidRPr="00C81D28">
                    <w:rPr>
                      <w:rFonts w:cs="Arial"/>
                    </w:rPr>
                    <w:t>class(</w:t>
                  </w:r>
                  <w:proofErr w:type="gramEnd"/>
                  <w:r w:rsidRPr="00C81D28">
                    <w:rPr>
                      <w:rFonts w:cs="Arial"/>
                    </w:rPr>
                    <w:t xml:space="preserve">10+2) or equivalent with </w:t>
                  </w:r>
                  <w:proofErr w:type="spellStart"/>
                  <w:r w:rsidRPr="00C81D28">
                    <w:rPr>
                      <w:rFonts w:cs="Arial"/>
                    </w:rPr>
                    <w:t>Maths</w:t>
                  </w:r>
                  <w:proofErr w:type="spellEnd"/>
                  <w:r w:rsidRPr="00C81D28">
                    <w:rPr>
                      <w:rFonts w:cs="Arial"/>
                    </w:rPr>
                    <w:t xml:space="preserve"> and Science as main subjects.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Pr>
                <w:p w:rsidR="00B0122A" w:rsidRPr="00C81D28" w:rsidRDefault="00B0122A" w:rsidP="00C80F6C">
                  <w:pPr>
                    <w:rPr>
                      <w:rFonts w:cs="Arial"/>
                    </w:rPr>
                  </w:pPr>
                  <w:r w:rsidRPr="00C81D28">
                    <w:rPr>
                      <w:rFonts w:cs="Arial"/>
                      <w:b/>
                    </w:rPr>
                    <w:t>20-25 Yrs</w:t>
                  </w:r>
                </w:p>
              </w:tc>
            </w:tr>
            <w:tr w:rsidR="00B0122A" w:rsidRPr="00C81D28" w:rsidTr="00B0122A">
              <w:tc>
                <w:tcPr>
                  <w:tcW w:w="714" w:type="dxa"/>
                  <w:tcBorders>
                    <w:top w:val="single" w:sz="4" w:space="0" w:color="000000"/>
                    <w:left w:val="single" w:sz="4" w:space="0" w:color="000000"/>
                    <w:bottom w:val="single" w:sz="4" w:space="0" w:color="000000"/>
                    <w:right w:val="single" w:sz="4" w:space="0" w:color="000000"/>
                  </w:tcBorders>
                  <w:shd w:val="clear" w:color="auto" w:fill="auto"/>
                </w:tcPr>
                <w:p w:rsidR="00B0122A" w:rsidRPr="00C81D28" w:rsidRDefault="00B0122A" w:rsidP="00C80F6C">
                  <w:pPr>
                    <w:rPr>
                      <w:rFonts w:cs="Arial"/>
                    </w:rPr>
                  </w:pPr>
                  <w:r w:rsidRPr="00C81D28">
                    <w:rPr>
                      <w:rFonts w:cs="Arial"/>
                    </w:rPr>
                    <w:t>(8)</w:t>
                  </w:r>
                </w:p>
              </w:tc>
              <w:tc>
                <w:tcPr>
                  <w:tcW w:w="1949" w:type="dxa"/>
                  <w:tcBorders>
                    <w:top w:val="single" w:sz="4" w:space="0" w:color="000000"/>
                    <w:left w:val="single" w:sz="4" w:space="0" w:color="000000"/>
                    <w:bottom w:val="single" w:sz="4" w:space="0" w:color="000000"/>
                    <w:right w:val="single" w:sz="4" w:space="0" w:color="000000"/>
                  </w:tcBorders>
                  <w:shd w:val="clear" w:color="auto" w:fill="auto"/>
                </w:tcPr>
                <w:p w:rsidR="00B0122A" w:rsidRPr="00C81D28" w:rsidRDefault="00B0122A" w:rsidP="002F4BEA">
                  <w:pPr>
                    <w:spacing w:after="0"/>
                    <w:rPr>
                      <w:rFonts w:cs="Arial"/>
                    </w:rPr>
                  </w:pPr>
                  <w:r w:rsidRPr="00C81D28">
                    <w:rPr>
                      <w:rFonts w:cs="Arial"/>
                    </w:rPr>
                    <w:t xml:space="preserve">Junior Commissioned Officer </w:t>
                  </w:r>
                </w:p>
                <w:p w:rsidR="00B0122A" w:rsidRPr="00C81D28" w:rsidRDefault="00B0122A" w:rsidP="002F4BEA">
                  <w:pPr>
                    <w:spacing w:after="0"/>
                    <w:rPr>
                      <w:rFonts w:cs="Arial"/>
                    </w:rPr>
                  </w:pPr>
                  <w:r w:rsidRPr="00C81D28">
                    <w:rPr>
                      <w:rFonts w:cs="Arial"/>
                    </w:rPr>
                    <w:t>Religious Teacher</w:t>
                  </w:r>
                </w:p>
                <w:p w:rsidR="00B0122A" w:rsidRPr="00C81D28" w:rsidRDefault="00B0122A" w:rsidP="002F4BEA">
                  <w:pPr>
                    <w:spacing w:after="0"/>
                    <w:rPr>
                      <w:rFonts w:cs="Arial"/>
                    </w:rPr>
                  </w:pPr>
                  <w:r w:rsidRPr="00C81D28">
                    <w:rPr>
                      <w:rFonts w:cs="Arial"/>
                    </w:rPr>
                    <w:t>(All Arms)</w:t>
                  </w:r>
                </w:p>
              </w:tc>
              <w:tc>
                <w:tcPr>
                  <w:tcW w:w="3848" w:type="dxa"/>
                  <w:tcBorders>
                    <w:top w:val="single" w:sz="4" w:space="0" w:color="000000"/>
                    <w:left w:val="single" w:sz="4" w:space="0" w:color="000000"/>
                    <w:bottom w:val="single" w:sz="4" w:space="0" w:color="000000"/>
                    <w:right w:val="single" w:sz="4" w:space="0" w:color="000000"/>
                  </w:tcBorders>
                  <w:shd w:val="clear" w:color="auto" w:fill="auto"/>
                </w:tcPr>
                <w:p w:rsidR="00B0122A" w:rsidRPr="00C81D28" w:rsidRDefault="00B0122A" w:rsidP="00C80F6C">
                  <w:pPr>
                    <w:rPr>
                      <w:rFonts w:cs="Arial"/>
                    </w:rPr>
                  </w:pPr>
                  <w:r w:rsidRPr="00C81D28">
                    <w:rPr>
                      <w:rFonts w:cs="Arial"/>
                    </w:rPr>
                    <w:t xml:space="preserve">Graduate in any discipline.  In addition requisite qualification in his own religious denomination. </w:t>
                  </w:r>
                </w:p>
              </w:tc>
              <w:tc>
                <w:tcPr>
                  <w:tcW w:w="1322" w:type="dxa"/>
                  <w:tcBorders>
                    <w:top w:val="single" w:sz="4" w:space="0" w:color="000000"/>
                    <w:left w:val="single" w:sz="4" w:space="0" w:color="000000"/>
                    <w:bottom w:val="single" w:sz="4" w:space="0" w:color="000000"/>
                    <w:right w:val="single" w:sz="4" w:space="0" w:color="000000"/>
                  </w:tcBorders>
                  <w:shd w:val="clear" w:color="auto" w:fill="auto"/>
                </w:tcPr>
                <w:p w:rsidR="00B0122A" w:rsidRPr="00C81D28" w:rsidRDefault="00B0122A" w:rsidP="00C80F6C">
                  <w:pPr>
                    <w:rPr>
                      <w:rFonts w:cs="Arial"/>
                    </w:rPr>
                  </w:pPr>
                  <w:r w:rsidRPr="00C81D28">
                    <w:rPr>
                      <w:rFonts w:cs="Arial"/>
                      <w:b/>
                    </w:rPr>
                    <w:t>27-34 Yrs</w:t>
                  </w:r>
                </w:p>
              </w:tc>
            </w:tr>
            <w:tr w:rsidR="00B0122A" w:rsidRPr="00C81D28" w:rsidTr="00B0122A">
              <w:trPr>
                <w:trHeight w:val="458"/>
              </w:trPr>
              <w:tc>
                <w:tcPr>
                  <w:tcW w:w="714" w:type="dxa"/>
                  <w:tcBorders>
                    <w:top w:val="single" w:sz="4" w:space="0" w:color="000000"/>
                    <w:left w:val="single" w:sz="4" w:space="0" w:color="000000"/>
                    <w:bottom w:val="single" w:sz="4" w:space="0" w:color="000000"/>
                    <w:right w:val="single" w:sz="4" w:space="0" w:color="000000"/>
                  </w:tcBorders>
                  <w:shd w:val="clear" w:color="auto" w:fill="auto"/>
                </w:tcPr>
                <w:p w:rsidR="00B0122A" w:rsidRPr="00C81D28" w:rsidRDefault="00B0122A" w:rsidP="00C80F6C">
                  <w:pPr>
                    <w:rPr>
                      <w:rFonts w:cs="Arial"/>
                    </w:rPr>
                  </w:pPr>
                  <w:r w:rsidRPr="00C81D28">
                    <w:rPr>
                      <w:rFonts w:cs="Arial"/>
                    </w:rPr>
                    <w:lastRenderedPageBreak/>
                    <w:t>(9)</w:t>
                  </w:r>
                </w:p>
              </w:tc>
              <w:tc>
                <w:tcPr>
                  <w:tcW w:w="1949" w:type="dxa"/>
                  <w:tcBorders>
                    <w:top w:val="single" w:sz="4" w:space="0" w:color="000000"/>
                    <w:left w:val="single" w:sz="4" w:space="0" w:color="000000"/>
                    <w:bottom w:val="single" w:sz="4" w:space="0" w:color="000000"/>
                    <w:right w:val="single" w:sz="4" w:space="0" w:color="000000"/>
                  </w:tcBorders>
                  <w:shd w:val="clear" w:color="auto" w:fill="auto"/>
                </w:tcPr>
                <w:p w:rsidR="00B0122A" w:rsidRPr="00C81D28" w:rsidRDefault="00B0122A" w:rsidP="002F4BEA">
                  <w:pPr>
                    <w:spacing w:after="0"/>
                    <w:rPr>
                      <w:rFonts w:cs="Arial"/>
                    </w:rPr>
                  </w:pPr>
                  <w:r w:rsidRPr="00C81D28">
                    <w:rPr>
                      <w:rFonts w:cs="Arial"/>
                    </w:rPr>
                    <w:t>Junior Commissioned Officer Catering</w:t>
                  </w:r>
                </w:p>
                <w:p w:rsidR="00B0122A" w:rsidRPr="00C81D28" w:rsidRDefault="00B0122A" w:rsidP="002F4BEA">
                  <w:pPr>
                    <w:spacing w:after="0"/>
                    <w:rPr>
                      <w:rFonts w:cs="Arial"/>
                    </w:rPr>
                  </w:pPr>
                  <w:r w:rsidRPr="00C81D28">
                    <w:rPr>
                      <w:rFonts w:cs="Arial"/>
                    </w:rPr>
                    <w:t>(Army Service Corps)</w:t>
                  </w:r>
                </w:p>
              </w:tc>
              <w:tc>
                <w:tcPr>
                  <w:tcW w:w="3848" w:type="dxa"/>
                  <w:tcBorders>
                    <w:top w:val="single" w:sz="4" w:space="0" w:color="000000"/>
                    <w:left w:val="single" w:sz="4" w:space="0" w:color="000000"/>
                    <w:bottom w:val="single" w:sz="4" w:space="0" w:color="000000"/>
                    <w:right w:val="single" w:sz="4" w:space="0" w:color="000000"/>
                  </w:tcBorders>
                  <w:shd w:val="clear" w:color="auto" w:fill="auto"/>
                </w:tcPr>
                <w:p w:rsidR="00B0122A" w:rsidRPr="00C81D28" w:rsidRDefault="00B0122A" w:rsidP="00C80F6C">
                  <w:pPr>
                    <w:jc w:val="both"/>
                    <w:rPr>
                      <w:rFonts w:cs="Arial"/>
                    </w:rPr>
                  </w:pPr>
                  <w:r w:rsidRPr="00C81D28">
                    <w:rPr>
                      <w:rFonts w:cs="Arial"/>
                    </w:rPr>
                    <w:t>10+2 or equivalent exam and Diploma/Certificate Course of a duration of one year or more in Cookery/Hotel Management and Catering Tech from a recognized University / Food Craft Institute.  AICTE recognition is not mandatory.</w:t>
                  </w:r>
                </w:p>
                <w:p w:rsidR="00B0122A" w:rsidRPr="00C81D28" w:rsidRDefault="00B0122A" w:rsidP="00C80F6C">
                  <w:pPr>
                    <w:jc w:val="both"/>
                    <w:rPr>
                      <w:rFonts w:cs="Arial"/>
                    </w:rPr>
                  </w:pPr>
                  <w:r w:rsidRPr="00C81D28">
                    <w:rPr>
                      <w:rFonts w:cs="Arial"/>
                    </w:rPr>
                    <w:t> </w:t>
                  </w:r>
                </w:p>
              </w:tc>
              <w:tc>
                <w:tcPr>
                  <w:tcW w:w="1322" w:type="dxa"/>
                  <w:tcBorders>
                    <w:top w:val="single" w:sz="4" w:space="0" w:color="000000"/>
                    <w:left w:val="single" w:sz="4" w:space="0" w:color="000000"/>
                    <w:bottom w:val="single" w:sz="4" w:space="0" w:color="000000"/>
                    <w:right w:val="single" w:sz="4" w:space="0" w:color="000000"/>
                  </w:tcBorders>
                  <w:shd w:val="clear" w:color="auto" w:fill="auto"/>
                </w:tcPr>
                <w:p w:rsidR="00B0122A" w:rsidRPr="00C81D28" w:rsidRDefault="00B0122A" w:rsidP="00C80F6C">
                  <w:pPr>
                    <w:rPr>
                      <w:rFonts w:cs="Arial"/>
                    </w:rPr>
                  </w:pPr>
                  <w:r w:rsidRPr="00C81D28">
                    <w:rPr>
                      <w:rFonts w:cs="Arial"/>
                      <w:b/>
                    </w:rPr>
                    <w:t xml:space="preserve">21-27  Yrs </w:t>
                  </w:r>
                </w:p>
              </w:tc>
            </w:tr>
            <w:tr w:rsidR="00B0122A" w:rsidRPr="00C81D28" w:rsidTr="00B0122A">
              <w:tc>
                <w:tcPr>
                  <w:tcW w:w="714" w:type="dxa"/>
                  <w:tcBorders>
                    <w:top w:val="single" w:sz="4" w:space="0" w:color="000000"/>
                    <w:left w:val="single" w:sz="4" w:space="0" w:color="000000"/>
                    <w:bottom w:val="single" w:sz="4" w:space="0" w:color="000000"/>
                    <w:right w:val="single" w:sz="4" w:space="0" w:color="000000"/>
                  </w:tcBorders>
                  <w:shd w:val="clear" w:color="auto" w:fill="auto"/>
                </w:tcPr>
                <w:p w:rsidR="00B0122A" w:rsidRPr="00C81D28" w:rsidRDefault="00B0122A" w:rsidP="00C80F6C">
                  <w:pPr>
                    <w:rPr>
                      <w:rFonts w:cs="Arial"/>
                    </w:rPr>
                  </w:pPr>
                  <w:r w:rsidRPr="00C81D28">
                    <w:rPr>
                      <w:rFonts w:cs="Arial"/>
                    </w:rPr>
                    <w:t>(10)</w:t>
                  </w:r>
                </w:p>
              </w:tc>
              <w:tc>
                <w:tcPr>
                  <w:tcW w:w="1949" w:type="dxa"/>
                  <w:tcBorders>
                    <w:top w:val="single" w:sz="4" w:space="0" w:color="000000"/>
                    <w:left w:val="single" w:sz="4" w:space="0" w:color="000000"/>
                    <w:bottom w:val="single" w:sz="4" w:space="0" w:color="000000"/>
                    <w:right w:val="single" w:sz="4" w:space="0" w:color="000000"/>
                  </w:tcBorders>
                  <w:shd w:val="clear" w:color="auto" w:fill="auto"/>
                </w:tcPr>
                <w:p w:rsidR="00B0122A" w:rsidRPr="00C81D28" w:rsidRDefault="00B0122A" w:rsidP="002F4BEA">
                  <w:pPr>
                    <w:spacing w:after="0"/>
                    <w:rPr>
                      <w:rFonts w:cs="Arial"/>
                    </w:rPr>
                  </w:pPr>
                  <w:proofErr w:type="spellStart"/>
                  <w:r w:rsidRPr="00C81D28">
                    <w:rPr>
                      <w:rFonts w:cs="Arial"/>
                    </w:rPr>
                    <w:t>Havildar</w:t>
                  </w:r>
                  <w:proofErr w:type="spellEnd"/>
                  <w:r w:rsidRPr="00C81D28">
                    <w:rPr>
                      <w:rFonts w:cs="Arial"/>
                    </w:rPr>
                    <w:t xml:space="preserve"> Education</w:t>
                  </w:r>
                </w:p>
                <w:p w:rsidR="00B0122A" w:rsidRPr="00C81D28" w:rsidRDefault="00B0122A" w:rsidP="002F4BEA">
                  <w:pPr>
                    <w:spacing w:after="0"/>
                    <w:rPr>
                      <w:rFonts w:cs="Arial"/>
                    </w:rPr>
                  </w:pPr>
                  <w:r w:rsidRPr="00C81D28">
                    <w:rPr>
                      <w:rFonts w:cs="Arial"/>
                    </w:rPr>
                    <w:t>(Army Education Corps)</w:t>
                  </w:r>
                </w:p>
              </w:tc>
              <w:tc>
                <w:tcPr>
                  <w:tcW w:w="3848" w:type="dxa"/>
                  <w:tcBorders>
                    <w:top w:val="single" w:sz="4" w:space="0" w:color="000000"/>
                    <w:left w:val="single" w:sz="4" w:space="0" w:color="000000"/>
                    <w:bottom w:val="single" w:sz="4" w:space="0" w:color="000000"/>
                    <w:right w:val="single" w:sz="4" w:space="0" w:color="000000"/>
                  </w:tcBorders>
                  <w:shd w:val="clear" w:color="auto" w:fill="auto"/>
                </w:tcPr>
                <w:p w:rsidR="00B0122A" w:rsidRPr="00C81D28" w:rsidRDefault="00B0122A" w:rsidP="00C80F6C">
                  <w:pPr>
                    <w:rPr>
                      <w:rFonts w:cs="Arial"/>
                    </w:rPr>
                  </w:pPr>
                  <w:r w:rsidRPr="00C81D28">
                    <w:rPr>
                      <w:rFonts w:cs="Arial"/>
                    </w:rPr>
                    <w:t>Group X - MA/</w:t>
                  </w:r>
                  <w:proofErr w:type="spellStart"/>
                  <w:r w:rsidRPr="00C81D28">
                    <w:rPr>
                      <w:rFonts w:cs="Arial"/>
                    </w:rPr>
                    <w:t>MSc</w:t>
                  </w:r>
                  <w:proofErr w:type="spellEnd"/>
                  <w:r w:rsidRPr="00C81D28">
                    <w:rPr>
                      <w:rFonts w:cs="Arial"/>
                    </w:rPr>
                    <w:t>/MCA or BA/</w:t>
                  </w:r>
                  <w:proofErr w:type="spellStart"/>
                  <w:r w:rsidRPr="00C81D28">
                    <w:rPr>
                      <w:rFonts w:cs="Arial"/>
                    </w:rPr>
                    <w:t>BSc</w:t>
                  </w:r>
                  <w:proofErr w:type="spellEnd"/>
                  <w:r w:rsidRPr="00C81D28">
                    <w:rPr>
                      <w:rFonts w:cs="Arial"/>
                    </w:rPr>
                    <w:t xml:space="preserve">/BCA/B Sc </w:t>
                  </w:r>
                  <w:r w:rsidRPr="00C81D28">
                    <w:rPr>
                      <w:rFonts w:cs="Arial"/>
                    </w:rPr>
                    <w:tab/>
                    <w:t xml:space="preserve">    (IT) with  B Ed</w:t>
                  </w:r>
                </w:p>
                <w:p w:rsidR="00B0122A" w:rsidRPr="00C81D28" w:rsidRDefault="00B0122A" w:rsidP="00C80F6C">
                  <w:pPr>
                    <w:tabs>
                      <w:tab w:val="right" w:pos="4644"/>
                    </w:tabs>
                    <w:jc w:val="both"/>
                    <w:rPr>
                      <w:rFonts w:cs="Arial"/>
                    </w:rPr>
                  </w:pPr>
                  <w:r w:rsidRPr="00C81D28">
                    <w:rPr>
                      <w:rFonts w:cs="Arial"/>
                    </w:rPr>
                    <w:t xml:space="preserve">Group Y - </w:t>
                  </w:r>
                  <w:proofErr w:type="spellStart"/>
                  <w:r w:rsidRPr="00C81D28">
                    <w:rPr>
                      <w:rFonts w:cs="Arial"/>
                    </w:rPr>
                    <w:t>BSc</w:t>
                  </w:r>
                  <w:proofErr w:type="spellEnd"/>
                  <w:r w:rsidRPr="00C81D28">
                    <w:rPr>
                      <w:rFonts w:cs="Arial"/>
                    </w:rPr>
                    <w:t>/BA/BCA/B Sc (IT) (w/o B Ed.)</w:t>
                  </w:r>
                  <w:r w:rsidRPr="00C81D28">
                    <w:rPr>
                      <w:rFonts w:cs="Arial"/>
                    </w:rPr>
                    <w:tab/>
                  </w:r>
                </w:p>
                <w:p w:rsidR="00B0122A" w:rsidRPr="00C81D28" w:rsidRDefault="00B0122A" w:rsidP="00C80F6C">
                  <w:pPr>
                    <w:jc w:val="both"/>
                    <w:rPr>
                      <w:rFonts w:cs="Arial"/>
                    </w:rPr>
                  </w:pPr>
                  <w:r w:rsidRPr="00C81D28">
                    <w:rPr>
                      <w:rFonts w:cs="Arial"/>
                    </w:rPr>
                    <w:t> </w:t>
                  </w:r>
                </w:p>
              </w:tc>
              <w:tc>
                <w:tcPr>
                  <w:tcW w:w="1322" w:type="dxa"/>
                  <w:tcBorders>
                    <w:top w:val="single" w:sz="4" w:space="0" w:color="000000"/>
                    <w:left w:val="single" w:sz="4" w:space="0" w:color="000000"/>
                    <w:bottom w:val="single" w:sz="4" w:space="0" w:color="000000"/>
                    <w:right w:val="single" w:sz="4" w:space="0" w:color="000000"/>
                  </w:tcBorders>
                  <w:shd w:val="clear" w:color="auto" w:fill="auto"/>
                </w:tcPr>
                <w:p w:rsidR="00B0122A" w:rsidRPr="00C81D28" w:rsidRDefault="00B0122A" w:rsidP="00C80F6C">
                  <w:pPr>
                    <w:rPr>
                      <w:rFonts w:cs="Arial"/>
                    </w:rPr>
                  </w:pPr>
                  <w:r w:rsidRPr="00C81D28">
                    <w:rPr>
                      <w:rFonts w:cs="Arial"/>
                      <w:b/>
                    </w:rPr>
                    <w:t>20-25  Yrs</w:t>
                  </w:r>
                </w:p>
              </w:tc>
            </w:tr>
          </w:tbl>
          <w:p w:rsidR="009F7AD0" w:rsidRPr="00C81D28" w:rsidRDefault="009F7AD0" w:rsidP="00C80F6C">
            <w:pPr>
              <w:rPr>
                <w:rFonts w:cs="Arial"/>
              </w:rPr>
            </w:pPr>
            <w:r w:rsidRPr="00C81D28">
              <w:rPr>
                <w:rFonts w:cs="Arial"/>
              </w:rPr>
              <w:t> </w:t>
            </w:r>
          </w:p>
          <w:p w:rsidR="009F7AD0" w:rsidRPr="00F8721A" w:rsidRDefault="009F7AD0" w:rsidP="00C80F6C">
            <w:pPr>
              <w:jc w:val="center"/>
              <w:rPr>
                <w:rFonts w:cs="Arial"/>
                <w:color w:val="000099"/>
              </w:rPr>
            </w:pPr>
            <w:r w:rsidRPr="00F8721A">
              <w:rPr>
                <w:rFonts w:cs="Arial"/>
                <w:b/>
                <w:color w:val="FFFFFF" w:themeColor="background1"/>
                <w:shd w:val="clear" w:color="auto" w:fill="002060"/>
              </w:rPr>
              <w:t xml:space="preserve">STANDARD MINIMUM </w:t>
            </w:r>
            <w:r w:rsidR="00C2179E" w:rsidRPr="00F8721A">
              <w:rPr>
                <w:rFonts w:cs="Arial"/>
                <w:b/>
                <w:color w:val="FFFFFF" w:themeColor="background1"/>
                <w:shd w:val="clear" w:color="auto" w:fill="002060"/>
              </w:rPr>
              <w:t xml:space="preserve">PHYSICAL MEASUREMENT </w:t>
            </w:r>
            <w:r w:rsidRPr="00F8721A">
              <w:rPr>
                <w:rFonts w:cs="Arial"/>
                <w:b/>
                <w:color w:val="FFFFFF" w:themeColor="background1"/>
                <w:shd w:val="clear" w:color="auto" w:fill="002060"/>
              </w:rPr>
              <w:t>OF RECRUITS AT THE TIME OF ENROLMENT FOR</w:t>
            </w:r>
            <w:r w:rsidRPr="00F8721A">
              <w:rPr>
                <w:rFonts w:cs="Arial"/>
                <w:b/>
                <w:color w:val="000099"/>
              </w:rPr>
              <w:t xml:space="preserve"> </w:t>
            </w:r>
            <w:r w:rsidRPr="00F8721A">
              <w:rPr>
                <w:rFonts w:cs="Arial"/>
                <w:b/>
                <w:color w:val="FFFFFF" w:themeColor="background1"/>
                <w:shd w:val="clear" w:color="auto" w:fill="002060"/>
              </w:rPr>
              <w:t>ALL CATEGORIES</w:t>
            </w:r>
          </w:p>
          <w:p w:rsidR="009F7AD0" w:rsidRPr="00C81D28" w:rsidRDefault="009F7AD0" w:rsidP="00C80F6C">
            <w:pPr>
              <w:widowControl w:val="0"/>
              <w:adjustRightInd w:val="0"/>
              <w:jc w:val="both"/>
              <w:rPr>
                <w:rFonts w:cs="Arial"/>
              </w:rPr>
            </w:pPr>
            <w:r w:rsidRPr="00C81D28">
              <w:rPr>
                <w:rFonts w:cs="Arial"/>
              </w:rPr>
              <w:t> </w:t>
            </w:r>
          </w:p>
          <w:p w:rsidR="009F7AD0" w:rsidRPr="00C81D28" w:rsidRDefault="009F7AD0" w:rsidP="00C80F6C">
            <w:pPr>
              <w:widowControl w:val="0"/>
              <w:adjustRightInd w:val="0"/>
              <w:jc w:val="both"/>
              <w:rPr>
                <w:rFonts w:cs="Arial"/>
              </w:rPr>
            </w:pPr>
            <w:r w:rsidRPr="00C81D28">
              <w:rPr>
                <w:rFonts w:cs="Arial"/>
              </w:rPr>
              <w:t>1.</w:t>
            </w:r>
            <w:r w:rsidRPr="00C81D28">
              <w:rPr>
                <w:rFonts w:cs="Arial"/>
              </w:rPr>
              <w:tab/>
              <w:t xml:space="preserve">The entire country has been divided into six regions namely; Western Plains Region, Eastern Plains Region, Central Region, Southern Region, Western Himalayan Region and Eastern Himalayan Region. </w:t>
            </w:r>
            <w:r w:rsidRPr="00C81D28">
              <w:rPr>
                <w:rFonts w:cs="Arial"/>
                <w:b/>
              </w:rPr>
              <w:t xml:space="preserve">The minimum physical standards </w:t>
            </w:r>
            <w:r w:rsidRPr="00C81D28">
              <w:rPr>
                <w:rFonts w:cs="Arial"/>
                <w:b/>
                <w:iCs/>
              </w:rPr>
              <w:t>for</w:t>
            </w:r>
            <w:r w:rsidRPr="00C81D28">
              <w:rPr>
                <w:rFonts w:cs="Arial"/>
                <w:b/>
                <w:i/>
                <w:iCs/>
              </w:rPr>
              <w:t xml:space="preserve"> </w:t>
            </w:r>
            <w:r w:rsidRPr="00C81D28">
              <w:rPr>
                <w:rFonts w:cs="Arial"/>
                <w:b/>
              </w:rPr>
              <w:t xml:space="preserve">the various regions are as </w:t>
            </w:r>
            <w:r w:rsidRPr="00C81D28">
              <w:rPr>
                <w:rFonts w:cs="Arial"/>
                <w:b/>
                <w:iCs/>
              </w:rPr>
              <w:t>follows:-</w:t>
            </w:r>
            <w:r w:rsidRPr="00C81D28">
              <w:rPr>
                <w:rFonts w:cs="Arial"/>
                <w:b/>
                <w:i/>
                <w:iCs/>
              </w:rPr>
              <w:t xml:space="preserve"> </w:t>
            </w:r>
          </w:p>
          <w:tbl>
            <w:tblPr>
              <w:tblW w:w="894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0"/>
              <w:gridCol w:w="3544"/>
              <w:gridCol w:w="900"/>
              <w:gridCol w:w="690"/>
              <w:gridCol w:w="770"/>
              <w:gridCol w:w="817"/>
              <w:gridCol w:w="709"/>
            </w:tblGrid>
            <w:tr w:rsidR="009F7AD0" w:rsidRPr="00C81D28" w:rsidTr="00C80F6C">
              <w:trPr>
                <w:cantSplit/>
                <w:trHeight w:val="290"/>
              </w:trPr>
              <w:tc>
                <w:tcPr>
                  <w:tcW w:w="1510" w:type="dxa"/>
                  <w:vMerge w:val="restart"/>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widowControl w:val="0"/>
                    <w:adjustRightInd w:val="0"/>
                    <w:jc w:val="both"/>
                    <w:rPr>
                      <w:rFonts w:cs="Arial"/>
                    </w:rPr>
                  </w:pPr>
                  <w:r w:rsidRPr="00C81D28">
                    <w:rPr>
                      <w:rFonts w:cs="Arial"/>
                      <w:b/>
                    </w:rPr>
                    <w:t>Regions</w:t>
                  </w:r>
                </w:p>
              </w:tc>
              <w:tc>
                <w:tcPr>
                  <w:tcW w:w="3544" w:type="dxa"/>
                  <w:vMerge w:val="restart"/>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widowControl w:val="0"/>
                    <w:adjustRightInd w:val="0"/>
                    <w:jc w:val="center"/>
                    <w:rPr>
                      <w:rFonts w:cs="Arial"/>
                    </w:rPr>
                  </w:pPr>
                  <w:r w:rsidRPr="00C81D28">
                    <w:rPr>
                      <w:rFonts w:cs="Arial"/>
                      <w:b/>
                    </w:rPr>
                    <w:t>States</w:t>
                  </w:r>
                </w:p>
              </w:tc>
              <w:tc>
                <w:tcPr>
                  <w:tcW w:w="2360" w:type="dxa"/>
                  <w:gridSpan w:val="3"/>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widowControl w:val="0"/>
                    <w:adjustRightInd w:val="0"/>
                    <w:jc w:val="center"/>
                    <w:rPr>
                      <w:rFonts w:cs="Arial"/>
                    </w:rPr>
                  </w:pPr>
                  <w:r w:rsidRPr="00C81D28">
                    <w:rPr>
                      <w:rFonts w:cs="Arial"/>
                      <w:b/>
                    </w:rPr>
                    <w:t>Height (</w:t>
                  </w:r>
                  <w:proofErr w:type="spellStart"/>
                  <w:r w:rsidRPr="00C81D28">
                    <w:rPr>
                      <w:rFonts w:cs="Arial"/>
                      <w:b/>
                    </w:rPr>
                    <w:t>Cms</w:t>
                  </w:r>
                  <w:proofErr w:type="spellEnd"/>
                  <w:r w:rsidRPr="00C81D28">
                    <w:rPr>
                      <w:rFonts w:cs="Arial"/>
                      <w:b/>
                    </w:rPr>
                    <w:t>)</w:t>
                  </w:r>
                </w:p>
              </w:tc>
              <w:tc>
                <w:tcPr>
                  <w:tcW w:w="817" w:type="dxa"/>
                  <w:vMerge w:val="restart"/>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widowControl w:val="0"/>
                    <w:adjustRightInd w:val="0"/>
                    <w:ind w:hanging="168"/>
                    <w:jc w:val="center"/>
                    <w:rPr>
                      <w:rFonts w:cs="Arial"/>
                    </w:rPr>
                  </w:pPr>
                  <w:r w:rsidRPr="00C81D28">
                    <w:rPr>
                      <w:rFonts w:cs="Arial"/>
                      <w:b/>
                    </w:rPr>
                    <w:t>Chest</w:t>
                  </w:r>
                </w:p>
                <w:p w:rsidR="009F7AD0" w:rsidRPr="00C81D28" w:rsidRDefault="009F7AD0" w:rsidP="00C80F6C">
                  <w:pPr>
                    <w:widowControl w:val="0"/>
                    <w:adjustRightInd w:val="0"/>
                    <w:ind w:left="-168"/>
                    <w:jc w:val="center"/>
                    <w:rPr>
                      <w:rFonts w:cs="Arial"/>
                    </w:rPr>
                  </w:pPr>
                  <w:r w:rsidRPr="00C81D28">
                    <w:rPr>
                      <w:rFonts w:cs="Arial"/>
                      <w:b/>
                    </w:rPr>
                    <w:t>(</w:t>
                  </w:r>
                  <w:proofErr w:type="spellStart"/>
                  <w:r w:rsidRPr="00C81D28">
                    <w:rPr>
                      <w:rFonts w:cs="Arial"/>
                      <w:b/>
                    </w:rPr>
                    <w:t>Cms</w:t>
                  </w:r>
                  <w:proofErr w:type="spellEnd"/>
                  <w:r w:rsidRPr="00C81D28">
                    <w:rPr>
                      <w:rFonts w:cs="Arial"/>
                      <w:b/>
                    </w:rPr>
                    <w:t>)</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widowControl w:val="0"/>
                    <w:adjustRightInd w:val="0"/>
                    <w:jc w:val="center"/>
                    <w:rPr>
                      <w:rFonts w:cs="Arial"/>
                    </w:rPr>
                  </w:pPr>
                  <w:r w:rsidRPr="00C81D28">
                    <w:rPr>
                      <w:rFonts w:cs="Arial"/>
                      <w:b/>
                    </w:rPr>
                    <w:t>Wt</w:t>
                  </w:r>
                </w:p>
                <w:p w:rsidR="009F7AD0" w:rsidRPr="00C81D28" w:rsidRDefault="009F7AD0" w:rsidP="00C80F6C">
                  <w:pPr>
                    <w:widowControl w:val="0"/>
                    <w:adjustRightInd w:val="0"/>
                    <w:ind w:hanging="175"/>
                    <w:jc w:val="center"/>
                    <w:rPr>
                      <w:rFonts w:cs="Arial"/>
                    </w:rPr>
                  </w:pPr>
                  <w:r w:rsidRPr="00C81D28">
                    <w:rPr>
                      <w:rFonts w:cs="Arial"/>
                      <w:b/>
                    </w:rPr>
                    <w:t>(</w:t>
                  </w:r>
                  <w:proofErr w:type="spellStart"/>
                  <w:r w:rsidRPr="00C81D28">
                    <w:rPr>
                      <w:rFonts w:cs="Arial"/>
                      <w:b/>
                    </w:rPr>
                    <w:t>Kgs</w:t>
                  </w:r>
                  <w:proofErr w:type="spellEnd"/>
                  <w:r w:rsidRPr="00C81D28">
                    <w:rPr>
                      <w:rFonts w:cs="Arial"/>
                      <w:b/>
                    </w:rPr>
                    <w:t>)</w:t>
                  </w:r>
                </w:p>
              </w:tc>
            </w:tr>
            <w:tr w:rsidR="009F7AD0" w:rsidRPr="00C81D28" w:rsidTr="00C80F6C">
              <w:trPr>
                <w:cantSplit/>
                <w:trHeight w:val="290"/>
              </w:trPr>
              <w:tc>
                <w:tcPr>
                  <w:tcW w:w="0" w:type="auto"/>
                  <w:vMerge/>
                  <w:tcBorders>
                    <w:top w:val="single" w:sz="4" w:space="0" w:color="auto"/>
                    <w:left w:val="single" w:sz="4" w:space="0" w:color="auto"/>
                    <w:bottom w:val="single" w:sz="4" w:space="0" w:color="auto"/>
                    <w:right w:val="single" w:sz="4" w:space="0" w:color="auto"/>
                  </w:tcBorders>
                  <w:vAlign w:val="center"/>
                </w:tcPr>
                <w:p w:rsidR="009F7AD0" w:rsidRPr="00C81D28" w:rsidRDefault="009F7AD0" w:rsidP="00C80F6C">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F7AD0" w:rsidRPr="00C81D28" w:rsidRDefault="009F7AD0" w:rsidP="00C80F6C">
                  <w:pPr>
                    <w:rPr>
                      <w:rFonts w:cs="Arial"/>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widowControl w:val="0"/>
                    <w:adjustRightInd w:val="0"/>
                    <w:rPr>
                      <w:rFonts w:cs="Arial"/>
                    </w:rPr>
                  </w:pPr>
                  <w:r w:rsidRPr="00C81D28">
                    <w:rPr>
                      <w:rFonts w:cs="Arial"/>
                      <w:b/>
                    </w:rPr>
                    <w:t xml:space="preserve">Sol GD &amp; </w:t>
                  </w:r>
                  <w:proofErr w:type="spellStart"/>
                  <w:r w:rsidRPr="00C81D28">
                    <w:rPr>
                      <w:rFonts w:cs="Arial"/>
                      <w:b/>
                    </w:rPr>
                    <w:t>Tdn</w:t>
                  </w:r>
                  <w:proofErr w:type="spellEnd"/>
                </w:p>
              </w:tc>
              <w:tc>
                <w:tcPr>
                  <w:tcW w:w="690" w:type="dxa"/>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widowControl w:val="0"/>
                    <w:adjustRightInd w:val="0"/>
                    <w:ind w:left="-46" w:right="-108"/>
                    <w:rPr>
                      <w:rFonts w:cs="Arial"/>
                    </w:rPr>
                  </w:pPr>
                  <w:r w:rsidRPr="00C81D28">
                    <w:rPr>
                      <w:rFonts w:cs="Arial"/>
                      <w:b/>
                    </w:rPr>
                    <w:t>Sol Tech/  NA</w:t>
                  </w:r>
                </w:p>
              </w:tc>
              <w:tc>
                <w:tcPr>
                  <w:tcW w:w="770" w:type="dxa"/>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widowControl w:val="0"/>
                    <w:adjustRightInd w:val="0"/>
                    <w:rPr>
                      <w:rFonts w:cs="Arial"/>
                    </w:rPr>
                  </w:pPr>
                  <w:proofErr w:type="spellStart"/>
                  <w:r w:rsidRPr="00C81D28">
                    <w:rPr>
                      <w:rFonts w:cs="Arial"/>
                      <w:b/>
                    </w:rPr>
                    <w:t>Clk</w:t>
                  </w:r>
                  <w:proofErr w:type="spellEnd"/>
                  <w:r w:rsidRPr="00C81D28">
                    <w:rPr>
                      <w:rFonts w:cs="Arial"/>
                      <w:b/>
                    </w:rPr>
                    <w:t>/</w:t>
                  </w:r>
                </w:p>
                <w:p w:rsidR="009F7AD0" w:rsidRPr="00C81D28" w:rsidRDefault="009F7AD0" w:rsidP="00C80F6C">
                  <w:pPr>
                    <w:widowControl w:val="0"/>
                    <w:adjustRightInd w:val="0"/>
                    <w:rPr>
                      <w:rFonts w:cs="Arial"/>
                    </w:rPr>
                  </w:pPr>
                  <w:r w:rsidRPr="00C81D28">
                    <w:rPr>
                      <w:rFonts w:cs="Arial"/>
                      <w:b/>
                    </w:rPr>
                    <w:t>SKT</w:t>
                  </w:r>
                </w:p>
              </w:tc>
              <w:tc>
                <w:tcPr>
                  <w:tcW w:w="0" w:type="auto"/>
                  <w:vMerge/>
                  <w:tcBorders>
                    <w:top w:val="single" w:sz="4" w:space="0" w:color="auto"/>
                    <w:left w:val="single" w:sz="4" w:space="0" w:color="auto"/>
                    <w:bottom w:val="single" w:sz="4" w:space="0" w:color="auto"/>
                    <w:right w:val="single" w:sz="4" w:space="0" w:color="auto"/>
                  </w:tcBorders>
                  <w:vAlign w:val="center"/>
                </w:tcPr>
                <w:p w:rsidR="009F7AD0" w:rsidRPr="00C81D28" w:rsidRDefault="009F7AD0" w:rsidP="00C80F6C">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F7AD0" w:rsidRPr="00C81D28" w:rsidRDefault="009F7AD0" w:rsidP="00C80F6C">
                  <w:pPr>
                    <w:rPr>
                      <w:rFonts w:cs="Arial"/>
                    </w:rPr>
                  </w:pPr>
                </w:p>
              </w:tc>
            </w:tr>
            <w:tr w:rsidR="009F7AD0" w:rsidRPr="00C81D28" w:rsidTr="00C80F6C">
              <w:tc>
                <w:tcPr>
                  <w:tcW w:w="1510" w:type="dxa"/>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rPr>
                      <w:rFonts w:cs="Arial"/>
                    </w:rPr>
                  </w:pPr>
                  <w:r w:rsidRPr="00C81D28">
                    <w:rPr>
                      <w:rFonts w:cs="Arial"/>
                      <w:b/>
                    </w:rPr>
                    <w:t>Western Himalayan</w:t>
                  </w:r>
                </w:p>
                <w:p w:rsidR="009F7AD0" w:rsidRPr="00C81D28" w:rsidRDefault="009F7AD0" w:rsidP="00C80F6C">
                  <w:pPr>
                    <w:widowControl w:val="0"/>
                    <w:adjustRightInd w:val="0"/>
                    <w:jc w:val="both"/>
                    <w:rPr>
                      <w:rFonts w:cs="Arial"/>
                    </w:rPr>
                  </w:pPr>
                  <w:r w:rsidRPr="00C81D28">
                    <w:rPr>
                      <w:rFonts w:cs="Arial"/>
                      <w:b/>
                    </w:rPr>
                    <w:t>Region</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jc w:val="both"/>
                    <w:rPr>
                      <w:rFonts w:cs="Arial"/>
                    </w:rPr>
                  </w:pPr>
                  <w:r w:rsidRPr="00C81D28">
                    <w:rPr>
                      <w:rFonts w:cs="Arial"/>
                    </w:rPr>
                    <w:t>Jammu &amp; Kashmir, Himachal Pradesh, Punjab Hills (Area South and West of</w:t>
                  </w:r>
                  <w:r w:rsidRPr="00C81D28">
                    <w:rPr>
                      <w:rFonts w:cs="Arial"/>
                      <w:i/>
                      <w:iCs/>
                    </w:rPr>
                    <w:t xml:space="preserve"> </w:t>
                  </w:r>
                  <w:r w:rsidRPr="00C81D28">
                    <w:rPr>
                      <w:rFonts w:cs="Arial"/>
                    </w:rPr>
                    <w:t>the Inter State Border between Himachal Pradesh and Punjab and North and East of</w:t>
                  </w:r>
                  <w:r w:rsidRPr="00C81D28">
                    <w:rPr>
                      <w:rFonts w:cs="Arial"/>
                      <w:i/>
                      <w:iCs/>
                    </w:rPr>
                    <w:t xml:space="preserve"> </w:t>
                  </w:r>
                  <w:r w:rsidRPr="00C81D28">
                    <w:rPr>
                      <w:rFonts w:cs="Arial"/>
                    </w:rPr>
                    <w:t xml:space="preserve">Road </w:t>
                  </w:r>
                  <w:proofErr w:type="spellStart"/>
                  <w:r w:rsidRPr="00C81D28">
                    <w:rPr>
                      <w:rFonts w:cs="Arial"/>
                    </w:rPr>
                    <w:t>Mukerian</w:t>
                  </w:r>
                  <w:proofErr w:type="spellEnd"/>
                  <w:r w:rsidRPr="00C81D28">
                    <w:rPr>
                      <w:rFonts w:cs="Arial"/>
                    </w:rPr>
                    <w:t xml:space="preserve">, </w:t>
                  </w:r>
                  <w:proofErr w:type="spellStart"/>
                  <w:r w:rsidRPr="00C81D28">
                    <w:rPr>
                      <w:rFonts w:cs="Arial"/>
                    </w:rPr>
                    <w:t>Hoshiarpur</w:t>
                  </w:r>
                  <w:proofErr w:type="spellEnd"/>
                  <w:r w:rsidRPr="00C81D28">
                    <w:rPr>
                      <w:rFonts w:cs="Arial"/>
                    </w:rPr>
                    <w:t xml:space="preserve">, </w:t>
                  </w:r>
                  <w:proofErr w:type="spellStart"/>
                  <w:r w:rsidRPr="00C81D28">
                    <w:rPr>
                      <w:rFonts w:cs="Arial"/>
                    </w:rPr>
                    <w:t>Garh</w:t>
                  </w:r>
                  <w:proofErr w:type="spellEnd"/>
                  <w:r w:rsidRPr="00C81D28">
                    <w:rPr>
                      <w:rFonts w:cs="Arial"/>
                    </w:rPr>
                    <w:t xml:space="preserve"> Shankar, </w:t>
                  </w:r>
                  <w:proofErr w:type="spellStart"/>
                  <w:r w:rsidRPr="00C81D28">
                    <w:rPr>
                      <w:rFonts w:cs="Arial"/>
                    </w:rPr>
                    <w:t>Ropar</w:t>
                  </w:r>
                  <w:proofErr w:type="spellEnd"/>
                  <w:r w:rsidRPr="00C81D28">
                    <w:rPr>
                      <w:rFonts w:cs="Arial"/>
                    </w:rPr>
                    <w:t xml:space="preserve"> and Chandigarh), </w:t>
                  </w:r>
                  <w:proofErr w:type="spellStart"/>
                  <w:r w:rsidRPr="00C81D28">
                    <w:rPr>
                      <w:rFonts w:cs="Arial"/>
                    </w:rPr>
                    <w:t>Garhwal</w:t>
                  </w:r>
                  <w:proofErr w:type="spellEnd"/>
                  <w:r w:rsidRPr="00C81D28">
                    <w:rPr>
                      <w:rFonts w:cs="Arial"/>
                    </w:rPr>
                    <w:t xml:space="preserve"> and </w:t>
                  </w:r>
                  <w:proofErr w:type="spellStart"/>
                  <w:r w:rsidRPr="00C81D28">
                    <w:rPr>
                      <w:rFonts w:cs="Arial"/>
                    </w:rPr>
                    <w:t>Kumaon</w:t>
                  </w:r>
                  <w:proofErr w:type="spellEnd"/>
                  <w:r w:rsidRPr="00C81D28">
                    <w:rPr>
                      <w:rFonts w:cs="Arial"/>
                    </w:rPr>
                    <w:t xml:space="preserve"> (</w:t>
                  </w:r>
                  <w:proofErr w:type="spellStart"/>
                  <w:r w:rsidRPr="00C81D28">
                    <w:rPr>
                      <w:rFonts w:cs="Arial"/>
                    </w:rPr>
                    <w:t>Uttrakhand</w:t>
                  </w:r>
                  <w:proofErr w:type="spellEnd"/>
                  <w:r w:rsidRPr="00C81D28">
                    <w:rPr>
                      <w:rFonts w:cs="Arial"/>
                    </w:rPr>
                    <w:t>)</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widowControl w:val="0"/>
                    <w:adjustRightInd w:val="0"/>
                    <w:jc w:val="center"/>
                    <w:rPr>
                      <w:rFonts w:cs="Arial"/>
                    </w:rPr>
                  </w:pPr>
                  <w:r w:rsidRPr="00C81D28">
                    <w:rPr>
                      <w:rFonts w:cs="Arial"/>
                    </w:rPr>
                    <w:t>166</w:t>
                  </w:r>
                </w:p>
              </w:tc>
              <w:tc>
                <w:tcPr>
                  <w:tcW w:w="690" w:type="dxa"/>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widowControl w:val="0"/>
                    <w:adjustRightInd w:val="0"/>
                    <w:jc w:val="center"/>
                    <w:rPr>
                      <w:rFonts w:cs="Arial"/>
                    </w:rPr>
                  </w:pPr>
                  <w:r w:rsidRPr="00C81D28">
                    <w:rPr>
                      <w:rFonts w:cs="Arial"/>
                    </w:rPr>
                    <w:t>163</w:t>
                  </w:r>
                </w:p>
              </w:tc>
              <w:tc>
                <w:tcPr>
                  <w:tcW w:w="770" w:type="dxa"/>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widowControl w:val="0"/>
                    <w:adjustRightInd w:val="0"/>
                    <w:jc w:val="center"/>
                    <w:rPr>
                      <w:rFonts w:cs="Arial"/>
                    </w:rPr>
                  </w:pPr>
                  <w:r w:rsidRPr="00C81D28">
                    <w:rPr>
                      <w:rFonts w:cs="Arial"/>
                    </w:rPr>
                    <w:t>162</w:t>
                  </w:r>
                </w:p>
              </w:tc>
              <w:tc>
                <w:tcPr>
                  <w:tcW w:w="817" w:type="dxa"/>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widowControl w:val="0"/>
                    <w:adjustRightInd w:val="0"/>
                    <w:jc w:val="center"/>
                    <w:rPr>
                      <w:rFonts w:cs="Arial"/>
                    </w:rPr>
                  </w:pPr>
                  <w:r w:rsidRPr="00C81D28">
                    <w:rPr>
                      <w:rFonts w:cs="Arial"/>
                    </w:rPr>
                    <w:t>77</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widowControl w:val="0"/>
                    <w:adjustRightInd w:val="0"/>
                    <w:jc w:val="center"/>
                    <w:rPr>
                      <w:rFonts w:cs="Arial"/>
                    </w:rPr>
                  </w:pPr>
                  <w:r w:rsidRPr="00C81D28">
                    <w:rPr>
                      <w:rFonts w:cs="Arial"/>
                    </w:rPr>
                    <w:t>48</w:t>
                  </w:r>
                </w:p>
              </w:tc>
            </w:tr>
            <w:tr w:rsidR="009F7AD0" w:rsidRPr="00C81D28" w:rsidTr="00C80F6C">
              <w:tc>
                <w:tcPr>
                  <w:tcW w:w="1510" w:type="dxa"/>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rPr>
                      <w:rFonts w:cs="Arial"/>
                    </w:rPr>
                  </w:pPr>
                  <w:r w:rsidRPr="00C81D28">
                    <w:rPr>
                      <w:rFonts w:cs="Arial"/>
                      <w:b/>
                    </w:rPr>
                    <w:t>Eastern</w:t>
                  </w:r>
                </w:p>
                <w:p w:rsidR="009F7AD0" w:rsidRPr="00C81D28" w:rsidRDefault="009F7AD0" w:rsidP="00C80F6C">
                  <w:pPr>
                    <w:rPr>
                      <w:rFonts w:cs="Arial"/>
                    </w:rPr>
                  </w:pPr>
                  <w:r w:rsidRPr="00C81D28">
                    <w:rPr>
                      <w:rFonts w:cs="Arial"/>
                      <w:b/>
                    </w:rPr>
                    <w:t>Himalayan Region</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jc w:val="both"/>
                    <w:rPr>
                      <w:rFonts w:cs="Arial"/>
                    </w:rPr>
                  </w:pPr>
                  <w:r w:rsidRPr="00C81D28">
                    <w:rPr>
                      <w:rFonts w:cs="Arial"/>
                    </w:rPr>
                    <w:t>Sikkim, Nagaland, Arunachal Pradesh, Manipur, Tripura, Mizoram, Meghalaya, Assam and Hill Region of West Bengal (</w:t>
                  </w:r>
                  <w:proofErr w:type="spellStart"/>
                  <w:r w:rsidRPr="00C81D28">
                    <w:rPr>
                      <w:rFonts w:cs="Arial"/>
                    </w:rPr>
                    <w:t>Gangtok</w:t>
                  </w:r>
                  <w:proofErr w:type="spellEnd"/>
                  <w:r w:rsidRPr="00C81D28">
                    <w:rPr>
                      <w:rFonts w:cs="Arial"/>
                    </w:rPr>
                    <w:t xml:space="preserve">, Darjeeling and </w:t>
                  </w:r>
                  <w:proofErr w:type="spellStart"/>
                  <w:r w:rsidRPr="00C81D28">
                    <w:rPr>
                      <w:rFonts w:cs="Arial"/>
                    </w:rPr>
                    <w:t>Kalimpong</w:t>
                  </w:r>
                  <w:proofErr w:type="spellEnd"/>
                  <w:r w:rsidRPr="00C81D28">
                    <w:rPr>
                      <w:rFonts w:cs="Arial"/>
                    </w:rPr>
                    <w:t xml:space="preserve"> Districts)</w:t>
                  </w:r>
                </w:p>
                <w:p w:rsidR="009F7AD0" w:rsidRPr="00C81D28" w:rsidRDefault="009F7AD0" w:rsidP="00C80F6C">
                  <w:pPr>
                    <w:jc w:val="both"/>
                    <w:rPr>
                      <w:rFonts w:cs="Arial"/>
                    </w:rPr>
                  </w:pPr>
                  <w:r w:rsidRPr="00C81D28">
                    <w:rPr>
                      <w:rFonts w:cs="Arial"/>
                    </w:rPr>
                    <w:t> </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widowControl w:val="0"/>
                    <w:adjustRightInd w:val="0"/>
                    <w:jc w:val="center"/>
                    <w:rPr>
                      <w:rFonts w:cs="Arial"/>
                    </w:rPr>
                  </w:pPr>
                  <w:r w:rsidRPr="00C81D28">
                    <w:rPr>
                      <w:rFonts w:cs="Arial"/>
                    </w:rPr>
                    <w:t>160</w:t>
                  </w:r>
                </w:p>
              </w:tc>
              <w:tc>
                <w:tcPr>
                  <w:tcW w:w="690" w:type="dxa"/>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widowControl w:val="0"/>
                    <w:adjustRightInd w:val="0"/>
                    <w:jc w:val="center"/>
                    <w:rPr>
                      <w:rFonts w:cs="Arial"/>
                    </w:rPr>
                  </w:pPr>
                  <w:r w:rsidRPr="00C81D28">
                    <w:rPr>
                      <w:rFonts w:cs="Arial"/>
                    </w:rPr>
                    <w:t>157</w:t>
                  </w:r>
                </w:p>
              </w:tc>
              <w:tc>
                <w:tcPr>
                  <w:tcW w:w="770" w:type="dxa"/>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widowControl w:val="0"/>
                    <w:adjustRightInd w:val="0"/>
                    <w:jc w:val="center"/>
                    <w:rPr>
                      <w:rFonts w:cs="Arial"/>
                    </w:rPr>
                  </w:pPr>
                  <w:r w:rsidRPr="00C81D28">
                    <w:rPr>
                      <w:rFonts w:cs="Arial"/>
                    </w:rPr>
                    <w:t>160</w:t>
                  </w:r>
                </w:p>
              </w:tc>
              <w:tc>
                <w:tcPr>
                  <w:tcW w:w="817" w:type="dxa"/>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widowControl w:val="0"/>
                    <w:adjustRightInd w:val="0"/>
                    <w:jc w:val="center"/>
                    <w:rPr>
                      <w:rFonts w:cs="Arial"/>
                    </w:rPr>
                  </w:pPr>
                  <w:r w:rsidRPr="00C81D28">
                    <w:rPr>
                      <w:rFonts w:cs="Arial"/>
                    </w:rPr>
                    <w:t>77</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widowControl w:val="0"/>
                    <w:adjustRightInd w:val="0"/>
                    <w:jc w:val="center"/>
                    <w:rPr>
                      <w:rFonts w:cs="Arial"/>
                    </w:rPr>
                  </w:pPr>
                  <w:r w:rsidRPr="00C81D28">
                    <w:rPr>
                      <w:rFonts w:cs="Arial"/>
                    </w:rPr>
                    <w:t>48</w:t>
                  </w:r>
                </w:p>
              </w:tc>
            </w:tr>
            <w:tr w:rsidR="009F7AD0" w:rsidRPr="00C81D28" w:rsidTr="00C80F6C">
              <w:trPr>
                <w:trHeight w:val="1187"/>
              </w:trPr>
              <w:tc>
                <w:tcPr>
                  <w:tcW w:w="1510" w:type="dxa"/>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widowControl w:val="0"/>
                    <w:adjustRightInd w:val="0"/>
                    <w:jc w:val="both"/>
                    <w:rPr>
                      <w:rFonts w:cs="Arial"/>
                    </w:rPr>
                  </w:pPr>
                  <w:r w:rsidRPr="00C81D28">
                    <w:rPr>
                      <w:rFonts w:cs="Arial"/>
                      <w:b/>
                    </w:rPr>
                    <w:t>Western Plains Region</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BF56CB">
                  <w:pPr>
                    <w:spacing w:after="0"/>
                    <w:jc w:val="both"/>
                    <w:rPr>
                      <w:rFonts w:cs="Arial"/>
                    </w:rPr>
                  </w:pPr>
                  <w:r w:rsidRPr="00C81D28">
                    <w:rPr>
                      <w:rFonts w:cs="Arial"/>
                    </w:rPr>
                    <w:t>Punjab, Haryana, Chandigarh,</w:t>
                  </w:r>
                </w:p>
                <w:p w:rsidR="009F7AD0" w:rsidRPr="00C81D28" w:rsidRDefault="009F7AD0" w:rsidP="00BF56CB">
                  <w:pPr>
                    <w:spacing w:after="0"/>
                    <w:jc w:val="both"/>
                    <w:rPr>
                      <w:rFonts w:cs="Arial"/>
                    </w:rPr>
                  </w:pPr>
                  <w:r w:rsidRPr="00C81D28">
                    <w:rPr>
                      <w:rFonts w:cs="Arial"/>
                    </w:rPr>
                    <w:t>Delhi, Rajasthan and Western</w:t>
                  </w:r>
                </w:p>
                <w:p w:rsidR="009F7AD0" w:rsidRPr="00C81D28" w:rsidRDefault="009F7AD0" w:rsidP="00BF56CB">
                  <w:pPr>
                    <w:spacing w:after="0"/>
                    <w:jc w:val="both"/>
                    <w:rPr>
                      <w:rFonts w:cs="Arial"/>
                    </w:rPr>
                  </w:pPr>
                  <w:r w:rsidRPr="00C81D28">
                    <w:rPr>
                      <w:rFonts w:cs="Arial"/>
                    </w:rPr>
                    <w:t>Uttar Pradesh (Meerut and Agra Division)</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widowControl w:val="0"/>
                    <w:adjustRightInd w:val="0"/>
                    <w:jc w:val="center"/>
                    <w:rPr>
                      <w:rFonts w:cs="Arial"/>
                    </w:rPr>
                  </w:pPr>
                  <w:r w:rsidRPr="00C81D28">
                    <w:rPr>
                      <w:rFonts w:cs="Arial"/>
                    </w:rPr>
                    <w:t>170</w:t>
                  </w:r>
                </w:p>
              </w:tc>
              <w:tc>
                <w:tcPr>
                  <w:tcW w:w="690" w:type="dxa"/>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widowControl w:val="0"/>
                    <w:adjustRightInd w:val="0"/>
                    <w:jc w:val="center"/>
                    <w:rPr>
                      <w:rFonts w:cs="Arial"/>
                    </w:rPr>
                  </w:pPr>
                  <w:r w:rsidRPr="00C81D28">
                    <w:rPr>
                      <w:rFonts w:cs="Arial"/>
                    </w:rPr>
                    <w:t>170</w:t>
                  </w:r>
                </w:p>
              </w:tc>
              <w:tc>
                <w:tcPr>
                  <w:tcW w:w="770" w:type="dxa"/>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widowControl w:val="0"/>
                    <w:adjustRightInd w:val="0"/>
                    <w:jc w:val="center"/>
                    <w:rPr>
                      <w:rFonts w:cs="Arial"/>
                    </w:rPr>
                  </w:pPr>
                  <w:r w:rsidRPr="00C81D28">
                    <w:rPr>
                      <w:rFonts w:cs="Arial"/>
                    </w:rPr>
                    <w:t>162</w:t>
                  </w:r>
                </w:p>
              </w:tc>
              <w:tc>
                <w:tcPr>
                  <w:tcW w:w="817" w:type="dxa"/>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widowControl w:val="0"/>
                    <w:adjustRightInd w:val="0"/>
                    <w:jc w:val="center"/>
                    <w:rPr>
                      <w:rFonts w:cs="Arial"/>
                    </w:rPr>
                  </w:pPr>
                  <w:r w:rsidRPr="00C81D28">
                    <w:rPr>
                      <w:rFonts w:cs="Arial"/>
                    </w:rPr>
                    <w:t>77</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widowControl w:val="0"/>
                    <w:adjustRightInd w:val="0"/>
                    <w:jc w:val="center"/>
                    <w:rPr>
                      <w:rFonts w:cs="Arial"/>
                    </w:rPr>
                  </w:pPr>
                  <w:r w:rsidRPr="00C81D28">
                    <w:rPr>
                      <w:rFonts w:cs="Arial"/>
                    </w:rPr>
                    <w:t>50</w:t>
                  </w:r>
                </w:p>
              </w:tc>
            </w:tr>
            <w:tr w:rsidR="009F7AD0" w:rsidRPr="00C81D28" w:rsidTr="00C80F6C">
              <w:tc>
                <w:tcPr>
                  <w:tcW w:w="1510" w:type="dxa"/>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widowControl w:val="0"/>
                    <w:adjustRightInd w:val="0"/>
                    <w:jc w:val="both"/>
                    <w:rPr>
                      <w:rFonts w:cs="Arial"/>
                    </w:rPr>
                  </w:pPr>
                  <w:r w:rsidRPr="00C81D28">
                    <w:rPr>
                      <w:rFonts w:cs="Arial"/>
                      <w:b/>
                    </w:rPr>
                    <w:t>Eastern Plains Region</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BF56CB">
                  <w:pPr>
                    <w:spacing w:after="0"/>
                    <w:jc w:val="both"/>
                    <w:rPr>
                      <w:rFonts w:cs="Arial"/>
                    </w:rPr>
                  </w:pPr>
                  <w:r w:rsidRPr="00C81D28">
                    <w:rPr>
                      <w:rFonts w:cs="Arial"/>
                    </w:rPr>
                    <w:t>Eastern Uttar Pradesh, Bihar, West Bengal, Jharkhand and Orissa</w:t>
                  </w:r>
                </w:p>
                <w:p w:rsidR="009F7AD0" w:rsidRPr="00C81D28" w:rsidRDefault="009F7AD0" w:rsidP="00BF56CB">
                  <w:pPr>
                    <w:spacing w:after="0"/>
                    <w:jc w:val="both"/>
                    <w:rPr>
                      <w:rFonts w:cs="Arial"/>
                    </w:rPr>
                  </w:pPr>
                  <w:r w:rsidRPr="00C81D28">
                    <w:rPr>
                      <w:rFonts w:cs="Arial"/>
                    </w:rPr>
                    <w:t> </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widowControl w:val="0"/>
                    <w:adjustRightInd w:val="0"/>
                    <w:jc w:val="center"/>
                    <w:rPr>
                      <w:rFonts w:cs="Arial"/>
                    </w:rPr>
                  </w:pPr>
                  <w:r w:rsidRPr="00C81D28">
                    <w:rPr>
                      <w:rFonts w:cs="Arial"/>
                    </w:rPr>
                    <w:t>169</w:t>
                  </w:r>
                </w:p>
              </w:tc>
              <w:tc>
                <w:tcPr>
                  <w:tcW w:w="690" w:type="dxa"/>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widowControl w:val="0"/>
                    <w:adjustRightInd w:val="0"/>
                    <w:jc w:val="center"/>
                    <w:rPr>
                      <w:rFonts w:cs="Arial"/>
                    </w:rPr>
                  </w:pPr>
                  <w:r w:rsidRPr="00C81D28">
                    <w:rPr>
                      <w:rFonts w:cs="Arial"/>
                    </w:rPr>
                    <w:t>169</w:t>
                  </w:r>
                </w:p>
              </w:tc>
              <w:tc>
                <w:tcPr>
                  <w:tcW w:w="770" w:type="dxa"/>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widowControl w:val="0"/>
                    <w:adjustRightInd w:val="0"/>
                    <w:jc w:val="center"/>
                    <w:rPr>
                      <w:rFonts w:cs="Arial"/>
                    </w:rPr>
                  </w:pPr>
                  <w:r w:rsidRPr="00C81D28">
                    <w:rPr>
                      <w:rFonts w:cs="Arial"/>
                    </w:rPr>
                    <w:t>162</w:t>
                  </w:r>
                </w:p>
              </w:tc>
              <w:tc>
                <w:tcPr>
                  <w:tcW w:w="817" w:type="dxa"/>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widowControl w:val="0"/>
                    <w:adjustRightInd w:val="0"/>
                    <w:jc w:val="center"/>
                    <w:rPr>
                      <w:rFonts w:cs="Arial"/>
                    </w:rPr>
                  </w:pPr>
                  <w:r w:rsidRPr="00C81D28">
                    <w:rPr>
                      <w:rFonts w:cs="Arial"/>
                    </w:rPr>
                    <w:t>77</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widowControl w:val="0"/>
                    <w:adjustRightInd w:val="0"/>
                    <w:jc w:val="center"/>
                    <w:rPr>
                      <w:rFonts w:cs="Arial"/>
                    </w:rPr>
                  </w:pPr>
                  <w:r w:rsidRPr="00C81D28">
                    <w:rPr>
                      <w:rFonts w:cs="Arial"/>
                    </w:rPr>
                    <w:t>50</w:t>
                  </w:r>
                </w:p>
              </w:tc>
            </w:tr>
            <w:tr w:rsidR="009F7AD0" w:rsidRPr="00C81D28" w:rsidTr="00C80F6C">
              <w:tc>
                <w:tcPr>
                  <w:tcW w:w="1510" w:type="dxa"/>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widowControl w:val="0"/>
                    <w:adjustRightInd w:val="0"/>
                    <w:jc w:val="both"/>
                    <w:rPr>
                      <w:rFonts w:cs="Arial"/>
                    </w:rPr>
                  </w:pPr>
                  <w:r w:rsidRPr="00C81D28">
                    <w:rPr>
                      <w:rFonts w:cs="Arial"/>
                      <w:b/>
                    </w:rPr>
                    <w:t>Central Region</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rsidR="009F7AD0" w:rsidRPr="00C81D28" w:rsidRDefault="009F7AD0" w:rsidP="00BF56CB">
                  <w:pPr>
                    <w:spacing w:after="0"/>
                    <w:jc w:val="both"/>
                    <w:rPr>
                      <w:rFonts w:cs="Arial"/>
                    </w:rPr>
                  </w:pPr>
                  <w:r w:rsidRPr="00C81D28">
                    <w:rPr>
                      <w:rFonts w:cs="Arial"/>
                    </w:rPr>
                    <w:t xml:space="preserve">Madhya Pradesh, </w:t>
                  </w:r>
                  <w:proofErr w:type="spellStart"/>
                  <w:r w:rsidRPr="00C81D28">
                    <w:rPr>
                      <w:rFonts w:cs="Arial"/>
                    </w:rPr>
                    <w:t>Chattisgarh</w:t>
                  </w:r>
                  <w:proofErr w:type="spellEnd"/>
                  <w:r w:rsidRPr="00C81D28">
                    <w:rPr>
                      <w:rFonts w:cs="Arial"/>
                    </w:rPr>
                    <w:t xml:space="preserve">, Gujarat, Maharashtra, </w:t>
                  </w:r>
                  <w:proofErr w:type="spellStart"/>
                  <w:r w:rsidRPr="00C81D28">
                    <w:rPr>
                      <w:rFonts w:cs="Arial"/>
                    </w:rPr>
                    <w:t>Dadar</w:t>
                  </w:r>
                  <w:proofErr w:type="spellEnd"/>
                  <w:r w:rsidRPr="00C81D28">
                    <w:rPr>
                      <w:rFonts w:cs="Arial"/>
                    </w:rPr>
                    <w:t>, Nagar Haveli, Daman and Diu</w:t>
                  </w:r>
                </w:p>
                <w:p w:rsidR="009F7AD0" w:rsidRPr="00C81D28" w:rsidRDefault="009F7AD0" w:rsidP="00BF56CB">
                  <w:pPr>
                    <w:spacing w:after="0"/>
                    <w:jc w:val="both"/>
                    <w:rPr>
                      <w:rFonts w:cs="Arial"/>
                    </w:rPr>
                  </w:pPr>
                  <w:r w:rsidRPr="00C81D28">
                    <w:rPr>
                      <w:rFonts w:cs="Arial"/>
                    </w:rPr>
                    <w:t> </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widowControl w:val="0"/>
                    <w:adjustRightInd w:val="0"/>
                    <w:jc w:val="center"/>
                    <w:rPr>
                      <w:rFonts w:cs="Arial"/>
                    </w:rPr>
                  </w:pPr>
                  <w:r w:rsidRPr="00C81D28">
                    <w:rPr>
                      <w:rFonts w:cs="Arial"/>
                    </w:rPr>
                    <w:t>168</w:t>
                  </w:r>
                </w:p>
              </w:tc>
              <w:tc>
                <w:tcPr>
                  <w:tcW w:w="690" w:type="dxa"/>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widowControl w:val="0"/>
                    <w:adjustRightInd w:val="0"/>
                    <w:jc w:val="center"/>
                    <w:rPr>
                      <w:rFonts w:cs="Arial"/>
                    </w:rPr>
                  </w:pPr>
                  <w:r w:rsidRPr="00C81D28">
                    <w:rPr>
                      <w:rFonts w:cs="Arial"/>
                    </w:rPr>
                    <w:t>167</w:t>
                  </w:r>
                </w:p>
              </w:tc>
              <w:tc>
                <w:tcPr>
                  <w:tcW w:w="770" w:type="dxa"/>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widowControl w:val="0"/>
                    <w:adjustRightInd w:val="0"/>
                    <w:jc w:val="center"/>
                    <w:rPr>
                      <w:rFonts w:cs="Arial"/>
                    </w:rPr>
                  </w:pPr>
                  <w:r w:rsidRPr="00C81D28">
                    <w:rPr>
                      <w:rFonts w:cs="Arial"/>
                    </w:rPr>
                    <w:t>162</w:t>
                  </w:r>
                </w:p>
              </w:tc>
              <w:tc>
                <w:tcPr>
                  <w:tcW w:w="817" w:type="dxa"/>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widowControl w:val="0"/>
                    <w:adjustRightInd w:val="0"/>
                    <w:jc w:val="center"/>
                    <w:rPr>
                      <w:rFonts w:cs="Arial"/>
                    </w:rPr>
                  </w:pPr>
                  <w:r w:rsidRPr="00C81D28">
                    <w:rPr>
                      <w:rFonts w:cs="Arial"/>
                    </w:rPr>
                    <w:t>*77</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widowControl w:val="0"/>
                    <w:adjustRightInd w:val="0"/>
                    <w:jc w:val="center"/>
                    <w:rPr>
                      <w:rFonts w:cs="Arial"/>
                    </w:rPr>
                  </w:pPr>
                  <w:r w:rsidRPr="00C81D28">
                    <w:rPr>
                      <w:rFonts w:cs="Arial"/>
                    </w:rPr>
                    <w:t>50</w:t>
                  </w:r>
                </w:p>
              </w:tc>
            </w:tr>
            <w:tr w:rsidR="009F7AD0" w:rsidRPr="00C81D28" w:rsidTr="00C80F6C">
              <w:tc>
                <w:tcPr>
                  <w:tcW w:w="1510" w:type="dxa"/>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rPr>
                      <w:rFonts w:cs="Arial"/>
                    </w:rPr>
                  </w:pPr>
                  <w:r w:rsidRPr="00C81D28">
                    <w:rPr>
                      <w:rFonts w:cs="Arial"/>
                      <w:b/>
                    </w:rPr>
                    <w:t>Southern</w:t>
                  </w:r>
                </w:p>
                <w:p w:rsidR="009F7AD0" w:rsidRPr="00C81D28" w:rsidRDefault="009F7AD0" w:rsidP="00C80F6C">
                  <w:pPr>
                    <w:rPr>
                      <w:rFonts w:cs="Arial"/>
                    </w:rPr>
                  </w:pPr>
                  <w:r w:rsidRPr="00C81D28">
                    <w:rPr>
                      <w:rFonts w:cs="Arial"/>
                      <w:b/>
                    </w:rPr>
                    <w:lastRenderedPageBreak/>
                    <w:t>Region</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BF56CB">
                  <w:pPr>
                    <w:spacing w:after="0"/>
                    <w:jc w:val="both"/>
                    <w:rPr>
                      <w:rFonts w:cs="Arial"/>
                    </w:rPr>
                  </w:pPr>
                  <w:r w:rsidRPr="00C81D28">
                    <w:rPr>
                      <w:rFonts w:cs="Arial"/>
                    </w:rPr>
                    <w:lastRenderedPageBreak/>
                    <w:t>Andhra Pradesh, Karnataka,</w:t>
                  </w:r>
                </w:p>
                <w:p w:rsidR="009F7AD0" w:rsidRPr="00C81D28" w:rsidRDefault="009F7AD0" w:rsidP="00BF56CB">
                  <w:pPr>
                    <w:spacing w:after="0"/>
                    <w:jc w:val="both"/>
                    <w:rPr>
                      <w:rFonts w:cs="Arial"/>
                    </w:rPr>
                  </w:pPr>
                  <w:r w:rsidRPr="00C81D28">
                    <w:rPr>
                      <w:rFonts w:cs="Arial"/>
                    </w:rPr>
                    <w:lastRenderedPageBreak/>
                    <w:t>Tamil Nadu, Kerala, Goa and</w:t>
                  </w:r>
                </w:p>
                <w:p w:rsidR="009F7AD0" w:rsidRPr="00C81D28" w:rsidRDefault="009F7AD0" w:rsidP="00BF56CB">
                  <w:pPr>
                    <w:spacing w:after="0"/>
                    <w:jc w:val="both"/>
                    <w:rPr>
                      <w:rFonts w:cs="Arial"/>
                    </w:rPr>
                  </w:pPr>
                  <w:proofErr w:type="spellStart"/>
                  <w:r w:rsidRPr="00C81D28">
                    <w:rPr>
                      <w:rFonts w:cs="Arial"/>
                    </w:rPr>
                    <w:t>Puducherry</w:t>
                  </w:r>
                  <w:proofErr w:type="spellEnd"/>
                </w:p>
              </w:tc>
              <w:tc>
                <w:tcPr>
                  <w:tcW w:w="900" w:type="dxa"/>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widowControl w:val="0"/>
                    <w:adjustRightInd w:val="0"/>
                    <w:jc w:val="center"/>
                    <w:rPr>
                      <w:rFonts w:cs="Arial"/>
                    </w:rPr>
                  </w:pPr>
                  <w:r w:rsidRPr="00C81D28">
                    <w:rPr>
                      <w:rFonts w:cs="Arial"/>
                    </w:rPr>
                    <w:lastRenderedPageBreak/>
                    <w:t>166</w:t>
                  </w:r>
                </w:p>
              </w:tc>
              <w:tc>
                <w:tcPr>
                  <w:tcW w:w="690" w:type="dxa"/>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widowControl w:val="0"/>
                    <w:adjustRightInd w:val="0"/>
                    <w:jc w:val="center"/>
                    <w:rPr>
                      <w:rFonts w:cs="Arial"/>
                    </w:rPr>
                  </w:pPr>
                  <w:r w:rsidRPr="00C81D28">
                    <w:rPr>
                      <w:rFonts w:cs="Arial"/>
                    </w:rPr>
                    <w:t>165</w:t>
                  </w:r>
                </w:p>
              </w:tc>
              <w:tc>
                <w:tcPr>
                  <w:tcW w:w="770" w:type="dxa"/>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widowControl w:val="0"/>
                    <w:adjustRightInd w:val="0"/>
                    <w:jc w:val="center"/>
                    <w:rPr>
                      <w:rFonts w:cs="Arial"/>
                    </w:rPr>
                  </w:pPr>
                  <w:r w:rsidRPr="00C81D28">
                    <w:rPr>
                      <w:rFonts w:cs="Arial"/>
                    </w:rPr>
                    <w:t>162</w:t>
                  </w:r>
                </w:p>
              </w:tc>
              <w:tc>
                <w:tcPr>
                  <w:tcW w:w="817" w:type="dxa"/>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widowControl w:val="0"/>
                    <w:adjustRightInd w:val="0"/>
                    <w:jc w:val="center"/>
                    <w:rPr>
                      <w:rFonts w:cs="Arial"/>
                    </w:rPr>
                  </w:pPr>
                  <w:r w:rsidRPr="00C81D28">
                    <w:rPr>
                      <w:rFonts w:cs="Arial"/>
                    </w:rPr>
                    <w:t>77</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9F7AD0" w:rsidRPr="00C81D28" w:rsidRDefault="009F7AD0" w:rsidP="00C80F6C">
                  <w:pPr>
                    <w:widowControl w:val="0"/>
                    <w:adjustRightInd w:val="0"/>
                    <w:jc w:val="center"/>
                    <w:rPr>
                      <w:rFonts w:cs="Arial"/>
                    </w:rPr>
                  </w:pPr>
                  <w:r w:rsidRPr="00C81D28">
                    <w:rPr>
                      <w:rFonts w:cs="Arial"/>
                    </w:rPr>
                    <w:t>50</w:t>
                  </w:r>
                </w:p>
              </w:tc>
            </w:tr>
          </w:tbl>
          <w:p w:rsidR="009F7AD0" w:rsidRPr="00C81D28" w:rsidRDefault="009F7AD0" w:rsidP="00C80F6C">
            <w:pPr>
              <w:rPr>
                <w:rFonts w:cs="Arial"/>
              </w:rPr>
            </w:pPr>
            <w:r w:rsidRPr="00C81D28">
              <w:rPr>
                <w:rFonts w:cs="Arial"/>
              </w:rPr>
              <w:lastRenderedPageBreak/>
              <w:t> </w:t>
            </w:r>
          </w:p>
          <w:p w:rsidR="009F7AD0" w:rsidRPr="00C81D28" w:rsidRDefault="009F7AD0" w:rsidP="00C80F6C">
            <w:pPr>
              <w:jc w:val="both"/>
              <w:rPr>
                <w:rFonts w:cs="Arial"/>
              </w:rPr>
            </w:pPr>
            <w:r w:rsidRPr="00C81D28">
              <w:rPr>
                <w:rFonts w:cs="Arial"/>
              </w:rPr>
              <w:t>* Dispensation in chest measurement of 01 cm has been granted for Sol Tech cat in the Central Region.</w:t>
            </w:r>
          </w:p>
          <w:tbl>
            <w:tblPr>
              <w:tblW w:w="879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4"/>
              <w:gridCol w:w="3194"/>
              <w:gridCol w:w="915"/>
              <w:gridCol w:w="1275"/>
              <w:gridCol w:w="1276"/>
              <w:gridCol w:w="1276"/>
            </w:tblGrid>
            <w:tr w:rsidR="009F7AD0" w:rsidRPr="00C81D28" w:rsidTr="00B0122A">
              <w:tc>
                <w:tcPr>
                  <w:tcW w:w="854" w:type="dxa"/>
                  <w:tcBorders>
                    <w:top w:val="nil"/>
                    <w:left w:val="nil"/>
                    <w:bottom w:val="nil"/>
                    <w:right w:val="nil"/>
                  </w:tcBorders>
                  <w:shd w:val="clear" w:color="auto" w:fill="auto"/>
                  <w:vAlign w:val="center"/>
                </w:tcPr>
                <w:p w:rsidR="009F7AD0" w:rsidRPr="00C81D28" w:rsidRDefault="009F7AD0" w:rsidP="00C80F6C">
                  <w:pPr>
                    <w:spacing w:beforeAutospacing="1" w:afterAutospacing="1"/>
                    <w:rPr>
                      <w:rFonts w:cs="Arial"/>
                    </w:rPr>
                  </w:pPr>
                  <w:r w:rsidRPr="00C81D28">
                    <w:rPr>
                      <w:rFonts w:cs="Arial"/>
                    </w:rPr>
                    <w:t> </w:t>
                  </w:r>
                </w:p>
              </w:tc>
              <w:tc>
                <w:tcPr>
                  <w:tcW w:w="3194" w:type="dxa"/>
                  <w:tcBorders>
                    <w:top w:val="nil"/>
                    <w:left w:val="nil"/>
                    <w:bottom w:val="nil"/>
                    <w:right w:val="nil"/>
                  </w:tcBorders>
                  <w:shd w:val="clear" w:color="auto" w:fill="auto"/>
                  <w:vAlign w:val="center"/>
                </w:tcPr>
                <w:p w:rsidR="009F7AD0" w:rsidRPr="00C81D28" w:rsidRDefault="009F7AD0" w:rsidP="00C80F6C">
                  <w:pPr>
                    <w:spacing w:beforeAutospacing="1" w:afterAutospacing="1"/>
                    <w:rPr>
                      <w:rFonts w:cs="Arial"/>
                    </w:rPr>
                  </w:pPr>
                  <w:r w:rsidRPr="00C81D28">
                    <w:rPr>
                      <w:rFonts w:cs="Arial"/>
                    </w:rPr>
                    <w:t> </w:t>
                  </w:r>
                </w:p>
              </w:tc>
              <w:tc>
                <w:tcPr>
                  <w:tcW w:w="915" w:type="dxa"/>
                  <w:tcBorders>
                    <w:top w:val="nil"/>
                    <w:left w:val="nil"/>
                    <w:bottom w:val="nil"/>
                    <w:right w:val="nil"/>
                  </w:tcBorders>
                  <w:shd w:val="clear" w:color="auto" w:fill="auto"/>
                  <w:vAlign w:val="center"/>
                </w:tcPr>
                <w:p w:rsidR="009F7AD0" w:rsidRPr="00C81D28" w:rsidRDefault="009F7AD0" w:rsidP="00C80F6C">
                  <w:pPr>
                    <w:spacing w:beforeAutospacing="1" w:afterAutospacing="1"/>
                    <w:rPr>
                      <w:rFonts w:cs="Arial"/>
                    </w:rPr>
                  </w:pPr>
                  <w:r w:rsidRPr="00C81D28">
                    <w:rPr>
                      <w:rFonts w:cs="Arial"/>
                    </w:rPr>
                    <w:t> </w:t>
                  </w:r>
                </w:p>
              </w:tc>
              <w:tc>
                <w:tcPr>
                  <w:tcW w:w="1275" w:type="dxa"/>
                  <w:tcBorders>
                    <w:top w:val="nil"/>
                    <w:left w:val="nil"/>
                    <w:bottom w:val="nil"/>
                    <w:right w:val="nil"/>
                  </w:tcBorders>
                  <w:shd w:val="clear" w:color="auto" w:fill="auto"/>
                  <w:vAlign w:val="center"/>
                </w:tcPr>
                <w:p w:rsidR="009F7AD0" w:rsidRPr="00C81D28" w:rsidRDefault="009F7AD0" w:rsidP="00C80F6C">
                  <w:pPr>
                    <w:spacing w:beforeAutospacing="1" w:afterAutospacing="1"/>
                    <w:rPr>
                      <w:rFonts w:cs="Arial"/>
                    </w:rPr>
                  </w:pPr>
                  <w:r w:rsidRPr="00C81D28">
                    <w:rPr>
                      <w:rFonts w:cs="Arial"/>
                    </w:rPr>
                    <w:t> </w:t>
                  </w:r>
                </w:p>
              </w:tc>
              <w:tc>
                <w:tcPr>
                  <w:tcW w:w="1276" w:type="dxa"/>
                  <w:tcBorders>
                    <w:top w:val="nil"/>
                    <w:left w:val="nil"/>
                    <w:bottom w:val="nil"/>
                    <w:right w:val="nil"/>
                  </w:tcBorders>
                  <w:shd w:val="clear" w:color="auto" w:fill="auto"/>
                  <w:vAlign w:val="center"/>
                </w:tcPr>
                <w:p w:rsidR="009F7AD0" w:rsidRPr="00C81D28" w:rsidRDefault="009F7AD0" w:rsidP="00C80F6C">
                  <w:pPr>
                    <w:spacing w:beforeAutospacing="1" w:afterAutospacing="1"/>
                    <w:rPr>
                      <w:rFonts w:cs="Arial"/>
                    </w:rPr>
                  </w:pPr>
                  <w:r w:rsidRPr="00C81D28">
                    <w:rPr>
                      <w:rFonts w:cs="Arial"/>
                    </w:rPr>
                    <w:t> </w:t>
                  </w:r>
                </w:p>
              </w:tc>
              <w:tc>
                <w:tcPr>
                  <w:tcW w:w="1276" w:type="dxa"/>
                  <w:tcBorders>
                    <w:top w:val="nil"/>
                    <w:left w:val="nil"/>
                    <w:bottom w:val="nil"/>
                    <w:right w:val="nil"/>
                  </w:tcBorders>
                  <w:shd w:val="clear" w:color="auto" w:fill="auto"/>
                  <w:vAlign w:val="center"/>
                </w:tcPr>
                <w:p w:rsidR="009F7AD0" w:rsidRPr="00C81D28" w:rsidRDefault="009F7AD0" w:rsidP="00C80F6C">
                  <w:pPr>
                    <w:spacing w:beforeAutospacing="1" w:afterAutospacing="1"/>
                    <w:rPr>
                      <w:rFonts w:cs="Arial"/>
                    </w:rPr>
                  </w:pPr>
                  <w:r w:rsidRPr="00C81D28">
                    <w:rPr>
                      <w:rFonts w:cs="Arial"/>
                    </w:rPr>
                    <w:t> </w:t>
                  </w:r>
                </w:p>
              </w:tc>
            </w:tr>
          </w:tbl>
          <w:p w:rsidR="00B0122A" w:rsidRPr="00C81D28" w:rsidRDefault="009F7AD0" w:rsidP="00B0122A">
            <w:pPr>
              <w:pStyle w:val="BodyText2"/>
              <w:jc w:val="both"/>
              <w:rPr>
                <w:rFonts w:asciiTheme="minorHAnsi" w:hAnsiTheme="minorHAnsi" w:cs="Arial"/>
                <w:color w:val="000000"/>
                <w:sz w:val="22"/>
                <w:szCs w:val="22"/>
              </w:rPr>
            </w:pPr>
            <w:r w:rsidRPr="00C81D28">
              <w:rPr>
                <w:rFonts w:asciiTheme="minorHAnsi" w:hAnsiTheme="minorHAnsi" w:cs="Arial"/>
                <w:sz w:val="22"/>
                <w:szCs w:val="22"/>
              </w:rPr>
              <w:t> </w:t>
            </w:r>
            <w:r w:rsidR="00B0122A" w:rsidRPr="00C81D28">
              <w:rPr>
                <w:rFonts w:asciiTheme="minorHAnsi" w:hAnsiTheme="minorHAnsi" w:cs="Arial"/>
                <w:color w:val="FFFFFF" w:themeColor="background1"/>
                <w:sz w:val="22"/>
                <w:szCs w:val="22"/>
                <w:shd w:val="clear" w:color="auto" w:fill="002060"/>
              </w:rPr>
              <w:t>PHYSICAL TEST</w:t>
            </w:r>
            <w:r w:rsidR="00B0122A" w:rsidRPr="00C81D28">
              <w:rPr>
                <w:rFonts w:asciiTheme="minorHAnsi" w:hAnsiTheme="minorHAnsi" w:cs="Arial"/>
                <w:color w:val="000000"/>
                <w:sz w:val="22"/>
                <w:szCs w:val="22"/>
              </w:rPr>
              <w:t xml:space="preserve"> : </w:t>
            </w:r>
          </w:p>
          <w:p w:rsidR="00B0122A" w:rsidRPr="00C81D28" w:rsidRDefault="00B0122A" w:rsidP="00B0122A">
            <w:pPr>
              <w:autoSpaceDE w:val="0"/>
              <w:autoSpaceDN w:val="0"/>
              <w:adjustRightInd w:val="0"/>
              <w:spacing w:after="0" w:line="240" w:lineRule="auto"/>
              <w:jc w:val="both"/>
              <w:rPr>
                <w:rFonts w:cs="Arial"/>
                <w:color w:val="000000"/>
              </w:rPr>
            </w:pPr>
            <w:r w:rsidRPr="00C81D28">
              <w:rPr>
                <w:rFonts w:cs="Arial"/>
                <w:color w:val="000000"/>
              </w:rPr>
              <w:t xml:space="preserve">Candidates meeting the laid down standards are required to qualify in each of the following tests :- </w:t>
            </w:r>
          </w:p>
          <w:p w:rsidR="00B0122A" w:rsidRPr="00C81D28" w:rsidRDefault="00B0122A" w:rsidP="00B0122A">
            <w:pPr>
              <w:autoSpaceDE w:val="0"/>
              <w:autoSpaceDN w:val="0"/>
              <w:adjustRightInd w:val="0"/>
              <w:spacing w:after="0" w:line="240" w:lineRule="auto"/>
              <w:ind w:left="720" w:hanging="720"/>
              <w:jc w:val="both"/>
              <w:rPr>
                <w:rFonts w:cs="Arial"/>
                <w:color w:val="000000"/>
              </w:rPr>
            </w:pPr>
            <w:r w:rsidRPr="00C81D28">
              <w:rPr>
                <w:rFonts w:cs="Arial"/>
                <w:color w:val="000000"/>
              </w:rPr>
              <w:t xml:space="preserve">(a) 1.6 Kilometers Run. </w:t>
            </w:r>
          </w:p>
          <w:p w:rsidR="00B0122A" w:rsidRPr="00C81D28" w:rsidRDefault="00B0122A" w:rsidP="00B0122A">
            <w:pPr>
              <w:autoSpaceDE w:val="0"/>
              <w:autoSpaceDN w:val="0"/>
              <w:adjustRightInd w:val="0"/>
              <w:spacing w:after="0" w:line="240" w:lineRule="auto"/>
              <w:ind w:left="720" w:hanging="720"/>
              <w:jc w:val="both"/>
              <w:rPr>
                <w:rFonts w:cs="Arial"/>
                <w:color w:val="000000"/>
              </w:rPr>
            </w:pPr>
            <w:r w:rsidRPr="00C81D28">
              <w:rPr>
                <w:rFonts w:cs="Arial"/>
                <w:color w:val="000000"/>
              </w:rPr>
              <w:t xml:space="preserve">(b) Beam. </w:t>
            </w:r>
          </w:p>
          <w:p w:rsidR="00B0122A" w:rsidRPr="00C81D28" w:rsidRDefault="00B0122A" w:rsidP="00B0122A">
            <w:pPr>
              <w:autoSpaceDE w:val="0"/>
              <w:autoSpaceDN w:val="0"/>
              <w:adjustRightInd w:val="0"/>
              <w:spacing w:after="0" w:line="240" w:lineRule="auto"/>
              <w:ind w:left="720" w:hanging="720"/>
              <w:jc w:val="both"/>
              <w:rPr>
                <w:rFonts w:cs="Arial"/>
                <w:color w:val="000000"/>
              </w:rPr>
            </w:pPr>
            <w:r w:rsidRPr="00C81D28">
              <w:rPr>
                <w:rFonts w:cs="Arial"/>
                <w:color w:val="000000"/>
              </w:rPr>
              <w:t xml:space="preserve">(c) Balance. </w:t>
            </w:r>
          </w:p>
          <w:p w:rsidR="00B0122A" w:rsidRPr="00C81D28" w:rsidRDefault="00B0122A" w:rsidP="00B0122A">
            <w:pPr>
              <w:autoSpaceDE w:val="0"/>
              <w:autoSpaceDN w:val="0"/>
              <w:adjustRightInd w:val="0"/>
              <w:spacing w:after="0" w:line="240" w:lineRule="auto"/>
              <w:ind w:left="720" w:hanging="720"/>
              <w:jc w:val="both"/>
              <w:rPr>
                <w:rFonts w:cs="Arial"/>
                <w:color w:val="000000"/>
              </w:rPr>
            </w:pPr>
            <w:r w:rsidRPr="00C81D28">
              <w:rPr>
                <w:rFonts w:cs="Arial"/>
                <w:color w:val="000000"/>
              </w:rPr>
              <w:t xml:space="preserve">(d) 9 Feet ditch. </w:t>
            </w:r>
          </w:p>
          <w:p w:rsidR="00B0122A" w:rsidRPr="00C81D28" w:rsidRDefault="00B0122A" w:rsidP="00B0122A">
            <w:pPr>
              <w:autoSpaceDE w:val="0"/>
              <w:autoSpaceDN w:val="0"/>
              <w:adjustRightInd w:val="0"/>
              <w:spacing w:after="0" w:line="240" w:lineRule="auto"/>
              <w:rPr>
                <w:rFonts w:cs="Arial"/>
                <w:color w:val="000000"/>
              </w:rPr>
            </w:pPr>
          </w:p>
          <w:p w:rsidR="00B0122A" w:rsidRPr="00C81D28" w:rsidRDefault="00B0122A" w:rsidP="00B0122A">
            <w:pPr>
              <w:autoSpaceDE w:val="0"/>
              <w:autoSpaceDN w:val="0"/>
              <w:adjustRightInd w:val="0"/>
              <w:spacing w:after="0" w:line="240" w:lineRule="auto"/>
              <w:jc w:val="both"/>
              <w:rPr>
                <w:rFonts w:cs="Arial"/>
                <w:color w:val="000000"/>
              </w:rPr>
            </w:pPr>
            <w:r w:rsidRPr="00C81D28">
              <w:rPr>
                <w:rFonts w:cs="Arial"/>
                <w:b/>
                <w:bCs/>
                <w:color w:val="FFFFFF" w:themeColor="background1"/>
                <w:shd w:val="clear" w:color="auto" w:fill="002060"/>
              </w:rPr>
              <w:t>MEDICAL EXAMINATION</w:t>
            </w:r>
            <w:r w:rsidRPr="00C81D28">
              <w:rPr>
                <w:rFonts w:cs="Arial"/>
                <w:b/>
                <w:bCs/>
                <w:color w:val="000000"/>
              </w:rPr>
              <w:t xml:space="preserve"> </w:t>
            </w:r>
            <w:r w:rsidRPr="00C81D28">
              <w:rPr>
                <w:rFonts w:cs="Arial"/>
                <w:color w:val="000000"/>
              </w:rPr>
              <w:t xml:space="preserve">: </w:t>
            </w:r>
          </w:p>
          <w:p w:rsidR="00B0122A" w:rsidRPr="00C81D28" w:rsidRDefault="00B0122A" w:rsidP="00B0122A">
            <w:pPr>
              <w:autoSpaceDE w:val="0"/>
              <w:autoSpaceDN w:val="0"/>
              <w:adjustRightInd w:val="0"/>
              <w:spacing w:after="0" w:line="240" w:lineRule="auto"/>
              <w:jc w:val="both"/>
              <w:rPr>
                <w:rFonts w:cs="Arial"/>
                <w:color w:val="000000"/>
              </w:rPr>
            </w:pPr>
            <w:r w:rsidRPr="00C81D28">
              <w:rPr>
                <w:rFonts w:cs="Arial"/>
                <w:color w:val="000000"/>
              </w:rPr>
              <w:t xml:space="preserve">Successful candidates will undergo medical examination. Candidates should get their ears cleaned before coming for medical examination. </w:t>
            </w:r>
          </w:p>
          <w:p w:rsidR="00B0122A" w:rsidRPr="00C81D28" w:rsidRDefault="00B0122A" w:rsidP="00B0122A">
            <w:pPr>
              <w:autoSpaceDE w:val="0"/>
              <w:autoSpaceDN w:val="0"/>
              <w:adjustRightInd w:val="0"/>
              <w:spacing w:after="0" w:line="240" w:lineRule="auto"/>
              <w:jc w:val="both"/>
              <w:rPr>
                <w:rFonts w:cs="Arial"/>
                <w:color w:val="000000"/>
              </w:rPr>
            </w:pPr>
            <w:r w:rsidRPr="00C81D28">
              <w:rPr>
                <w:rFonts w:cs="Arial"/>
                <w:b/>
                <w:bCs/>
                <w:color w:val="FFFFFF" w:themeColor="background1"/>
                <w:shd w:val="clear" w:color="auto" w:fill="002060"/>
              </w:rPr>
              <w:t>WRITTEN EXAMINATION</w:t>
            </w:r>
            <w:r w:rsidRPr="00C81D28">
              <w:rPr>
                <w:rFonts w:cs="Arial"/>
                <w:b/>
                <w:bCs/>
                <w:color w:val="000000"/>
              </w:rPr>
              <w:t xml:space="preserve"> </w:t>
            </w:r>
            <w:r w:rsidRPr="00C81D28">
              <w:rPr>
                <w:rFonts w:cs="Arial"/>
                <w:color w:val="000000"/>
              </w:rPr>
              <w:t xml:space="preserve">: </w:t>
            </w:r>
          </w:p>
          <w:p w:rsidR="00B0122A" w:rsidRPr="00C81D28" w:rsidRDefault="00B0122A" w:rsidP="00B0122A">
            <w:pPr>
              <w:autoSpaceDE w:val="0"/>
              <w:autoSpaceDN w:val="0"/>
              <w:adjustRightInd w:val="0"/>
              <w:spacing w:after="0" w:line="240" w:lineRule="auto"/>
              <w:jc w:val="both"/>
              <w:rPr>
                <w:rFonts w:cs="Arial"/>
                <w:color w:val="000099"/>
              </w:rPr>
            </w:pPr>
            <w:r w:rsidRPr="00C81D28">
              <w:rPr>
                <w:rFonts w:cs="Arial"/>
                <w:color w:val="000000"/>
              </w:rPr>
              <w:t>Candidates declared medical fit will be eligible to appear in the written examination comprisi</w:t>
            </w:r>
            <w:r w:rsidR="00F8721A">
              <w:rPr>
                <w:rFonts w:cs="Arial"/>
                <w:color w:val="000000"/>
              </w:rPr>
              <w:t>ng General Knowledge and Arithme</w:t>
            </w:r>
            <w:r w:rsidRPr="00C81D28">
              <w:rPr>
                <w:rFonts w:cs="Arial"/>
                <w:color w:val="000000"/>
              </w:rPr>
              <w:t xml:space="preserve">tic </w:t>
            </w:r>
            <w:r w:rsidRPr="00C81D28">
              <w:rPr>
                <w:rFonts w:cs="Arial"/>
                <w:color w:val="000099"/>
              </w:rPr>
              <w:t xml:space="preserve">of </w:t>
            </w:r>
            <w:proofErr w:type="spellStart"/>
            <w:r w:rsidRPr="00C81D28">
              <w:rPr>
                <w:rFonts w:cs="Arial"/>
                <w:color w:val="000099"/>
              </w:rPr>
              <w:t>Matric</w:t>
            </w:r>
            <w:proofErr w:type="spellEnd"/>
            <w:r w:rsidRPr="00C81D28">
              <w:rPr>
                <w:rFonts w:cs="Arial"/>
                <w:color w:val="000099"/>
              </w:rPr>
              <w:t xml:space="preserve"> level standard. </w:t>
            </w:r>
          </w:p>
          <w:p w:rsidR="00B0122A" w:rsidRPr="00C81D28" w:rsidRDefault="00B0122A" w:rsidP="00B0122A">
            <w:pPr>
              <w:autoSpaceDE w:val="0"/>
              <w:autoSpaceDN w:val="0"/>
              <w:adjustRightInd w:val="0"/>
              <w:spacing w:after="0" w:line="240" w:lineRule="auto"/>
              <w:jc w:val="both"/>
              <w:rPr>
                <w:rFonts w:cs="Arial"/>
                <w:color w:val="000000"/>
              </w:rPr>
            </w:pPr>
            <w:r w:rsidRPr="00C81D28">
              <w:rPr>
                <w:rFonts w:cs="Arial"/>
                <w:b/>
                <w:bCs/>
                <w:color w:val="FFFFFF" w:themeColor="background1"/>
                <w:shd w:val="clear" w:color="auto" w:fill="002060"/>
              </w:rPr>
              <w:t>RECRUITMENT RALLIES</w:t>
            </w:r>
            <w:r w:rsidRPr="00C81D28">
              <w:rPr>
                <w:rFonts w:cs="Arial"/>
                <w:b/>
                <w:bCs/>
                <w:color w:val="000000"/>
              </w:rPr>
              <w:t xml:space="preserve"> </w:t>
            </w:r>
            <w:r w:rsidRPr="00C81D28">
              <w:rPr>
                <w:rFonts w:cs="Arial"/>
                <w:color w:val="000000"/>
              </w:rPr>
              <w:t xml:space="preserve">: </w:t>
            </w:r>
          </w:p>
          <w:p w:rsidR="00B875C4" w:rsidRPr="00C81D28" w:rsidRDefault="00B0122A" w:rsidP="00B875C4">
            <w:pPr>
              <w:rPr>
                <w:rFonts w:cs="Arial"/>
              </w:rPr>
            </w:pPr>
            <w:r w:rsidRPr="00C81D28">
              <w:rPr>
                <w:rFonts w:cs="Arial"/>
                <w:color w:val="000000"/>
              </w:rPr>
              <w:t>For entry into non-commissioned category in the Armed Forces recruitment rallies are held in different district headquarters from time to time</w:t>
            </w:r>
          </w:p>
          <w:p w:rsidR="009F7AD0" w:rsidRPr="00C81D28" w:rsidRDefault="009F7AD0" w:rsidP="00B875C4">
            <w:pPr>
              <w:rPr>
                <w:rFonts w:cs="Arial"/>
                <w:color w:val="000099"/>
              </w:rPr>
            </w:pPr>
            <w:r w:rsidRPr="00C81D28">
              <w:rPr>
                <w:rFonts w:cs="Arial"/>
                <w:b/>
                <w:color w:val="FFFFFF" w:themeColor="background1"/>
                <w:u w:val="single"/>
                <w:shd w:val="clear" w:color="auto" w:fill="002060"/>
              </w:rPr>
              <w:t>DETAILS OF HQ RTG ZONES AND ARMY RECRUITING OFFICES (AROs</w:t>
            </w:r>
            <w:r w:rsidRPr="00C81D28">
              <w:rPr>
                <w:rFonts w:cs="Arial"/>
                <w:b/>
                <w:color w:val="000099"/>
                <w:u w:val="single"/>
              </w:rPr>
              <w:t>)</w:t>
            </w:r>
          </w:p>
          <w:p w:rsidR="009F7AD0" w:rsidRPr="00C81D28" w:rsidRDefault="009F7AD0" w:rsidP="00C80F6C">
            <w:pPr>
              <w:rPr>
                <w:rFonts w:cs="Arial"/>
                <w:b/>
              </w:rPr>
            </w:pPr>
            <w:r w:rsidRPr="00C81D28">
              <w:rPr>
                <w:rFonts w:cs="Arial"/>
                <w:b/>
              </w:rPr>
              <w:t> </w:t>
            </w:r>
            <w:r w:rsidR="00737D5B" w:rsidRPr="00C81D28">
              <w:rPr>
                <w:rFonts w:cs="Arial"/>
                <w:b/>
              </w:rPr>
              <w:t>(HQ RTG ZONE –</w:t>
            </w:r>
            <w:hyperlink w:anchor="K" w:history="1">
              <w:r w:rsidR="00737D5B" w:rsidRPr="00C81D28">
                <w:rPr>
                  <w:rStyle w:val="Hyperlink"/>
                  <w:rFonts w:cs="Arial"/>
                  <w:b/>
                </w:rPr>
                <w:t>WEST BENGAL</w:t>
              </w:r>
            </w:hyperlink>
            <w:r w:rsidR="00737D5B" w:rsidRPr="00C81D28">
              <w:rPr>
                <w:rFonts w:cs="Arial"/>
                <w:b/>
              </w:rPr>
              <w:t>)</w:t>
            </w:r>
          </w:p>
          <w:tbl>
            <w:tblPr>
              <w:tblW w:w="9735" w:type="dxa"/>
              <w:tblBorders>
                <w:top w:val="single" w:sz="4" w:space="0" w:color="000000"/>
                <w:left w:val="single" w:sz="4" w:space="0" w:color="000000"/>
                <w:bottom w:val="single" w:sz="4" w:space="0" w:color="000000"/>
                <w:right w:val="single" w:sz="4" w:space="0" w:color="000000"/>
              </w:tblBorders>
              <w:tblLook w:val="04A0"/>
            </w:tblPr>
            <w:tblGrid>
              <w:gridCol w:w="738"/>
              <w:gridCol w:w="2969"/>
              <w:gridCol w:w="6028"/>
            </w:tblGrid>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C80F6C">
                  <w:pPr>
                    <w:rPr>
                      <w:rFonts w:cs="Arial"/>
                    </w:rPr>
                  </w:pPr>
                  <w:r w:rsidRPr="00C81D28">
                    <w:rPr>
                      <w:rFonts w:cs="Arial"/>
                      <w:b/>
                    </w:rPr>
                    <w:t>Ser No</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C80F6C">
                  <w:pPr>
                    <w:rPr>
                      <w:rFonts w:cs="Arial"/>
                    </w:rPr>
                  </w:pPr>
                  <w:r w:rsidRPr="00C81D28">
                    <w:rPr>
                      <w:rFonts w:cs="Arial"/>
                      <w:b/>
                    </w:rPr>
                    <w:t xml:space="preserve">HQ </w:t>
                  </w:r>
                  <w:proofErr w:type="spellStart"/>
                  <w:r w:rsidRPr="00C81D28">
                    <w:rPr>
                      <w:rFonts w:cs="Arial"/>
                      <w:b/>
                    </w:rPr>
                    <w:t>Rtg</w:t>
                  </w:r>
                  <w:proofErr w:type="spellEnd"/>
                  <w:r w:rsidRPr="00C81D28">
                    <w:rPr>
                      <w:rFonts w:cs="Arial"/>
                      <w:b/>
                    </w:rPr>
                    <w:t xml:space="preserve"> Zone</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C80F6C">
                  <w:pPr>
                    <w:rPr>
                      <w:rFonts w:cs="Arial"/>
                    </w:rPr>
                  </w:pPr>
                  <w:r w:rsidRPr="00C81D28">
                    <w:rPr>
                      <w:rFonts w:cs="Arial"/>
                      <w:b/>
                    </w:rPr>
                    <w:t>STATE, UNION TERRITORY AND DISTRICTS</w:t>
                  </w:r>
                </w:p>
              </w:tc>
            </w:tr>
            <w:tr w:rsidR="009F7AD0" w:rsidRPr="00C81D28" w:rsidTr="00A2360F">
              <w:tc>
                <w:tcPr>
                  <w:tcW w:w="3707" w:type="dxa"/>
                  <w:gridSpan w:val="2"/>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b/>
                    </w:rPr>
                    <w:t>HQ RTG ZONE, AMBALA</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b/>
                      <w:bCs/>
                    </w:rPr>
                    <w:t>HARYANA, (EXCEPT DISTTS OF GURGAON, FARIDABAD, MEWAT AND PALWAL) HIMACHAL PRADESH AND CHANDIGARH</w:t>
                  </w:r>
                </w:p>
              </w:tc>
            </w:tr>
            <w:tr w:rsidR="009F7AD0" w:rsidRPr="00C81D28" w:rsidTr="00A2360F">
              <w:tc>
                <w:tcPr>
                  <w:tcW w:w="9735" w:type="dxa"/>
                  <w:gridSpan w:val="3"/>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line="360" w:lineRule="auto"/>
                    <w:rPr>
                      <w:rFonts w:cs="Arial"/>
                    </w:rPr>
                  </w:pPr>
                  <w:r w:rsidRPr="00C81D28">
                    <w:rPr>
                      <w:rFonts w:cs="Arial"/>
                      <w:b/>
                      <w:bCs/>
                      <w:u w:val="single"/>
                    </w:rPr>
                    <w:t xml:space="preserve">HARYANA (Except Districts of </w:t>
                  </w:r>
                  <w:proofErr w:type="spellStart"/>
                  <w:r w:rsidRPr="00C81D28">
                    <w:rPr>
                      <w:rFonts w:cs="Arial"/>
                      <w:b/>
                      <w:bCs/>
                      <w:u w:val="single"/>
                    </w:rPr>
                    <w:t>Gurgaon</w:t>
                  </w:r>
                  <w:proofErr w:type="spellEnd"/>
                  <w:r w:rsidRPr="00C81D28">
                    <w:rPr>
                      <w:rFonts w:cs="Arial"/>
                      <w:b/>
                      <w:bCs/>
                      <w:u w:val="single"/>
                    </w:rPr>
                    <w:t xml:space="preserve">, Faridabad, </w:t>
                  </w:r>
                  <w:proofErr w:type="spellStart"/>
                  <w:r w:rsidRPr="00C81D28">
                    <w:rPr>
                      <w:rFonts w:cs="Arial"/>
                      <w:b/>
                      <w:bCs/>
                      <w:u w:val="single"/>
                    </w:rPr>
                    <w:t>Mewat</w:t>
                  </w:r>
                  <w:proofErr w:type="spellEnd"/>
                  <w:r w:rsidRPr="00C81D28">
                    <w:rPr>
                      <w:rFonts w:cs="Arial"/>
                      <w:b/>
                      <w:bCs/>
                      <w:u w:val="single"/>
                    </w:rPr>
                    <w:t xml:space="preserve"> and </w:t>
                  </w:r>
                  <w:proofErr w:type="spellStart"/>
                  <w:r w:rsidRPr="00C81D28">
                    <w:rPr>
                      <w:rFonts w:cs="Arial"/>
                      <w:b/>
                      <w:bCs/>
                      <w:u w:val="single"/>
                    </w:rPr>
                    <w:t>Palwal</w:t>
                  </w:r>
                  <w:proofErr w:type="spellEnd"/>
                  <w:r w:rsidRPr="00C81D28">
                    <w:rPr>
                      <w:rFonts w:cs="Arial"/>
                      <w:b/>
                      <w:bCs/>
                    </w:rPr>
                    <w:t>)</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1.</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 xml:space="preserve">RO (HQ), </w:t>
                  </w:r>
                  <w:proofErr w:type="spellStart"/>
                  <w:r w:rsidRPr="00C81D28">
                    <w:rPr>
                      <w:rFonts w:cs="Arial"/>
                    </w:rPr>
                    <w:t>Ambala</w:t>
                  </w:r>
                  <w:proofErr w:type="spellEnd"/>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Districts of </w:t>
                  </w:r>
                  <w:proofErr w:type="spellStart"/>
                  <w:r w:rsidRPr="00C81D28">
                    <w:rPr>
                      <w:rFonts w:cs="Arial"/>
                    </w:rPr>
                    <w:t>Ambala</w:t>
                  </w:r>
                  <w:proofErr w:type="spellEnd"/>
                  <w:r w:rsidRPr="00C81D28">
                    <w:rPr>
                      <w:rFonts w:cs="Arial"/>
                    </w:rPr>
                    <w:t xml:space="preserve">, </w:t>
                  </w:r>
                  <w:proofErr w:type="spellStart"/>
                  <w:r w:rsidRPr="00C81D28">
                    <w:rPr>
                      <w:rFonts w:cs="Arial"/>
                    </w:rPr>
                    <w:t>Karnal</w:t>
                  </w:r>
                  <w:proofErr w:type="spellEnd"/>
                  <w:r w:rsidRPr="00C81D28">
                    <w:rPr>
                      <w:rFonts w:cs="Arial"/>
                    </w:rPr>
                    <w:t xml:space="preserve">, </w:t>
                  </w:r>
                  <w:proofErr w:type="spellStart"/>
                  <w:r w:rsidRPr="00C81D28">
                    <w:rPr>
                      <w:rFonts w:cs="Arial"/>
                    </w:rPr>
                    <w:t>Kurukshetra</w:t>
                  </w:r>
                  <w:proofErr w:type="spellEnd"/>
                  <w:r w:rsidRPr="00C81D28">
                    <w:rPr>
                      <w:rFonts w:cs="Arial"/>
                    </w:rPr>
                    <w:t xml:space="preserve">, Union </w:t>
                  </w:r>
                  <w:proofErr w:type="spellStart"/>
                  <w:r w:rsidRPr="00C81D28">
                    <w:rPr>
                      <w:rFonts w:cs="Arial"/>
                    </w:rPr>
                    <w:t>Terriroty</w:t>
                  </w:r>
                  <w:proofErr w:type="spellEnd"/>
                  <w:r w:rsidRPr="00C81D28">
                    <w:rPr>
                      <w:rFonts w:cs="Arial"/>
                    </w:rPr>
                    <w:t xml:space="preserve"> of Chandigarh, </w:t>
                  </w:r>
                  <w:proofErr w:type="spellStart"/>
                  <w:r w:rsidRPr="00C81D28">
                    <w:rPr>
                      <w:rFonts w:cs="Arial"/>
                    </w:rPr>
                    <w:t>Yamunanagar</w:t>
                  </w:r>
                  <w:proofErr w:type="spellEnd"/>
                  <w:r w:rsidRPr="00C81D28">
                    <w:rPr>
                      <w:rFonts w:cs="Arial"/>
                    </w:rPr>
                    <w:t xml:space="preserve">, </w:t>
                  </w:r>
                  <w:proofErr w:type="spellStart"/>
                  <w:r w:rsidRPr="00C81D28">
                    <w:rPr>
                      <w:rFonts w:cs="Arial"/>
                    </w:rPr>
                    <w:t>Panchkula</w:t>
                  </w:r>
                  <w:proofErr w:type="spellEnd"/>
                  <w:r w:rsidRPr="00C81D28">
                    <w:rPr>
                      <w:rFonts w:cs="Arial"/>
                    </w:rPr>
                    <w:t>.</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2.</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 xml:space="preserve">ARO, </w:t>
                  </w:r>
                  <w:proofErr w:type="spellStart"/>
                  <w:r w:rsidRPr="00C81D28">
                    <w:rPr>
                      <w:rFonts w:cs="Arial"/>
                    </w:rPr>
                    <w:t>Rohtak</w:t>
                  </w:r>
                  <w:proofErr w:type="spellEnd"/>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 xml:space="preserve">Districts of </w:t>
                  </w:r>
                  <w:proofErr w:type="spellStart"/>
                  <w:r w:rsidRPr="00C81D28">
                    <w:rPr>
                      <w:rFonts w:cs="Arial"/>
                    </w:rPr>
                    <w:t>Rohtak</w:t>
                  </w:r>
                  <w:proofErr w:type="spellEnd"/>
                  <w:r w:rsidRPr="00C81D28">
                    <w:rPr>
                      <w:rFonts w:cs="Arial"/>
                    </w:rPr>
                    <w:t xml:space="preserve">, </w:t>
                  </w:r>
                  <w:proofErr w:type="spellStart"/>
                  <w:r w:rsidRPr="00C81D28">
                    <w:rPr>
                      <w:rFonts w:cs="Arial"/>
                    </w:rPr>
                    <w:t>Sonipat</w:t>
                  </w:r>
                  <w:proofErr w:type="spellEnd"/>
                  <w:r w:rsidRPr="00C81D28">
                    <w:rPr>
                      <w:rFonts w:cs="Arial"/>
                    </w:rPr>
                    <w:t xml:space="preserve">, </w:t>
                  </w:r>
                  <w:proofErr w:type="spellStart"/>
                  <w:r w:rsidRPr="00C81D28">
                    <w:rPr>
                      <w:rFonts w:cs="Arial"/>
                    </w:rPr>
                    <w:t>Jhajjar</w:t>
                  </w:r>
                  <w:proofErr w:type="spellEnd"/>
                  <w:r w:rsidRPr="00C81D28">
                    <w:rPr>
                      <w:rFonts w:cs="Arial"/>
                    </w:rPr>
                    <w:t xml:space="preserve"> and </w:t>
                  </w:r>
                  <w:proofErr w:type="spellStart"/>
                  <w:r w:rsidRPr="00C81D28">
                    <w:rPr>
                      <w:rFonts w:cs="Arial"/>
                    </w:rPr>
                    <w:t>Panipat</w:t>
                  </w:r>
                  <w:proofErr w:type="spellEnd"/>
                  <w:r w:rsidRPr="00C81D28">
                    <w:rPr>
                      <w:rFonts w:cs="Arial"/>
                    </w:rPr>
                    <w:t>.</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3.</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 xml:space="preserve">ARO, </w:t>
                  </w:r>
                  <w:proofErr w:type="spellStart"/>
                  <w:r w:rsidRPr="00C81D28">
                    <w:rPr>
                      <w:rFonts w:cs="Arial"/>
                    </w:rPr>
                    <w:t>Hissar</w:t>
                  </w:r>
                  <w:proofErr w:type="spellEnd"/>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 xml:space="preserve">Districts of </w:t>
                  </w:r>
                  <w:proofErr w:type="spellStart"/>
                  <w:r w:rsidRPr="00C81D28">
                    <w:rPr>
                      <w:rFonts w:cs="Arial"/>
                    </w:rPr>
                    <w:t>Hissar</w:t>
                  </w:r>
                  <w:proofErr w:type="spellEnd"/>
                  <w:r w:rsidRPr="00C81D28">
                    <w:rPr>
                      <w:rFonts w:cs="Arial"/>
                    </w:rPr>
                    <w:t xml:space="preserve">, </w:t>
                  </w:r>
                  <w:proofErr w:type="spellStart"/>
                  <w:r w:rsidRPr="00C81D28">
                    <w:rPr>
                      <w:rFonts w:cs="Arial"/>
                    </w:rPr>
                    <w:t>Sirsa</w:t>
                  </w:r>
                  <w:proofErr w:type="spellEnd"/>
                  <w:r w:rsidRPr="00C81D28">
                    <w:rPr>
                      <w:rFonts w:cs="Arial"/>
                    </w:rPr>
                    <w:t xml:space="preserve">, </w:t>
                  </w:r>
                  <w:proofErr w:type="spellStart"/>
                  <w:r w:rsidRPr="00C81D28">
                    <w:rPr>
                      <w:rFonts w:cs="Arial"/>
                    </w:rPr>
                    <w:t>Jind</w:t>
                  </w:r>
                  <w:proofErr w:type="spellEnd"/>
                  <w:r w:rsidRPr="00C81D28">
                    <w:rPr>
                      <w:rFonts w:cs="Arial"/>
                    </w:rPr>
                    <w:t xml:space="preserve">, </w:t>
                  </w:r>
                  <w:proofErr w:type="spellStart"/>
                  <w:r w:rsidRPr="00C81D28">
                    <w:rPr>
                      <w:rFonts w:cs="Arial"/>
                    </w:rPr>
                    <w:t>Fatehabad</w:t>
                  </w:r>
                  <w:proofErr w:type="spellEnd"/>
                  <w:r w:rsidRPr="00C81D28">
                    <w:rPr>
                      <w:rFonts w:cs="Arial"/>
                    </w:rPr>
                    <w:t xml:space="preserve"> and </w:t>
                  </w:r>
                  <w:proofErr w:type="spellStart"/>
                  <w:r w:rsidRPr="00C81D28">
                    <w:rPr>
                      <w:rFonts w:cs="Arial"/>
                    </w:rPr>
                    <w:t>Kaithal</w:t>
                  </w:r>
                  <w:proofErr w:type="spellEnd"/>
                  <w:r w:rsidRPr="00C81D28">
                    <w:rPr>
                      <w:rFonts w:cs="Arial"/>
                    </w:rPr>
                    <w:t>.</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4.</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 xml:space="preserve">ARO, </w:t>
                  </w:r>
                  <w:proofErr w:type="spellStart"/>
                  <w:r w:rsidRPr="00C81D28">
                    <w:rPr>
                      <w:rFonts w:cs="Arial"/>
                    </w:rPr>
                    <w:t>Charkhi</w:t>
                  </w:r>
                  <w:proofErr w:type="spellEnd"/>
                  <w:r w:rsidRPr="00C81D28">
                    <w:rPr>
                      <w:rFonts w:cs="Arial"/>
                    </w:rPr>
                    <w:t xml:space="preserve"> </w:t>
                  </w:r>
                  <w:proofErr w:type="spellStart"/>
                  <w:r w:rsidRPr="00C81D28">
                    <w:rPr>
                      <w:rFonts w:cs="Arial"/>
                    </w:rPr>
                    <w:t>Dadri</w:t>
                  </w:r>
                  <w:proofErr w:type="spellEnd"/>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 xml:space="preserve">Districts of </w:t>
                  </w:r>
                  <w:proofErr w:type="spellStart"/>
                  <w:r w:rsidRPr="00C81D28">
                    <w:rPr>
                      <w:rFonts w:cs="Arial"/>
                    </w:rPr>
                    <w:t>Mohindergarh</w:t>
                  </w:r>
                  <w:proofErr w:type="spellEnd"/>
                  <w:r w:rsidRPr="00C81D28">
                    <w:rPr>
                      <w:rFonts w:cs="Arial"/>
                    </w:rPr>
                    <w:t xml:space="preserve">, </w:t>
                  </w:r>
                  <w:proofErr w:type="spellStart"/>
                  <w:r w:rsidRPr="00C81D28">
                    <w:rPr>
                      <w:rFonts w:cs="Arial"/>
                    </w:rPr>
                    <w:t>Bhiwani</w:t>
                  </w:r>
                  <w:proofErr w:type="spellEnd"/>
                  <w:r w:rsidRPr="00C81D28">
                    <w:rPr>
                      <w:rFonts w:cs="Arial"/>
                    </w:rPr>
                    <w:t xml:space="preserve"> and </w:t>
                  </w:r>
                  <w:proofErr w:type="spellStart"/>
                  <w:r w:rsidRPr="00C81D28">
                    <w:rPr>
                      <w:rFonts w:cs="Arial"/>
                    </w:rPr>
                    <w:t>Rewari</w:t>
                  </w:r>
                  <w:proofErr w:type="spellEnd"/>
                  <w:r w:rsidRPr="00C81D28">
                    <w:rPr>
                      <w:rFonts w:cs="Arial"/>
                    </w:rPr>
                    <w:t>.</w:t>
                  </w:r>
                </w:p>
              </w:tc>
            </w:tr>
            <w:tr w:rsidR="009F7AD0" w:rsidRPr="00C81D28" w:rsidTr="00A2360F">
              <w:tc>
                <w:tcPr>
                  <w:tcW w:w="9735" w:type="dxa"/>
                  <w:gridSpan w:val="3"/>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line="360" w:lineRule="auto"/>
                    <w:rPr>
                      <w:rFonts w:cs="Arial"/>
                    </w:rPr>
                  </w:pPr>
                  <w:r w:rsidRPr="00C81D28">
                    <w:rPr>
                      <w:rFonts w:cs="Arial"/>
                      <w:b/>
                      <w:u w:val="single"/>
                    </w:rPr>
                    <w:t>HIMACHAL PRADESH</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5.</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 xml:space="preserve">ARO, </w:t>
                  </w:r>
                  <w:proofErr w:type="spellStart"/>
                  <w:r w:rsidRPr="00C81D28">
                    <w:rPr>
                      <w:rFonts w:cs="Arial"/>
                    </w:rPr>
                    <w:t>Palampur</w:t>
                  </w:r>
                  <w:proofErr w:type="spellEnd"/>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 xml:space="preserve">Districts of </w:t>
                  </w:r>
                  <w:proofErr w:type="spellStart"/>
                  <w:r w:rsidRPr="00C81D28">
                    <w:rPr>
                      <w:rFonts w:cs="Arial"/>
                    </w:rPr>
                    <w:t>Chamba</w:t>
                  </w:r>
                  <w:proofErr w:type="spellEnd"/>
                  <w:r w:rsidRPr="00C81D28">
                    <w:rPr>
                      <w:rFonts w:cs="Arial"/>
                    </w:rPr>
                    <w:t xml:space="preserve"> and </w:t>
                  </w:r>
                  <w:proofErr w:type="spellStart"/>
                  <w:r w:rsidRPr="00C81D28">
                    <w:rPr>
                      <w:rFonts w:cs="Arial"/>
                    </w:rPr>
                    <w:t>Kangra</w:t>
                  </w:r>
                  <w:proofErr w:type="spellEnd"/>
                  <w:r w:rsidRPr="00C81D28">
                    <w:rPr>
                      <w:rFonts w:cs="Arial"/>
                    </w:rPr>
                    <w:t>.</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6.</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 xml:space="preserve">ARO, </w:t>
                  </w:r>
                  <w:proofErr w:type="spellStart"/>
                  <w:r w:rsidRPr="00C81D28">
                    <w:rPr>
                      <w:rFonts w:cs="Arial"/>
                    </w:rPr>
                    <w:t>Hamirpur</w:t>
                  </w:r>
                  <w:proofErr w:type="spellEnd"/>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 xml:space="preserve">Districts of </w:t>
                  </w:r>
                  <w:proofErr w:type="spellStart"/>
                  <w:r w:rsidRPr="00C81D28">
                    <w:rPr>
                      <w:rFonts w:cs="Arial"/>
                    </w:rPr>
                    <w:t>Hamirpur</w:t>
                  </w:r>
                  <w:proofErr w:type="spellEnd"/>
                  <w:r w:rsidRPr="00C81D28">
                    <w:rPr>
                      <w:rFonts w:cs="Arial"/>
                    </w:rPr>
                    <w:t xml:space="preserve">, </w:t>
                  </w:r>
                  <w:proofErr w:type="spellStart"/>
                  <w:r w:rsidRPr="00C81D28">
                    <w:rPr>
                      <w:rFonts w:cs="Arial"/>
                    </w:rPr>
                    <w:t>Una</w:t>
                  </w:r>
                  <w:proofErr w:type="spellEnd"/>
                  <w:r w:rsidRPr="00C81D28">
                    <w:rPr>
                      <w:rFonts w:cs="Arial"/>
                    </w:rPr>
                    <w:t xml:space="preserve"> and </w:t>
                  </w:r>
                  <w:proofErr w:type="spellStart"/>
                  <w:r w:rsidRPr="00C81D28">
                    <w:rPr>
                      <w:rFonts w:cs="Arial"/>
                    </w:rPr>
                    <w:t>Bilaspur</w:t>
                  </w:r>
                  <w:proofErr w:type="spellEnd"/>
                  <w:r w:rsidRPr="00C81D28">
                    <w:rPr>
                      <w:rFonts w:cs="Arial"/>
                    </w:rPr>
                    <w:t>.</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7.</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 xml:space="preserve">ARO, </w:t>
                  </w:r>
                  <w:proofErr w:type="spellStart"/>
                  <w:r w:rsidRPr="00C81D28">
                    <w:rPr>
                      <w:rFonts w:cs="Arial"/>
                    </w:rPr>
                    <w:t>Shimla</w:t>
                  </w:r>
                  <w:proofErr w:type="spellEnd"/>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 xml:space="preserve">Districts of </w:t>
                  </w:r>
                  <w:proofErr w:type="spellStart"/>
                  <w:r w:rsidRPr="00C81D28">
                    <w:rPr>
                      <w:rFonts w:cs="Arial"/>
                    </w:rPr>
                    <w:t>Shimla</w:t>
                  </w:r>
                  <w:proofErr w:type="spellEnd"/>
                  <w:r w:rsidRPr="00C81D28">
                    <w:rPr>
                      <w:rFonts w:cs="Arial"/>
                    </w:rPr>
                    <w:t xml:space="preserve">, </w:t>
                  </w:r>
                  <w:proofErr w:type="spellStart"/>
                  <w:r w:rsidRPr="00C81D28">
                    <w:rPr>
                      <w:rFonts w:cs="Arial"/>
                    </w:rPr>
                    <w:t>Solan</w:t>
                  </w:r>
                  <w:proofErr w:type="spellEnd"/>
                  <w:r w:rsidRPr="00C81D28">
                    <w:rPr>
                      <w:rFonts w:cs="Arial"/>
                    </w:rPr>
                    <w:t xml:space="preserve">, </w:t>
                  </w:r>
                  <w:proofErr w:type="spellStart"/>
                  <w:r w:rsidRPr="00C81D28">
                    <w:rPr>
                      <w:rFonts w:cs="Arial"/>
                    </w:rPr>
                    <w:t>Sirmaour</w:t>
                  </w:r>
                  <w:proofErr w:type="spellEnd"/>
                  <w:r w:rsidRPr="00C81D28">
                    <w:rPr>
                      <w:rFonts w:cs="Arial"/>
                    </w:rPr>
                    <w:t xml:space="preserve"> and </w:t>
                  </w:r>
                  <w:proofErr w:type="spellStart"/>
                  <w:r w:rsidRPr="00C81D28">
                    <w:rPr>
                      <w:rFonts w:cs="Arial"/>
                    </w:rPr>
                    <w:t>Kinnaur</w:t>
                  </w:r>
                  <w:proofErr w:type="spellEnd"/>
                  <w:r w:rsidRPr="00C81D28">
                    <w:rPr>
                      <w:rFonts w:cs="Arial"/>
                    </w:rPr>
                    <w:t>.</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8.</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 xml:space="preserve">ARO, </w:t>
                  </w:r>
                  <w:proofErr w:type="spellStart"/>
                  <w:r w:rsidRPr="00C81D28">
                    <w:rPr>
                      <w:rFonts w:cs="Arial"/>
                    </w:rPr>
                    <w:t>Mandi</w:t>
                  </w:r>
                  <w:proofErr w:type="spellEnd"/>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 xml:space="preserve">Districts of </w:t>
                  </w:r>
                  <w:proofErr w:type="spellStart"/>
                  <w:r w:rsidRPr="00C81D28">
                    <w:rPr>
                      <w:rFonts w:cs="Arial"/>
                    </w:rPr>
                    <w:t>Mandi</w:t>
                  </w:r>
                  <w:proofErr w:type="spellEnd"/>
                  <w:r w:rsidRPr="00C81D28">
                    <w:rPr>
                      <w:rFonts w:cs="Arial"/>
                    </w:rPr>
                    <w:t xml:space="preserve">, </w:t>
                  </w:r>
                  <w:proofErr w:type="spellStart"/>
                  <w:r w:rsidRPr="00C81D28">
                    <w:rPr>
                      <w:rFonts w:cs="Arial"/>
                    </w:rPr>
                    <w:t>Kullu</w:t>
                  </w:r>
                  <w:proofErr w:type="spellEnd"/>
                  <w:r w:rsidRPr="00C81D28">
                    <w:rPr>
                      <w:rFonts w:cs="Arial"/>
                    </w:rPr>
                    <w:t xml:space="preserve"> and </w:t>
                  </w:r>
                  <w:proofErr w:type="spellStart"/>
                  <w:r w:rsidRPr="00C81D28">
                    <w:rPr>
                      <w:rFonts w:cs="Arial"/>
                    </w:rPr>
                    <w:t>Lahaul</w:t>
                  </w:r>
                  <w:proofErr w:type="spellEnd"/>
                  <w:r w:rsidRPr="00C81D28">
                    <w:rPr>
                      <w:rFonts w:cs="Arial"/>
                    </w:rPr>
                    <w:t xml:space="preserve"> </w:t>
                  </w:r>
                  <w:proofErr w:type="spellStart"/>
                  <w:r w:rsidRPr="00C81D28">
                    <w:rPr>
                      <w:rFonts w:cs="Arial"/>
                    </w:rPr>
                    <w:t>Spiti</w:t>
                  </w:r>
                  <w:proofErr w:type="spellEnd"/>
                  <w:r w:rsidRPr="00C81D28">
                    <w:rPr>
                      <w:rFonts w:cs="Arial"/>
                    </w:rPr>
                    <w:t xml:space="preserve"> Sub Division.</w:t>
                  </w:r>
                </w:p>
              </w:tc>
            </w:tr>
            <w:tr w:rsidR="009F7AD0" w:rsidRPr="00C81D28" w:rsidTr="00A2360F">
              <w:tc>
                <w:tcPr>
                  <w:tcW w:w="3707" w:type="dxa"/>
                  <w:gridSpan w:val="2"/>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b/>
                    </w:rPr>
                    <w:t>HQ RTG ZONE, BANGALORE</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b/>
                      <w:bCs/>
                    </w:rPr>
                    <w:t>KARNATAKA, KERALA AND UNION TERRITORY OF MAHE &amp; LAKSHADWEEP</w:t>
                  </w:r>
                </w:p>
              </w:tc>
            </w:tr>
            <w:tr w:rsidR="009F7AD0" w:rsidRPr="00C81D28" w:rsidTr="00A2360F">
              <w:tc>
                <w:tcPr>
                  <w:tcW w:w="9735" w:type="dxa"/>
                  <w:gridSpan w:val="3"/>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line="360" w:lineRule="auto"/>
                    <w:rPr>
                      <w:rFonts w:cs="Arial"/>
                    </w:rPr>
                  </w:pPr>
                  <w:r w:rsidRPr="00C81D28">
                    <w:rPr>
                      <w:rFonts w:cs="Arial"/>
                      <w:b/>
                      <w:u w:val="single"/>
                    </w:rPr>
                    <w:t>KARNATAKA</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9.</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RO (HQ), Bangalore</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Districts of Bangalore Urban, Bangalore Rural, </w:t>
                  </w:r>
                  <w:proofErr w:type="spellStart"/>
                  <w:r w:rsidRPr="00C81D28">
                    <w:rPr>
                      <w:rFonts w:cs="Arial"/>
                    </w:rPr>
                    <w:t>Kolar</w:t>
                  </w:r>
                  <w:proofErr w:type="spellEnd"/>
                  <w:r w:rsidRPr="00C81D28">
                    <w:rPr>
                      <w:rFonts w:cs="Arial"/>
                    </w:rPr>
                    <w:t xml:space="preserve">, </w:t>
                  </w:r>
                  <w:proofErr w:type="spellStart"/>
                  <w:r w:rsidRPr="00C81D28">
                    <w:rPr>
                      <w:rFonts w:cs="Arial"/>
                    </w:rPr>
                    <w:t>Chamrajnagar</w:t>
                  </w:r>
                  <w:proofErr w:type="spellEnd"/>
                  <w:r w:rsidRPr="00C81D28">
                    <w:rPr>
                      <w:rFonts w:cs="Arial"/>
                    </w:rPr>
                    <w:t xml:space="preserve">, Mysore, </w:t>
                  </w:r>
                  <w:proofErr w:type="spellStart"/>
                  <w:r w:rsidRPr="00C81D28">
                    <w:rPr>
                      <w:rFonts w:cs="Arial"/>
                    </w:rPr>
                    <w:t>Mandya</w:t>
                  </w:r>
                  <w:proofErr w:type="spellEnd"/>
                  <w:r w:rsidRPr="00C81D28">
                    <w:rPr>
                      <w:rFonts w:cs="Arial"/>
                    </w:rPr>
                    <w:t xml:space="preserve">, </w:t>
                  </w:r>
                  <w:proofErr w:type="spellStart"/>
                  <w:r w:rsidRPr="00C81D28">
                    <w:rPr>
                      <w:rFonts w:cs="Arial"/>
                    </w:rPr>
                    <w:t>Tumkur</w:t>
                  </w:r>
                  <w:proofErr w:type="spellEnd"/>
                  <w:r w:rsidRPr="00C81D28">
                    <w:rPr>
                      <w:rFonts w:cs="Arial"/>
                    </w:rPr>
                    <w:t xml:space="preserve">, </w:t>
                  </w:r>
                  <w:proofErr w:type="spellStart"/>
                  <w:r w:rsidRPr="00C81D28">
                    <w:rPr>
                      <w:rFonts w:cs="Arial"/>
                    </w:rPr>
                    <w:t>Ramanagara</w:t>
                  </w:r>
                  <w:proofErr w:type="spellEnd"/>
                  <w:r w:rsidRPr="00C81D28">
                    <w:rPr>
                      <w:rFonts w:cs="Arial"/>
                    </w:rPr>
                    <w:t xml:space="preserve">, </w:t>
                  </w:r>
                  <w:proofErr w:type="spellStart"/>
                  <w:r w:rsidRPr="00C81D28">
                    <w:rPr>
                      <w:rFonts w:cs="Arial"/>
                    </w:rPr>
                    <w:t>Chikaballapura</w:t>
                  </w:r>
                  <w:proofErr w:type="spellEnd"/>
                  <w:r w:rsidRPr="00C81D28">
                    <w:rPr>
                      <w:rFonts w:cs="Arial"/>
                    </w:rPr>
                    <w:t xml:space="preserve">, </w:t>
                  </w:r>
                  <w:proofErr w:type="spellStart"/>
                  <w:r w:rsidRPr="00C81D28">
                    <w:rPr>
                      <w:rFonts w:cs="Arial"/>
                    </w:rPr>
                    <w:t>Bagalkot</w:t>
                  </w:r>
                  <w:proofErr w:type="spellEnd"/>
                  <w:r w:rsidRPr="00C81D28">
                    <w:rPr>
                      <w:rFonts w:cs="Arial"/>
                    </w:rPr>
                    <w:t xml:space="preserve">, </w:t>
                  </w:r>
                  <w:proofErr w:type="spellStart"/>
                  <w:r w:rsidRPr="00C81D28">
                    <w:rPr>
                      <w:rFonts w:cs="Arial"/>
                    </w:rPr>
                    <w:t>Gadag</w:t>
                  </w:r>
                  <w:proofErr w:type="spellEnd"/>
                  <w:r w:rsidRPr="00C81D28">
                    <w:rPr>
                      <w:rFonts w:cs="Arial"/>
                    </w:rPr>
                    <w:t xml:space="preserve"> and </w:t>
                  </w:r>
                  <w:proofErr w:type="spellStart"/>
                  <w:r w:rsidRPr="00C81D28">
                    <w:rPr>
                      <w:rFonts w:cs="Arial"/>
                    </w:rPr>
                    <w:t>Haveri</w:t>
                  </w:r>
                  <w:proofErr w:type="spellEnd"/>
                  <w:r w:rsidRPr="00C81D28">
                    <w:rPr>
                      <w:rFonts w:cs="Arial"/>
                    </w:rPr>
                    <w:t>.</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10.</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 xml:space="preserve">ARO, Belgaum </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Districts of Belgaum, </w:t>
                  </w:r>
                  <w:proofErr w:type="spellStart"/>
                  <w:r w:rsidRPr="00C81D28">
                    <w:rPr>
                      <w:rFonts w:cs="Arial"/>
                    </w:rPr>
                    <w:t>Bidar</w:t>
                  </w:r>
                  <w:proofErr w:type="spellEnd"/>
                  <w:r w:rsidRPr="00C81D28">
                    <w:rPr>
                      <w:rFonts w:cs="Arial"/>
                    </w:rPr>
                    <w:t xml:space="preserve">, Gulbarga, </w:t>
                  </w:r>
                  <w:proofErr w:type="spellStart"/>
                  <w:r w:rsidRPr="00C81D28">
                    <w:rPr>
                      <w:rFonts w:cs="Arial"/>
                    </w:rPr>
                    <w:t>Raichur</w:t>
                  </w:r>
                  <w:proofErr w:type="spellEnd"/>
                  <w:r w:rsidRPr="00C81D28">
                    <w:rPr>
                      <w:rFonts w:cs="Arial"/>
                    </w:rPr>
                    <w:t xml:space="preserve">, Bellary, </w:t>
                  </w:r>
                  <w:proofErr w:type="spellStart"/>
                  <w:r w:rsidRPr="00C81D28">
                    <w:rPr>
                      <w:rFonts w:cs="Arial"/>
                    </w:rPr>
                    <w:t>Koppal</w:t>
                  </w:r>
                  <w:proofErr w:type="spellEnd"/>
                  <w:r w:rsidRPr="00C81D28">
                    <w:rPr>
                      <w:rFonts w:cs="Arial"/>
                    </w:rPr>
                    <w:t xml:space="preserve"> and </w:t>
                  </w:r>
                  <w:proofErr w:type="spellStart"/>
                  <w:r w:rsidRPr="00C81D28">
                    <w:rPr>
                      <w:rFonts w:cs="Arial"/>
                    </w:rPr>
                    <w:t>Yadgir</w:t>
                  </w:r>
                  <w:proofErr w:type="spellEnd"/>
                  <w:r w:rsidRPr="00C81D28">
                    <w:rPr>
                      <w:rFonts w:cs="Arial"/>
                    </w:rPr>
                    <w:t>.</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11.</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ARO, Mangalore</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Districts of </w:t>
                  </w:r>
                  <w:proofErr w:type="spellStart"/>
                  <w:r w:rsidRPr="00C81D28">
                    <w:rPr>
                      <w:rFonts w:cs="Arial"/>
                    </w:rPr>
                    <w:t>Chikmagalur</w:t>
                  </w:r>
                  <w:proofErr w:type="spellEnd"/>
                  <w:r w:rsidRPr="00C81D28">
                    <w:rPr>
                      <w:rFonts w:cs="Arial"/>
                    </w:rPr>
                    <w:t xml:space="preserve">, </w:t>
                  </w:r>
                  <w:proofErr w:type="spellStart"/>
                  <w:r w:rsidRPr="00C81D28">
                    <w:rPr>
                      <w:rFonts w:cs="Arial"/>
                    </w:rPr>
                    <w:t>Dakshina</w:t>
                  </w:r>
                  <w:proofErr w:type="spellEnd"/>
                  <w:r w:rsidRPr="00C81D28">
                    <w:rPr>
                      <w:rFonts w:cs="Arial"/>
                    </w:rPr>
                    <w:t xml:space="preserve"> Kannada, Uttar Kannada, Hassan, </w:t>
                  </w:r>
                  <w:proofErr w:type="spellStart"/>
                  <w:r w:rsidRPr="00C81D28">
                    <w:rPr>
                      <w:rFonts w:cs="Arial"/>
                    </w:rPr>
                    <w:t>Kodagu</w:t>
                  </w:r>
                  <w:proofErr w:type="spellEnd"/>
                  <w:r w:rsidRPr="00C81D28">
                    <w:rPr>
                      <w:rFonts w:cs="Arial"/>
                    </w:rPr>
                    <w:t xml:space="preserve">, </w:t>
                  </w:r>
                  <w:proofErr w:type="spellStart"/>
                  <w:r w:rsidRPr="00C81D28">
                    <w:rPr>
                      <w:rFonts w:cs="Arial"/>
                    </w:rPr>
                    <w:t>Shimoga</w:t>
                  </w:r>
                  <w:proofErr w:type="spellEnd"/>
                  <w:r w:rsidRPr="00C81D28">
                    <w:rPr>
                      <w:rFonts w:cs="Arial"/>
                    </w:rPr>
                    <w:t xml:space="preserve">, </w:t>
                  </w:r>
                  <w:proofErr w:type="spellStart"/>
                  <w:r w:rsidRPr="00C81D28">
                    <w:rPr>
                      <w:rFonts w:cs="Arial"/>
                    </w:rPr>
                    <w:t>Udupi</w:t>
                  </w:r>
                  <w:proofErr w:type="spellEnd"/>
                  <w:r w:rsidRPr="00C81D28">
                    <w:rPr>
                      <w:rFonts w:cs="Arial"/>
                    </w:rPr>
                    <w:t xml:space="preserve">, </w:t>
                  </w:r>
                  <w:proofErr w:type="spellStart"/>
                  <w:r w:rsidRPr="00C81D28">
                    <w:rPr>
                      <w:rFonts w:cs="Arial"/>
                    </w:rPr>
                    <w:t>Chitradurga</w:t>
                  </w:r>
                  <w:proofErr w:type="spellEnd"/>
                  <w:r w:rsidRPr="00C81D28">
                    <w:rPr>
                      <w:rFonts w:cs="Arial"/>
                    </w:rPr>
                    <w:t xml:space="preserve">, </w:t>
                  </w:r>
                  <w:proofErr w:type="spellStart"/>
                  <w:r w:rsidRPr="00C81D28">
                    <w:rPr>
                      <w:rFonts w:cs="Arial"/>
                    </w:rPr>
                    <w:t>Davangere</w:t>
                  </w:r>
                  <w:proofErr w:type="spellEnd"/>
                  <w:r w:rsidRPr="00C81D28">
                    <w:rPr>
                      <w:rFonts w:cs="Arial"/>
                    </w:rPr>
                    <w:t xml:space="preserve">, </w:t>
                  </w:r>
                  <w:proofErr w:type="spellStart"/>
                  <w:r w:rsidRPr="00C81D28">
                    <w:rPr>
                      <w:rFonts w:cs="Arial"/>
                    </w:rPr>
                    <w:t>Bijapur</w:t>
                  </w:r>
                  <w:proofErr w:type="spellEnd"/>
                  <w:r w:rsidRPr="00C81D28">
                    <w:rPr>
                      <w:rFonts w:cs="Arial"/>
                    </w:rPr>
                    <w:t xml:space="preserve"> and </w:t>
                  </w:r>
                  <w:proofErr w:type="spellStart"/>
                  <w:r w:rsidRPr="00C81D28">
                    <w:rPr>
                      <w:rFonts w:cs="Arial"/>
                    </w:rPr>
                    <w:t>Dharwad</w:t>
                  </w:r>
                  <w:proofErr w:type="spellEnd"/>
                  <w:r w:rsidRPr="00C81D28">
                    <w:rPr>
                      <w:rFonts w:cs="Arial"/>
                    </w:rPr>
                    <w:t>.</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12.</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ARO, Trivandrum</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Districts of Trivandrum, </w:t>
                  </w:r>
                  <w:proofErr w:type="spellStart"/>
                  <w:r w:rsidRPr="00C81D28">
                    <w:rPr>
                      <w:rFonts w:cs="Arial"/>
                    </w:rPr>
                    <w:t>Kollam</w:t>
                  </w:r>
                  <w:proofErr w:type="spellEnd"/>
                  <w:r w:rsidRPr="00C81D28">
                    <w:rPr>
                      <w:rFonts w:cs="Arial"/>
                    </w:rPr>
                    <w:t xml:space="preserve">, </w:t>
                  </w:r>
                  <w:proofErr w:type="spellStart"/>
                  <w:r w:rsidRPr="00C81D28">
                    <w:rPr>
                      <w:rFonts w:cs="Arial"/>
                    </w:rPr>
                    <w:t>Alleppey</w:t>
                  </w:r>
                  <w:proofErr w:type="spellEnd"/>
                  <w:r w:rsidRPr="00C81D28">
                    <w:rPr>
                      <w:rFonts w:cs="Arial"/>
                    </w:rPr>
                    <w:t xml:space="preserve">, </w:t>
                  </w:r>
                  <w:proofErr w:type="spellStart"/>
                  <w:r w:rsidRPr="00C81D28">
                    <w:rPr>
                      <w:rFonts w:cs="Arial"/>
                    </w:rPr>
                    <w:t>Ernakulam</w:t>
                  </w:r>
                  <w:proofErr w:type="spellEnd"/>
                  <w:r w:rsidRPr="00C81D28">
                    <w:rPr>
                      <w:rFonts w:cs="Arial"/>
                    </w:rPr>
                    <w:t xml:space="preserve">, </w:t>
                  </w:r>
                  <w:proofErr w:type="spellStart"/>
                  <w:r w:rsidRPr="00C81D28">
                    <w:rPr>
                      <w:rFonts w:cs="Arial"/>
                    </w:rPr>
                    <w:t>Kottayam</w:t>
                  </w:r>
                  <w:proofErr w:type="spellEnd"/>
                  <w:r w:rsidRPr="00C81D28">
                    <w:rPr>
                      <w:rFonts w:cs="Arial"/>
                    </w:rPr>
                    <w:t xml:space="preserve">, </w:t>
                  </w:r>
                  <w:proofErr w:type="spellStart"/>
                  <w:r w:rsidRPr="00C81D28">
                    <w:rPr>
                      <w:rFonts w:cs="Arial"/>
                    </w:rPr>
                    <w:t>Idukki</w:t>
                  </w:r>
                  <w:proofErr w:type="spellEnd"/>
                  <w:r w:rsidRPr="00C81D28">
                    <w:rPr>
                      <w:rFonts w:cs="Arial"/>
                    </w:rPr>
                    <w:t xml:space="preserve"> and </w:t>
                  </w:r>
                  <w:proofErr w:type="spellStart"/>
                  <w:r w:rsidRPr="00C81D28">
                    <w:rPr>
                      <w:rFonts w:cs="Arial"/>
                    </w:rPr>
                    <w:t>Pathanamthitta</w:t>
                  </w:r>
                  <w:proofErr w:type="spellEnd"/>
                  <w:r w:rsidRPr="00C81D28">
                    <w:rPr>
                      <w:rFonts w:cs="Arial"/>
                    </w:rPr>
                    <w:t>.</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13.</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ARO, Calicut</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Districts of Calicut, </w:t>
                  </w:r>
                  <w:proofErr w:type="spellStart"/>
                  <w:r w:rsidRPr="00C81D28">
                    <w:rPr>
                      <w:rFonts w:cs="Arial"/>
                    </w:rPr>
                    <w:t>Kasargod</w:t>
                  </w:r>
                  <w:proofErr w:type="spellEnd"/>
                  <w:r w:rsidRPr="00C81D28">
                    <w:rPr>
                      <w:rFonts w:cs="Arial"/>
                    </w:rPr>
                    <w:t xml:space="preserve">, </w:t>
                  </w:r>
                  <w:proofErr w:type="spellStart"/>
                  <w:r w:rsidRPr="00C81D28">
                    <w:rPr>
                      <w:rFonts w:cs="Arial"/>
                    </w:rPr>
                    <w:t>Palghat</w:t>
                  </w:r>
                  <w:proofErr w:type="spellEnd"/>
                  <w:r w:rsidRPr="00C81D28">
                    <w:rPr>
                      <w:rFonts w:cs="Arial"/>
                    </w:rPr>
                    <w:t xml:space="preserve">, </w:t>
                  </w:r>
                  <w:proofErr w:type="spellStart"/>
                  <w:r w:rsidRPr="00C81D28">
                    <w:rPr>
                      <w:rFonts w:cs="Arial"/>
                    </w:rPr>
                    <w:t>Malapuram</w:t>
                  </w:r>
                  <w:proofErr w:type="spellEnd"/>
                  <w:r w:rsidRPr="00C81D28">
                    <w:rPr>
                      <w:rFonts w:cs="Arial"/>
                    </w:rPr>
                    <w:t xml:space="preserve">, </w:t>
                  </w:r>
                  <w:proofErr w:type="spellStart"/>
                  <w:r w:rsidRPr="00C81D28">
                    <w:rPr>
                      <w:rFonts w:cs="Arial"/>
                    </w:rPr>
                    <w:t>Wynad</w:t>
                  </w:r>
                  <w:proofErr w:type="spellEnd"/>
                  <w:r w:rsidRPr="00C81D28">
                    <w:rPr>
                      <w:rFonts w:cs="Arial"/>
                    </w:rPr>
                    <w:t xml:space="preserve">, </w:t>
                  </w:r>
                  <w:proofErr w:type="spellStart"/>
                  <w:r w:rsidRPr="00C81D28">
                    <w:rPr>
                      <w:rFonts w:cs="Arial"/>
                    </w:rPr>
                    <w:t>Cannanore</w:t>
                  </w:r>
                  <w:proofErr w:type="spellEnd"/>
                  <w:r w:rsidRPr="00C81D28">
                    <w:rPr>
                      <w:rFonts w:cs="Arial"/>
                    </w:rPr>
                    <w:t xml:space="preserve">, </w:t>
                  </w:r>
                  <w:proofErr w:type="spellStart"/>
                  <w:r w:rsidRPr="00C81D28">
                    <w:rPr>
                      <w:rFonts w:cs="Arial"/>
                    </w:rPr>
                    <w:t>Trichur</w:t>
                  </w:r>
                  <w:proofErr w:type="spellEnd"/>
                  <w:r w:rsidRPr="00C81D28">
                    <w:rPr>
                      <w:rFonts w:cs="Arial"/>
                    </w:rPr>
                    <w:t xml:space="preserve"> and UTs </w:t>
                  </w:r>
                  <w:proofErr w:type="spellStart"/>
                  <w:r w:rsidRPr="00C81D28">
                    <w:rPr>
                      <w:rFonts w:cs="Arial"/>
                    </w:rPr>
                    <w:t>Mahe</w:t>
                  </w:r>
                  <w:proofErr w:type="spellEnd"/>
                  <w:r w:rsidRPr="00C81D28">
                    <w:rPr>
                      <w:rFonts w:cs="Arial"/>
                    </w:rPr>
                    <w:t xml:space="preserve"> and Lakshadweep.     </w:t>
                  </w:r>
                </w:p>
              </w:tc>
            </w:tr>
            <w:tr w:rsidR="009F7AD0" w:rsidRPr="00C81D28" w:rsidTr="00A2360F">
              <w:tc>
                <w:tcPr>
                  <w:tcW w:w="3707" w:type="dxa"/>
                  <w:gridSpan w:val="2"/>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b/>
                      <w:bCs/>
                    </w:rPr>
                    <w:t>HQ RTG  ZONE, CHENNAI</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b/>
                      <w:bCs/>
                    </w:rPr>
                    <w:t>TAMILNADU, ANDHRA PRADESH, UT OF PUDUCHERRY AND ANDAMAN &amp; NICOBAR GROUP OF ISLANDS)</w:t>
                  </w:r>
                </w:p>
              </w:tc>
            </w:tr>
            <w:tr w:rsidR="009F7AD0" w:rsidRPr="00C81D28" w:rsidTr="00A2360F">
              <w:tc>
                <w:tcPr>
                  <w:tcW w:w="9735" w:type="dxa"/>
                  <w:gridSpan w:val="3"/>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line="360" w:lineRule="auto"/>
                    <w:rPr>
                      <w:rFonts w:cs="Arial"/>
                    </w:rPr>
                  </w:pPr>
                  <w:r w:rsidRPr="00C81D28">
                    <w:rPr>
                      <w:rFonts w:cs="Arial"/>
                      <w:b/>
                      <w:u w:val="single"/>
                    </w:rPr>
                    <w:t>TAMILNADU</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lastRenderedPageBreak/>
                    <w:t>14.</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RO (HQ), Chennai</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Districts of Chennai, </w:t>
                  </w:r>
                  <w:proofErr w:type="spellStart"/>
                  <w:r w:rsidRPr="00C81D28">
                    <w:rPr>
                      <w:rFonts w:cs="Arial"/>
                    </w:rPr>
                    <w:t>Tiruvallur</w:t>
                  </w:r>
                  <w:proofErr w:type="spellEnd"/>
                  <w:r w:rsidRPr="00C81D28">
                    <w:rPr>
                      <w:rFonts w:cs="Arial"/>
                    </w:rPr>
                    <w:t xml:space="preserve">, </w:t>
                  </w:r>
                  <w:proofErr w:type="spellStart"/>
                  <w:r w:rsidRPr="00C81D28">
                    <w:rPr>
                      <w:rFonts w:cs="Arial"/>
                    </w:rPr>
                    <w:t>Kancheepuram</w:t>
                  </w:r>
                  <w:proofErr w:type="spellEnd"/>
                  <w:r w:rsidRPr="00C81D28">
                    <w:rPr>
                      <w:rFonts w:cs="Arial"/>
                    </w:rPr>
                    <w:t xml:space="preserve">, Vellore, </w:t>
                  </w:r>
                  <w:proofErr w:type="spellStart"/>
                  <w:r w:rsidRPr="00C81D28">
                    <w:rPr>
                      <w:rFonts w:cs="Arial"/>
                    </w:rPr>
                    <w:t>Cuddalore</w:t>
                  </w:r>
                  <w:proofErr w:type="spellEnd"/>
                  <w:r w:rsidRPr="00C81D28">
                    <w:rPr>
                      <w:rFonts w:cs="Arial"/>
                    </w:rPr>
                    <w:t xml:space="preserve">, </w:t>
                  </w:r>
                  <w:proofErr w:type="spellStart"/>
                  <w:r w:rsidRPr="00C81D28">
                    <w:rPr>
                      <w:rFonts w:cs="Arial"/>
                    </w:rPr>
                    <w:t>Viluppuram</w:t>
                  </w:r>
                  <w:proofErr w:type="spellEnd"/>
                  <w:r w:rsidRPr="00C81D28">
                    <w:rPr>
                      <w:rFonts w:cs="Arial"/>
                    </w:rPr>
                    <w:t xml:space="preserve"> and </w:t>
                  </w:r>
                  <w:proofErr w:type="spellStart"/>
                  <w:r w:rsidRPr="00C81D28">
                    <w:rPr>
                      <w:rFonts w:cs="Arial"/>
                    </w:rPr>
                    <w:t>Tiruvannamalai.</w:t>
                  </w:r>
                  <w:r w:rsidRPr="00C81D28">
                    <w:rPr>
                      <w:rFonts w:cs="Arial"/>
                      <w:b/>
                      <w:bCs/>
                      <w:u w:val="single"/>
                    </w:rPr>
                    <w:t>UT</w:t>
                  </w:r>
                  <w:proofErr w:type="spellEnd"/>
                  <w:r w:rsidRPr="00C81D28">
                    <w:rPr>
                      <w:rFonts w:cs="Arial"/>
                      <w:b/>
                      <w:bCs/>
                      <w:u w:val="single"/>
                    </w:rPr>
                    <w:t xml:space="preserve"> of </w:t>
                  </w:r>
                  <w:proofErr w:type="spellStart"/>
                  <w:r w:rsidRPr="00C81D28">
                    <w:rPr>
                      <w:rFonts w:cs="Arial"/>
                      <w:b/>
                      <w:bCs/>
                      <w:u w:val="single"/>
                    </w:rPr>
                    <w:t>Puducherry</w:t>
                  </w:r>
                  <w:proofErr w:type="spellEnd"/>
                  <w:r w:rsidRPr="00C81D28">
                    <w:rPr>
                      <w:rFonts w:cs="Arial"/>
                    </w:rPr>
                    <w:t xml:space="preserve">.   District of </w:t>
                  </w:r>
                  <w:proofErr w:type="spellStart"/>
                  <w:r w:rsidRPr="00C81D28">
                    <w:rPr>
                      <w:rFonts w:cs="Arial"/>
                    </w:rPr>
                    <w:t>Puducherry</w:t>
                  </w:r>
                  <w:proofErr w:type="spellEnd"/>
                  <w:r w:rsidRPr="00C81D28">
                    <w:rPr>
                      <w:rFonts w:cs="Arial"/>
                    </w:rPr>
                    <w:t xml:space="preserve">.  </w:t>
                  </w:r>
                  <w:r w:rsidRPr="00C81D28">
                    <w:rPr>
                      <w:rFonts w:cs="Arial"/>
                      <w:b/>
                      <w:u w:val="single"/>
                    </w:rPr>
                    <w:t>Andaman and Nicobar Group of Islands</w:t>
                  </w:r>
                  <w:r w:rsidRPr="00C81D28">
                    <w:rPr>
                      <w:rFonts w:cs="Arial"/>
                    </w:rPr>
                    <w:t>.  District of Andaman and Nicobar.</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15.</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 xml:space="preserve">ARO, </w:t>
                  </w:r>
                  <w:proofErr w:type="spellStart"/>
                  <w:r w:rsidRPr="00C81D28">
                    <w:rPr>
                      <w:rFonts w:cs="Arial"/>
                    </w:rPr>
                    <w:t>Tiruchirapalli</w:t>
                  </w:r>
                  <w:proofErr w:type="spellEnd"/>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District of </w:t>
                  </w:r>
                  <w:proofErr w:type="spellStart"/>
                  <w:r w:rsidRPr="00C81D28">
                    <w:rPr>
                      <w:rFonts w:cs="Arial"/>
                    </w:rPr>
                    <w:t>Tiruchirapalli</w:t>
                  </w:r>
                  <w:proofErr w:type="spellEnd"/>
                  <w:r w:rsidRPr="00C81D28">
                    <w:rPr>
                      <w:rFonts w:cs="Arial"/>
                    </w:rPr>
                    <w:t xml:space="preserve">, </w:t>
                  </w:r>
                  <w:proofErr w:type="spellStart"/>
                  <w:r w:rsidRPr="00C81D28">
                    <w:rPr>
                      <w:rFonts w:cs="Arial"/>
                    </w:rPr>
                    <w:t>Karur</w:t>
                  </w:r>
                  <w:proofErr w:type="spellEnd"/>
                  <w:r w:rsidRPr="00C81D28">
                    <w:rPr>
                      <w:rFonts w:cs="Arial"/>
                    </w:rPr>
                    <w:t xml:space="preserve">, </w:t>
                  </w:r>
                  <w:proofErr w:type="spellStart"/>
                  <w:r w:rsidRPr="00C81D28">
                    <w:rPr>
                      <w:rFonts w:cs="Arial"/>
                    </w:rPr>
                    <w:t>Perambalur</w:t>
                  </w:r>
                  <w:proofErr w:type="spellEnd"/>
                  <w:r w:rsidRPr="00C81D28">
                    <w:rPr>
                      <w:rFonts w:cs="Arial"/>
                    </w:rPr>
                    <w:t xml:space="preserve">, </w:t>
                  </w:r>
                  <w:proofErr w:type="spellStart"/>
                  <w:r w:rsidRPr="00C81D28">
                    <w:rPr>
                      <w:rFonts w:cs="Arial"/>
                    </w:rPr>
                    <w:t>Ariyalur</w:t>
                  </w:r>
                  <w:proofErr w:type="spellEnd"/>
                  <w:r w:rsidRPr="00C81D28">
                    <w:rPr>
                      <w:rFonts w:cs="Arial"/>
                    </w:rPr>
                    <w:t xml:space="preserve">, </w:t>
                  </w:r>
                  <w:proofErr w:type="spellStart"/>
                  <w:r w:rsidRPr="00C81D28">
                    <w:rPr>
                      <w:rFonts w:cs="Arial"/>
                    </w:rPr>
                    <w:t>Thanjaavur</w:t>
                  </w:r>
                  <w:proofErr w:type="spellEnd"/>
                  <w:r w:rsidRPr="00C81D28">
                    <w:rPr>
                      <w:rFonts w:cs="Arial"/>
                    </w:rPr>
                    <w:t xml:space="preserve">, </w:t>
                  </w:r>
                  <w:proofErr w:type="spellStart"/>
                  <w:r w:rsidRPr="00C81D28">
                    <w:rPr>
                      <w:rFonts w:cs="Arial"/>
                    </w:rPr>
                    <w:t>Ramanathapuram</w:t>
                  </w:r>
                  <w:proofErr w:type="spellEnd"/>
                  <w:r w:rsidRPr="00C81D28">
                    <w:rPr>
                      <w:rFonts w:cs="Arial"/>
                    </w:rPr>
                    <w:t xml:space="preserve">, </w:t>
                  </w:r>
                  <w:proofErr w:type="spellStart"/>
                  <w:r w:rsidRPr="00C81D28">
                    <w:rPr>
                      <w:rFonts w:cs="Arial"/>
                    </w:rPr>
                    <w:t>Tirunvelli</w:t>
                  </w:r>
                  <w:proofErr w:type="spellEnd"/>
                  <w:r w:rsidRPr="00C81D28">
                    <w:rPr>
                      <w:rFonts w:cs="Arial"/>
                    </w:rPr>
                    <w:t xml:space="preserve">, </w:t>
                  </w:r>
                  <w:proofErr w:type="spellStart"/>
                  <w:r w:rsidRPr="00C81D28">
                    <w:rPr>
                      <w:rFonts w:cs="Arial"/>
                    </w:rPr>
                    <w:t>Pudukottai</w:t>
                  </w:r>
                  <w:proofErr w:type="spellEnd"/>
                  <w:r w:rsidRPr="00C81D28">
                    <w:rPr>
                      <w:rFonts w:cs="Arial"/>
                    </w:rPr>
                    <w:t xml:space="preserve">, </w:t>
                  </w:r>
                  <w:proofErr w:type="spellStart"/>
                  <w:r w:rsidRPr="00C81D28">
                    <w:rPr>
                      <w:rFonts w:cs="Arial"/>
                    </w:rPr>
                    <w:t>Sivaganga</w:t>
                  </w:r>
                  <w:proofErr w:type="spellEnd"/>
                  <w:r w:rsidRPr="00C81D28">
                    <w:rPr>
                      <w:rFonts w:cs="Arial"/>
                    </w:rPr>
                    <w:t xml:space="preserve">, </w:t>
                  </w:r>
                  <w:proofErr w:type="spellStart"/>
                  <w:r w:rsidRPr="00C81D28">
                    <w:rPr>
                      <w:rFonts w:cs="Arial"/>
                    </w:rPr>
                    <w:t>Virudhunagar</w:t>
                  </w:r>
                  <w:proofErr w:type="spellEnd"/>
                  <w:r w:rsidRPr="00C81D28">
                    <w:rPr>
                      <w:rFonts w:cs="Arial"/>
                    </w:rPr>
                    <w:t xml:space="preserve">, </w:t>
                  </w:r>
                  <w:proofErr w:type="spellStart"/>
                  <w:r w:rsidRPr="00C81D28">
                    <w:rPr>
                      <w:rFonts w:cs="Arial"/>
                    </w:rPr>
                    <w:t>Thoothukudi</w:t>
                  </w:r>
                  <w:proofErr w:type="spellEnd"/>
                  <w:r w:rsidRPr="00C81D28">
                    <w:rPr>
                      <w:rFonts w:cs="Arial"/>
                    </w:rPr>
                    <w:t xml:space="preserve"> (</w:t>
                  </w:r>
                  <w:proofErr w:type="spellStart"/>
                  <w:r w:rsidRPr="00C81D28">
                    <w:rPr>
                      <w:rFonts w:cs="Arial"/>
                    </w:rPr>
                    <w:t>Tuticorin</w:t>
                  </w:r>
                  <w:proofErr w:type="spellEnd"/>
                  <w:r w:rsidRPr="00C81D28">
                    <w:rPr>
                      <w:rFonts w:cs="Arial"/>
                    </w:rPr>
                    <w:t xml:space="preserve">), </w:t>
                  </w:r>
                  <w:proofErr w:type="spellStart"/>
                  <w:r w:rsidRPr="00C81D28">
                    <w:rPr>
                      <w:rFonts w:cs="Arial"/>
                    </w:rPr>
                    <w:t>Kanniyakumari</w:t>
                  </w:r>
                  <w:proofErr w:type="spellEnd"/>
                  <w:r w:rsidRPr="00C81D28">
                    <w:rPr>
                      <w:rFonts w:cs="Arial"/>
                    </w:rPr>
                    <w:t xml:space="preserve">, </w:t>
                  </w:r>
                  <w:proofErr w:type="spellStart"/>
                  <w:r w:rsidRPr="00C81D28">
                    <w:rPr>
                      <w:rFonts w:cs="Arial"/>
                    </w:rPr>
                    <w:t>Nagapattinam</w:t>
                  </w:r>
                  <w:proofErr w:type="spellEnd"/>
                  <w:r w:rsidRPr="00C81D28">
                    <w:rPr>
                      <w:rFonts w:cs="Arial"/>
                    </w:rPr>
                    <w:t xml:space="preserve"> and </w:t>
                  </w:r>
                  <w:proofErr w:type="spellStart"/>
                  <w:r w:rsidRPr="00C81D28">
                    <w:rPr>
                      <w:rFonts w:cs="Arial"/>
                    </w:rPr>
                    <w:t>Thiruvarur</w:t>
                  </w:r>
                  <w:proofErr w:type="spellEnd"/>
                  <w:r w:rsidRPr="00C81D28">
                    <w:rPr>
                      <w:rFonts w:cs="Arial"/>
                    </w:rPr>
                    <w:t xml:space="preserve">. </w:t>
                  </w:r>
                  <w:r w:rsidRPr="00C81D28">
                    <w:rPr>
                      <w:rFonts w:cs="Arial"/>
                      <w:b/>
                      <w:bCs/>
                      <w:u w:val="single"/>
                    </w:rPr>
                    <w:t xml:space="preserve">UT of </w:t>
                  </w:r>
                  <w:proofErr w:type="spellStart"/>
                  <w:r w:rsidRPr="00C81D28">
                    <w:rPr>
                      <w:rFonts w:cs="Arial"/>
                      <w:b/>
                      <w:bCs/>
                      <w:u w:val="single"/>
                    </w:rPr>
                    <w:t>Puducherry</w:t>
                  </w:r>
                  <w:proofErr w:type="spellEnd"/>
                  <w:r w:rsidRPr="00C81D28">
                    <w:rPr>
                      <w:rFonts w:cs="Arial"/>
                    </w:rPr>
                    <w:t xml:space="preserve">.  District of </w:t>
                  </w:r>
                  <w:proofErr w:type="spellStart"/>
                  <w:r w:rsidRPr="00C81D28">
                    <w:rPr>
                      <w:rFonts w:cs="Arial"/>
                    </w:rPr>
                    <w:t>Karaikal</w:t>
                  </w:r>
                  <w:proofErr w:type="spellEnd"/>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16.</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ARO, Coimbatore</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 xml:space="preserve">District of Coimbatore, Salem, </w:t>
                  </w:r>
                  <w:proofErr w:type="spellStart"/>
                  <w:r w:rsidRPr="00C81D28">
                    <w:rPr>
                      <w:rFonts w:cs="Arial"/>
                    </w:rPr>
                    <w:t>Namakkal</w:t>
                  </w:r>
                  <w:proofErr w:type="spellEnd"/>
                  <w:r w:rsidRPr="00C81D28">
                    <w:rPr>
                      <w:rFonts w:cs="Arial"/>
                    </w:rPr>
                    <w:t xml:space="preserve">, The </w:t>
                  </w:r>
                  <w:proofErr w:type="spellStart"/>
                  <w:r w:rsidRPr="00C81D28">
                    <w:rPr>
                      <w:rFonts w:cs="Arial"/>
                    </w:rPr>
                    <w:t>Nilgiris</w:t>
                  </w:r>
                  <w:proofErr w:type="spellEnd"/>
                  <w:r w:rsidRPr="00C81D28">
                    <w:rPr>
                      <w:rFonts w:cs="Arial"/>
                    </w:rPr>
                    <w:t xml:space="preserve">, Madurai, </w:t>
                  </w:r>
                  <w:proofErr w:type="spellStart"/>
                  <w:r w:rsidRPr="00C81D28">
                    <w:rPr>
                      <w:rFonts w:cs="Arial"/>
                    </w:rPr>
                    <w:t>Theni</w:t>
                  </w:r>
                  <w:proofErr w:type="spellEnd"/>
                  <w:r w:rsidRPr="00C81D28">
                    <w:rPr>
                      <w:rFonts w:cs="Arial"/>
                    </w:rPr>
                    <w:t xml:space="preserve">, </w:t>
                  </w:r>
                  <w:proofErr w:type="spellStart"/>
                  <w:r w:rsidRPr="00C81D28">
                    <w:rPr>
                      <w:rFonts w:cs="Arial"/>
                    </w:rPr>
                    <w:t>Dharamapuri</w:t>
                  </w:r>
                  <w:proofErr w:type="spellEnd"/>
                  <w:r w:rsidRPr="00C81D28">
                    <w:rPr>
                      <w:rFonts w:cs="Arial"/>
                    </w:rPr>
                    <w:t xml:space="preserve">, Erode, </w:t>
                  </w:r>
                  <w:proofErr w:type="spellStart"/>
                  <w:r w:rsidRPr="00C81D28">
                    <w:rPr>
                      <w:rFonts w:cs="Arial"/>
                    </w:rPr>
                    <w:t>Dindigul</w:t>
                  </w:r>
                  <w:proofErr w:type="spellEnd"/>
                  <w:r w:rsidRPr="00C81D28">
                    <w:rPr>
                      <w:rFonts w:cs="Arial"/>
                    </w:rPr>
                    <w:t xml:space="preserve">, </w:t>
                  </w:r>
                  <w:proofErr w:type="spellStart"/>
                  <w:r w:rsidRPr="00C81D28">
                    <w:rPr>
                      <w:rFonts w:cs="Arial"/>
                    </w:rPr>
                    <w:t>Krishnagiri</w:t>
                  </w:r>
                  <w:proofErr w:type="spellEnd"/>
                  <w:r w:rsidRPr="00C81D28">
                    <w:rPr>
                      <w:rFonts w:cs="Arial"/>
                    </w:rPr>
                    <w:t xml:space="preserve"> and </w:t>
                  </w:r>
                  <w:proofErr w:type="spellStart"/>
                  <w:r w:rsidRPr="00C81D28">
                    <w:rPr>
                      <w:rFonts w:cs="Arial"/>
                    </w:rPr>
                    <w:t>Tirpuppur</w:t>
                  </w:r>
                  <w:proofErr w:type="spellEnd"/>
                  <w:r w:rsidRPr="00C81D28">
                    <w:rPr>
                      <w:rFonts w:cs="Arial"/>
                    </w:rPr>
                    <w:t>.</w:t>
                  </w:r>
                </w:p>
              </w:tc>
            </w:tr>
            <w:tr w:rsidR="009F7AD0" w:rsidRPr="00C81D28" w:rsidTr="00A2360F">
              <w:tc>
                <w:tcPr>
                  <w:tcW w:w="9735" w:type="dxa"/>
                  <w:gridSpan w:val="3"/>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line="360" w:lineRule="auto"/>
                    <w:rPr>
                      <w:rFonts w:cs="Arial"/>
                    </w:rPr>
                  </w:pPr>
                  <w:r w:rsidRPr="00C81D28">
                    <w:rPr>
                      <w:rFonts w:cs="Arial"/>
                      <w:b/>
                      <w:u w:val="single"/>
                    </w:rPr>
                    <w:t>ANDHRA PRADESH</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17.</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 xml:space="preserve">ARO, </w:t>
                  </w:r>
                  <w:proofErr w:type="spellStart"/>
                  <w:r w:rsidRPr="00C81D28">
                    <w:rPr>
                      <w:rFonts w:cs="Arial"/>
                    </w:rPr>
                    <w:t>Secunderabad</w:t>
                  </w:r>
                  <w:proofErr w:type="spellEnd"/>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District of </w:t>
                  </w:r>
                  <w:proofErr w:type="spellStart"/>
                  <w:r w:rsidRPr="00C81D28">
                    <w:rPr>
                      <w:rFonts w:cs="Arial"/>
                    </w:rPr>
                    <w:t>Adilabad</w:t>
                  </w:r>
                  <w:proofErr w:type="spellEnd"/>
                  <w:r w:rsidRPr="00C81D28">
                    <w:rPr>
                      <w:rFonts w:cs="Arial"/>
                    </w:rPr>
                    <w:t xml:space="preserve">, Hyderabad, </w:t>
                  </w:r>
                  <w:proofErr w:type="spellStart"/>
                  <w:r w:rsidRPr="00C81D28">
                    <w:rPr>
                      <w:rFonts w:cs="Arial"/>
                    </w:rPr>
                    <w:t>Karimnagar</w:t>
                  </w:r>
                  <w:proofErr w:type="spellEnd"/>
                  <w:r w:rsidRPr="00C81D28">
                    <w:rPr>
                      <w:rFonts w:cs="Arial"/>
                    </w:rPr>
                    <w:t xml:space="preserve">, </w:t>
                  </w:r>
                  <w:proofErr w:type="spellStart"/>
                  <w:r w:rsidRPr="00C81D28">
                    <w:rPr>
                      <w:rFonts w:cs="Arial"/>
                    </w:rPr>
                    <w:t>Mehbubnagar</w:t>
                  </w:r>
                  <w:proofErr w:type="spellEnd"/>
                  <w:r w:rsidRPr="00C81D28">
                    <w:rPr>
                      <w:rFonts w:cs="Arial"/>
                    </w:rPr>
                    <w:t xml:space="preserve">, </w:t>
                  </w:r>
                  <w:proofErr w:type="spellStart"/>
                  <w:r w:rsidRPr="00C81D28">
                    <w:rPr>
                      <w:rFonts w:cs="Arial"/>
                    </w:rPr>
                    <w:t>Medak</w:t>
                  </w:r>
                  <w:proofErr w:type="spellEnd"/>
                  <w:r w:rsidRPr="00C81D28">
                    <w:rPr>
                      <w:rFonts w:cs="Arial"/>
                    </w:rPr>
                    <w:t xml:space="preserve">, </w:t>
                  </w:r>
                  <w:proofErr w:type="spellStart"/>
                  <w:r w:rsidRPr="00C81D28">
                    <w:rPr>
                      <w:rFonts w:cs="Arial"/>
                    </w:rPr>
                    <w:t>Nalgonda</w:t>
                  </w:r>
                  <w:proofErr w:type="spellEnd"/>
                  <w:r w:rsidRPr="00C81D28">
                    <w:rPr>
                      <w:rFonts w:cs="Arial"/>
                    </w:rPr>
                    <w:t xml:space="preserve">, </w:t>
                  </w:r>
                  <w:proofErr w:type="spellStart"/>
                  <w:r w:rsidRPr="00C81D28">
                    <w:rPr>
                      <w:rFonts w:cs="Arial"/>
                    </w:rPr>
                    <w:t>Nizamabad</w:t>
                  </w:r>
                  <w:proofErr w:type="spellEnd"/>
                  <w:r w:rsidRPr="00C81D28">
                    <w:rPr>
                      <w:rFonts w:cs="Arial"/>
                    </w:rPr>
                    <w:t xml:space="preserve">, Warangal, </w:t>
                  </w:r>
                  <w:proofErr w:type="spellStart"/>
                  <w:r w:rsidRPr="00C81D28">
                    <w:rPr>
                      <w:rFonts w:cs="Arial"/>
                    </w:rPr>
                    <w:t>Khammam</w:t>
                  </w:r>
                  <w:proofErr w:type="spellEnd"/>
                  <w:r w:rsidRPr="00C81D28">
                    <w:rPr>
                      <w:rFonts w:cs="Arial"/>
                    </w:rPr>
                    <w:t xml:space="preserve"> and </w:t>
                  </w:r>
                  <w:proofErr w:type="spellStart"/>
                  <w:r w:rsidRPr="00C81D28">
                    <w:rPr>
                      <w:rFonts w:cs="Arial"/>
                    </w:rPr>
                    <w:t>Ranga</w:t>
                  </w:r>
                  <w:proofErr w:type="spellEnd"/>
                  <w:r w:rsidRPr="00C81D28">
                    <w:rPr>
                      <w:rFonts w:cs="Arial"/>
                    </w:rPr>
                    <w:t xml:space="preserve"> Reddy.</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18.</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ARO, Guntur</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Districts of Guntur, </w:t>
                  </w:r>
                  <w:proofErr w:type="spellStart"/>
                  <w:r w:rsidRPr="00C81D28">
                    <w:rPr>
                      <w:rFonts w:cs="Arial"/>
                    </w:rPr>
                    <w:t>Cuddapah</w:t>
                  </w:r>
                  <w:proofErr w:type="spellEnd"/>
                  <w:r w:rsidRPr="00C81D28">
                    <w:rPr>
                      <w:rFonts w:cs="Arial"/>
                    </w:rPr>
                    <w:t xml:space="preserve">, Kurnool, Nellore, </w:t>
                  </w:r>
                  <w:proofErr w:type="spellStart"/>
                  <w:r w:rsidRPr="00C81D28">
                    <w:rPr>
                      <w:rFonts w:cs="Arial"/>
                    </w:rPr>
                    <w:t>Prakasham</w:t>
                  </w:r>
                  <w:proofErr w:type="spellEnd"/>
                  <w:r w:rsidRPr="00C81D28">
                    <w:rPr>
                      <w:rFonts w:cs="Arial"/>
                    </w:rPr>
                    <w:t xml:space="preserve">, </w:t>
                  </w:r>
                  <w:proofErr w:type="spellStart"/>
                  <w:r w:rsidRPr="00C81D28">
                    <w:rPr>
                      <w:rFonts w:cs="Arial"/>
                    </w:rPr>
                    <w:t>Anantapur</w:t>
                  </w:r>
                  <w:proofErr w:type="spellEnd"/>
                  <w:r w:rsidRPr="00C81D28">
                    <w:rPr>
                      <w:rFonts w:cs="Arial"/>
                    </w:rPr>
                    <w:t xml:space="preserve"> and </w:t>
                  </w:r>
                  <w:proofErr w:type="spellStart"/>
                  <w:r w:rsidRPr="00C81D28">
                    <w:rPr>
                      <w:rFonts w:cs="Arial"/>
                    </w:rPr>
                    <w:t>Chittoor</w:t>
                  </w:r>
                  <w:proofErr w:type="spellEnd"/>
                  <w:r w:rsidRPr="00C81D28">
                    <w:rPr>
                      <w:rFonts w:cs="Arial"/>
                    </w:rPr>
                    <w:t>.</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19.</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 xml:space="preserve">ARO, </w:t>
                  </w:r>
                  <w:proofErr w:type="spellStart"/>
                  <w:r w:rsidRPr="00C81D28">
                    <w:rPr>
                      <w:rFonts w:cs="Arial"/>
                    </w:rPr>
                    <w:t>Vishakapatnam</w:t>
                  </w:r>
                  <w:proofErr w:type="spellEnd"/>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Districts of </w:t>
                  </w:r>
                  <w:proofErr w:type="spellStart"/>
                  <w:r w:rsidRPr="00C81D28">
                    <w:rPr>
                      <w:rFonts w:cs="Arial"/>
                    </w:rPr>
                    <w:t>Vishakapatnam</w:t>
                  </w:r>
                  <w:proofErr w:type="spellEnd"/>
                  <w:r w:rsidRPr="00C81D28">
                    <w:rPr>
                      <w:rFonts w:cs="Arial"/>
                    </w:rPr>
                    <w:t xml:space="preserve">, </w:t>
                  </w:r>
                  <w:proofErr w:type="spellStart"/>
                  <w:r w:rsidRPr="00C81D28">
                    <w:rPr>
                      <w:rFonts w:cs="Arial"/>
                    </w:rPr>
                    <w:t>Srikakulam</w:t>
                  </w:r>
                  <w:proofErr w:type="spellEnd"/>
                  <w:r w:rsidRPr="00C81D28">
                    <w:rPr>
                      <w:rFonts w:cs="Arial"/>
                    </w:rPr>
                    <w:t xml:space="preserve">, East and West </w:t>
                  </w:r>
                  <w:proofErr w:type="spellStart"/>
                  <w:r w:rsidRPr="00C81D28">
                    <w:rPr>
                      <w:rFonts w:cs="Arial"/>
                    </w:rPr>
                    <w:t>Godawari</w:t>
                  </w:r>
                  <w:proofErr w:type="spellEnd"/>
                  <w:r w:rsidRPr="00C81D28">
                    <w:rPr>
                      <w:rFonts w:cs="Arial"/>
                    </w:rPr>
                    <w:t xml:space="preserve">, </w:t>
                  </w:r>
                  <w:proofErr w:type="spellStart"/>
                  <w:r w:rsidRPr="00C81D28">
                    <w:rPr>
                      <w:rFonts w:cs="Arial"/>
                    </w:rPr>
                    <w:t>Vizainagaram</w:t>
                  </w:r>
                  <w:proofErr w:type="spellEnd"/>
                  <w:r w:rsidRPr="00C81D28">
                    <w:rPr>
                      <w:rFonts w:cs="Arial"/>
                    </w:rPr>
                    <w:t xml:space="preserve"> and Krishna (</w:t>
                  </w:r>
                  <w:proofErr w:type="spellStart"/>
                  <w:r w:rsidRPr="00C81D28">
                    <w:rPr>
                      <w:rFonts w:cs="Arial"/>
                    </w:rPr>
                    <w:t>Vijaywada</w:t>
                  </w:r>
                  <w:proofErr w:type="spellEnd"/>
                  <w:r w:rsidRPr="00C81D28">
                    <w:rPr>
                      <w:rFonts w:cs="Arial"/>
                    </w:rPr>
                    <w:t xml:space="preserve">).  </w:t>
                  </w:r>
                  <w:r w:rsidRPr="00C81D28">
                    <w:rPr>
                      <w:rFonts w:cs="Arial"/>
                      <w:b/>
                      <w:bCs/>
                      <w:u w:val="single"/>
                    </w:rPr>
                    <w:t xml:space="preserve">UT of </w:t>
                  </w:r>
                  <w:proofErr w:type="spellStart"/>
                  <w:r w:rsidRPr="00C81D28">
                    <w:rPr>
                      <w:rFonts w:cs="Arial"/>
                      <w:b/>
                      <w:bCs/>
                      <w:u w:val="single"/>
                    </w:rPr>
                    <w:t>Puducherry</w:t>
                  </w:r>
                  <w:proofErr w:type="spellEnd"/>
                  <w:r w:rsidRPr="00C81D28">
                    <w:rPr>
                      <w:rFonts w:cs="Arial"/>
                      <w:b/>
                      <w:bCs/>
                      <w:u w:val="single"/>
                    </w:rPr>
                    <w:t>.</w:t>
                  </w:r>
                  <w:r w:rsidRPr="00C81D28">
                    <w:rPr>
                      <w:rFonts w:cs="Arial"/>
                    </w:rPr>
                    <w:t xml:space="preserve">  Districts of </w:t>
                  </w:r>
                  <w:proofErr w:type="spellStart"/>
                  <w:r w:rsidRPr="00C81D28">
                    <w:rPr>
                      <w:rFonts w:cs="Arial"/>
                    </w:rPr>
                    <w:t>Yanam</w:t>
                  </w:r>
                  <w:proofErr w:type="spellEnd"/>
                  <w:r w:rsidRPr="00C81D28">
                    <w:rPr>
                      <w:rFonts w:cs="Arial"/>
                    </w:rPr>
                    <w:t>.</w:t>
                  </w:r>
                </w:p>
              </w:tc>
            </w:tr>
            <w:tr w:rsidR="009F7AD0" w:rsidRPr="00C81D28" w:rsidTr="00A2360F">
              <w:tc>
                <w:tcPr>
                  <w:tcW w:w="3707" w:type="dxa"/>
                  <w:gridSpan w:val="2"/>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b/>
                    </w:rPr>
                    <w:t>HQ RTG ZONE, DANAPUR</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b/>
                      <w:bCs/>
                    </w:rPr>
                    <w:t>BIHAR AND JHARKHAND</w:t>
                  </w:r>
                </w:p>
              </w:tc>
            </w:tr>
            <w:tr w:rsidR="009F7AD0" w:rsidRPr="00C81D28" w:rsidTr="00A2360F">
              <w:tc>
                <w:tcPr>
                  <w:tcW w:w="9735" w:type="dxa"/>
                  <w:gridSpan w:val="3"/>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line="360" w:lineRule="auto"/>
                    <w:rPr>
                      <w:rFonts w:cs="Arial"/>
                    </w:rPr>
                  </w:pPr>
                  <w:r w:rsidRPr="00C81D28">
                    <w:rPr>
                      <w:rFonts w:cs="Arial"/>
                      <w:b/>
                      <w:u w:val="single"/>
                    </w:rPr>
                    <w:t>BIHAR</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C80F6C">
                  <w:pPr>
                    <w:rPr>
                      <w:rFonts w:cs="Arial"/>
                    </w:rPr>
                  </w:pPr>
                  <w:r w:rsidRPr="00C81D28">
                    <w:rPr>
                      <w:rFonts w:cs="Arial"/>
                    </w:rPr>
                    <w:t>20.</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C80F6C">
                  <w:pPr>
                    <w:rPr>
                      <w:rFonts w:cs="Arial"/>
                    </w:rPr>
                  </w:pPr>
                  <w:r w:rsidRPr="00C81D28">
                    <w:rPr>
                      <w:rFonts w:cs="Arial"/>
                    </w:rPr>
                    <w:t xml:space="preserve">RO (HQ), </w:t>
                  </w:r>
                  <w:proofErr w:type="spellStart"/>
                  <w:r w:rsidRPr="00C81D28">
                    <w:rPr>
                      <w:rFonts w:cs="Arial"/>
                    </w:rPr>
                    <w:t>Danapur</w:t>
                  </w:r>
                  <w:proofErr w:type="spellEnd"/>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Districts of Patna, </w:t>
                  </w:r>
                  <w:proofErr w:type="spellStart"/>
                  <w:r w:rsidRPr="00C81D28">
                    <w:rPr>
                      <w:rFonts w:cs="Arial"/>
                    </w:rPr>
                    <w:t>Bhojpur</w:t>
                  </w:r>
                  <w:proofErr w:type="spellEnd"/>
                  <w:r w:rsidRPr="00C81D28">
                    <w:rPr>
                      <w:rFonts w:cs="Arial"/>
                    </w:rPr>
                    <w:t xml:space="preserve">, </w:t>
                  </w:r>
                  <w:proofErr w:type="spellStart"/>
                  <w:r w:rsidRPr="00C81D28">
                    <w:rPr>
                      <w:rFonts w:cs="Arial"/>
                    </w:rPr>
                    <w:t>Vaishali</w:t>
                  </w:r>
                  <w:proofErr w:type="spellEnd"/>
                  <w:r w:rsidRPr="00C81D28">
                    <w:rPr>
                      <w:rFonts w:cs="Arial"/>
                    </w:rPr>
                    <w:t>, Saran (</w:t>
                  </w:r>
                  <w:proofErr w:type="spellStart"/>
                  <w:r w:rsidRPr="00C81D28">
                    <w:rPr>
                      <w:rFonts w:cs="Arial"/>
                    </w:rPr>
                    <w:t>Chhapra</w:t>
                  </w:r>
                  <w:proofErr w:type="spellEnd"/>
                  <w:r w:rsidRPr="00C81D28">
                    <w:rPr>
                      <w:rFonts w:cs="Arial"/>
                    </w:rPr>
                    <w:t xml:space="preserve">), </w:t>
                  </w:r>
                  <w:proofErr w:type="spellStart"/>
                  <w:r w:rsidRPr="00C81D28">
                    <w:rPr>
                      <w:rFonts w:cs="Arial"/>
                    </w:rPr>
                    <w:t>Buxer</w:t>
                  </w:r>
                  <w:proofErr w:type="spellEnd"/>
                  <w:r w:rsidRPr="00C81D28">
                    <w:rPr>
                      <w:rFonts w:cs="Arial"/>
                    </w:rPr>
                    <w:t xml:space="preserve">, </w:t>
                  </w:r>
                  <w:proofErr w:type="spellStart"/>
                  <w:r w:rsidRPr="00C81D28">
                    <w:rPr>
                      <w:rFonts w:cs="Arial"/>
                    </w:rPr>
                    <w:t>Siwan</w:t>
                  </w:r>
                  <w:proofErr w:type="spellEnd"/>
                  <w:r w:rsidRPr="00C81D28">
                    <w:rPr>
                      <w:rFonts w:cs="Arial"/>
                    </w:rPr>
                    <w:t xml:space="preserve"> and </w:t>
                  </w:r>
                  <w:proofErr w:type="spellStart"/>
                  <w:r w:rsidRPr="00C81D28">
                    <w:rPr>
                      <w:rFonts w:cs="Arial"/>
                    </w:rPr>
                    <w:t>Gopalganj</w:t>
                  </w:r>
                  <w:proofErr w:type="spellEnd"/>
                  <w:r w:rsidRPr="00C81D28">
                    <w:rPr>
                      <w:rFonts w:cs="Arial"/>
                    </w:rPr>
                    <w:t>.</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C80F6C">
                  <w:pPr>
                    <w:rPr>
                      <w:rFonts w:cs="Arial"/>
                    </w:rPr>
                  </w:pPr>
                  <w:r w:rsidRPr="00C81D28">
                    <w:rPr>
                      <w:rFonts w:cs="Arial"/>
                    </w:rPr>
                    <w:t>21.</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C80F6C">
                  <w:pPr>
                    <w:rPr>
                      <w:rFonts w:cs="Arial"/>
                    </w:rPr>
                  </w:pPr>
                  <w:r w:rsidRPr="00C81D28">
                    <w:rPr>
                      <w:rFonts w:cs="Arial"/>
                    </w:rPr>
                    <w:t xml:space="preserve">ARO, </w:t>
                  </w:r>
                  <w:proofErr w:type="spellStart"/>
                  <w:r w:rsidRPr="00C81D28">
                    <w:rPr>
                      <w:rFonts w:cs="Arial"/>
                    </w:rPr>
                    <w:t>Muzaffarpur</w:t>
                  </w:r>
                  <w:proofErr w:type="spellEnd"/>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Districts of </w:t>
                  </w:r>
                  <w:proofErr w:type="spellStart"/>
                  <w:r w:rsidRPr="00C81D28">
                    <w:rPr>
                      <w:rFonts w:cs="Arial"/>
                    </w:rPr>
                    <w:t>Muzaffarpur</w:t>
                  </w:r>
                  <w:proofErr w:type="spellEnd"/>
                  <w:r w:rsidRPr="00C81D28">
                    <w:rPr>
                      <w:rFonts w:cs="Arial"/>
                    </w:rPr>
                    <w:t xml:space="preserve">, </w:t>
                  </w:r>
                  <w:proofErr w:type="spellStart"/>
                  <w:r w:rsidRPr="00C81D28">
                    <w:rPr>
                      <w:rFonts w:cs="Arial"/>
                    </w:rPr>
                    <w:t>Dharbhanga</w:t>
                  </w:r>
                  <w:proofErr w:type="spellEnd"/>
                  <w:r w:rsidRPr="00C81D28">
                    <w:rPr>
                      <w:rFonts w:cs="Arial"/>
                    </w:rPr>
                    <w:t xml:space="preserve">, </w:t>
                  </w:r>
                  <w:proofErr w:type="spellStart"/>
                  <w:r w:rsidRPr="00C81D28">
                    <w:rPr>
                      <w:rFonts w:cs="Arial"/>
                    </w:rPr>
                    <w:t>Madhubani</w:t>
                  </w:r>
                  <w:proofErr w:type="spellEnd"/>
                  <w:r w:rsidRPr="00C81D28">
                    <w:rPr>
                      <w:rFonts w:cs="Arial"/>
                    </w:rPr>
                    <w:t xml:space="preserve">, East and West </w:t>
                  </w:r>
                  <w:proofErr w:type="spellStart"/>
                  <w:r w:rsidRPr="00C81D28">
                    <w:rPr>
                      <w:rFonts w:cs="Arial"/>
                    </w:rPr>
                    <w:t>Champaran</w:t>
                  </w:r>
                  <w:proofErr w:type="spellEnd"/>
                  <w:r w:rsidRPr="00C81D28">
                    <w:rPr>
                      <w:rFonts w:cs="Arial"/>
                    </w:rPr>
                    <w:t xml:space="preserve">, </w:t>
                  </w:r>
                  <w:proofErr w:type="spellStart"/>
                  <w:r w:rsidRPr="00C81D28">
                    <w:rPr>
                      <w:rFonts w:cs="Arial"/>
                    </w:rPr>
                    <w:t>Sitamarhi</w:t>
                  </w:r>
                  <w:proofErr w:type="spellEnd"/>
                  <w:r w:rsidRPr="00C81D28">
                    <w:rPr>
                      <w:rFonts w:cs="Arial"/>
                    </w:rPr>
                    <w:t xml:space="preserve">, </w:t>
                  </w:r>
                  <w:proofErr w:type="spellStart"/>
                  <w:r w:rsidRPr="00C81D28">
                    <w:rPr>
                      <w:rFonts w:cs="Arial"/>
                    </w:rPr>
                    <w:t>Samastipur</w:t>
                  </w:r>
                  <w:proofErr w:type="spellEnd"/>
                  <w:r w:rsidRPr="00C81D28">
                    <w:rPr>
                      <w:rFonts w:cs="Arial"/>
                    </w:rPr>
                    <w:t xml:space="preserve"> and </w:t>
                  </w:r>
                  <w:proofErr w:type="spellStart"/>
                  <w:r w:rsidRPr="00C81D28">
                    <w:rPr>
                      <w:rFonts w:cs="Arial"/>
                    </w:rPr>
                    <w:t>Sheohar</w:t>
                  </w:r>
                  <w:proofErr w:type="spellEnd"/>
                  <w:r w:rsidRPr="00C81D28">
                    <w:rPr>
                      <w:rFonts w:cs="Arial"/>
                    </w:rPr>
                    <w:t>.</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C80F6C">
                  <w:pPr>
                    <w:rPr>
                      <w:rFonts w:cs="Arial"/>
                    </w:rPr>
                  </w:pPr>
                  <w:r w:rsidRPr="00C81D28">
                    <w:rPr>
                      <w:rFonts w:cs="Arial"/>
                    </w:rPr>
                    <w:t>22.</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C80F6C">
                  <w:pPr>
                    <w:rPr>
                      <w:rFonts w:cs="Arial"/>
                    </w:rPr>
                  </w:pPr>
                  <w:r w:rsidRPr="00C81D28">
                    <w:rPr>
                      <w:rFonts w:cs="Arial"/>
                    </w:rPr>
                    <w:t>ARO, Gaya</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Districts of Gaya, Aurangabad, </w:t>
                  </w:r>
                  <w:proofErr w:type="spellStart"/>
                  <w:r w:rsidRPr="00C81D28">
                    <w:rPr>
                      <w:rFonts w:cs="Arial"/>
                    </w:rPr>
                    <w:t>Nawada</w:t>
                  </w:r>
                  <w:proofErr w:type="spellEnd"/>
                  <w:r w:rsidRPr="00C81D28">
                    <w:rPr>
                      <w:rFonts w:cs="Arial"/>
                    </w:rPr>
                    <w:t xml:space="preserve">, </w:t>
                  </w:r>
                  <w:proofErr w:type="spellStart"/>
                  <w:r w:rsidRPr="00C81D28">
                    <w:rPr>
                      <w:rFonts w:cs="Arial"/>
                    </w:rPr>
                    <w:t>Nalanda</w:t>
                  </w:r>
                  <w:proofErr w:type="spellEnd"/>
                  <w:r w:rsidRPr="00C81D28">
                    <w:rPr>
                      <w:rFonts w:cs="Arial"/>
                    </w:rPr>
                    <w:t xml:space="preserve">, </w:t>
                  </w:r>
                  <w:proofErr w:type="spellStart"/>
                  <w:r w:rsidRPr="00C81D28">
                    <w:rPr>
                      <w:rFonts w:cs="Arial"/>
                    </w:rPr>
                    <w:t>Rohtas</w:t>
                  </w:r>
                  <w:proofErr w:type="spellEnd"/>
                  <w:r w:rsidRPr="00C81D28">
                    <w:rPr>
                      <w:rFonts w:cs="Arial"/>
                    </w:rPr>
                    <w:t xml:space="preserve">, </w:t>
                  </w:r>
                  <w:proofErr w:type="spellStart"/>
                  <w:r w:rsidRPr="00C81D28">
                    <w:rPr>
                      <w:rFonts w:cs="Arial"/>
                    </w:rPr>
                    <w:t>Kaimur</w:t>
                  </w:r>
                  <w:proofErr w:type="spellEnd"/>
                  <w:r w:rsidRPr="00C81D28">
                    <w:rPr>
                      <w:rFonts w:cs="Arial"/>
                    </w:rPr>
                    <w:t xml:space="preserve"> (</w:t>
                  </w:r>
                  <w:proofErr w:type="spellStart"/>
                  <w:r w:rsidRPr="00C81D28">
                    <w:rPr>
                      <w:rFonts w:cs="Arial"/>
                    </w:rPr>
                    <w:t>Bhabua</w:t>
                  </w:r>
                  <w:proofErr w:type="spellEnd"/>
                  <w:r w:rsidRPr="00C81D28">
                    <w:rPr>
                      <w:rFonts w:cs="Arial"/>
                    </w:rPr>
                    <w:t xml:space="preserve">), </w:t>
                  </w:r>
                  <w:proofErr w:type="spellStart"/>
                  <w:r w:rsidRPr="00C81D28">
                    <w:rPr>
                      <w:rFonts w:cs="Arial"/>
                    </w:rPr>
                    <w:t>Jahanabad</w:t>
                  </w:r>
                  <w:proofErr w:type="spellEnd"/>
                  <w:proofErr w:type="gramStart"/>
                  <w:r w:rsidRPr="00C81D28">
                    <w:rPr>
                      <w:rFonts w:cs="Arial"/>
                    </w:rPr>
                    <w:t xml:space="preserve">,  </w:t>
                  </w:r>
                  <w:proofErr w:type="spellStart"/>
                  <w:r w:rsidRPr="00C81D28">
                    <w:rPr>
                      <w:rFonts w:cs="Arial"/>
                    </w:rPr>
                    <w:t>Sekhpura</w:t>
                  </w:r>
                  <w:proofErr w:type="spellEnd"/>
                  <w:proofErr w:type="gramEnd"/>
                  <w:r w:rsidRPr="00C81D28">
                    <w:rPr>
                      <w:rFonts w:cs="Arial"/>
                    </w:rPr>
                    <w:t xml:space="preserve">, </w:t>
                  </w:r>
                  <w:proofErr w:type="spellStart"/>
                  <w:r w:rsidRPr="00C81D28">
                    <w:rPr>
                      <w:rFonts w:cs="Arial"/>
                    </w:rPr>
                    <w:t>Lakhi</w:t>
                  </w:r>
                  <w:proofErr w:type="spellEnd"/>
                  <w:r w:rsidRPr="00C81D28">
                    <w:rPr>
                      <w:rFonts w:cs="Arial"/>
                    </w:rPr>
                    <w:t xml:space="preserve"> </w:t>
                  </w:r>
                  <w:proofErr w:type="spellStart"/>
                  <w:r w:rsidRPr="00C81D28">
                    <w:rPr>
                      <w:rFonts w:cs="Arial"/>
                    </w:rPr>
                    <w:t>Sarai</w:t>
                  </w:r>
                  <w:proofErr w:type="spellEnd"/>
                  <w:r w:rsidRPr="00C81D28">
                    <w:rPr>
                      <w:rFonts w:cs="Arial"/>
                    </w:rPr>
                    <w:t xml:space="preserve">, </w:t>
                  </w:r>
                  <w:proofErr w:type="spellStart"/>
                  <w:r w:rsidRPr="00C81D28">
                    <w:rPr>
                      <w:rFonts w:cs="Arial"/>
                    </w:rPr>
                    <w:t>Arwal</w:t>
                  </w:r>
                  <w:proofErr w:type="spellEnd"/>
                  <w:r w:rsidRPr="00C81D28">
                    <w:rPr>
                      <w:rFonts w:cs="Arial"/>
                    </w:rPr>
                    <w:t xml:space="preserve"> and </w:t>
                  </w:r>
                  <w:proofErr w:type="spellStart"/>
                  <w:r w:rsidRPr="00C81D28">
                    <w:rPr>
                      <w:rFonts w:cs="Arial"/>
                    </w:rPr>
                    <w:t>Jamui</w:t>
                  </w:r>
                  <w:proofErr w:type="spellEnd"/>
                  <w:r w:rsidRPr="00C81D28">
                    <w:rPr>
                      <w:rFonts w:cs="Arial"/>
                    </w:rPr>
                    <w:t>.</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C80F6C">
                  <w:pPr>
                    <w:rPr>
                      <w:rFonts w:cs="Arial"/>
                    </w:rPr>
                  </w:pPr>
                  <w:r w:rsidRPr="00C81D28">
                    <w:rPr>
                      <w:rFonts w:cs="Arial"/>
                    </w:rPr>
                    <w:t>23.</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C80F6C">
                  <w:pPr>
                    <w:rPr>
                      <w:rFonts w:cs="Arial"/>
                    </w:rPr>
                  </w:pPr>
                  <w:r w:rsidRPr="00C81D28">
                    <w:rPr>
                      <w:rFonts w:cs="Arial"/>
                    </w:rPr>
                    <w:t xml:space="preserve">ARO, </w:t>
                  </w:r>
                  <w:proofErr w:type="spellStart"/>
                  <w:r w:rsidRPr="00C81D28">
                    <w:rPr>
                      <w:rFonts w:cs="Arial"/>
                    </w:rPr>
                    <w:t>Katihar</w:t>
                  </w:r>
                  <w:proofErr w:type="spellEnd"/>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Districts of </w:t>
                  </w:r>
                  <w:proofErr w:type="spellStart"/>
                  <w:r w:rsidRPr="00C81D28">
                    <w:rPr>
                      <w:rFonts w:cs="Arial"/>
                    </w:rPr>
                    <w:t>Katihar</w:t>
                  </w:r>
                  <w:proofErr w:type="spellEnd"/>
                  <w:r w:rsidRPr="00C81D28">
                    <w:rPr>
                      <w:rFonts w:cs="Arial"/>
                    </w:rPr>
                    <w:t xml:space="preserve">, </w:t>
                  </w:r>
                  <w:proofErr w:type="spellStart"/>
                  <w:r w:rsidRPr="00C81D28">
                    <w:rPr>
                      <w:rFonts w:cs="Arial"/>
                    </w:rPr>
                    <w:t>Saharsha</w:t>
                  </w:r>
                  <w:proofErr w:type="spellEnd"/>
                  <w:r w:rsidRPr="00C81D28">
                    <w:rPr>
                      <w:rFonts w:cs="Arial"/>
                    </w:rPr>
                    <w:t xml:space="preserve"> (</w:t>
                  </w:r>
                  <w:proofErr w:type="spellStart"/>
                  <w:r w:rsidRPr="00C81D28">
                    <w:rPr>
                      <w:rFonts w:cs="Arial"/>
                    </w:rPr>
                    <w:t>Kosi</w:t>
                  </w:r>
                  <w:proofErr w:type="spellEnd"/>
                  <w:r w:rsidRPr="00C81D28">
                    <w:rPr>
                      <w:rFonts w:cs="Arial"/>
                    </w:rPr>
                    <w:t xml:space="preserve">), Bhagalpur, </w:t>
                  </w:r>
                  <w:proofErr w:type="spellStart"/>
                  <w:r w:rsidRPr="00C81D28">
                    <w:rPr>
                      <w:rFonts w:cs="Arial"/>
                    </w:rPr>
                    <w:t>Munger</w:t>
                  </w:r>
                  <w:proofErr w:type="spellEnd"/>
                  <w:r w:rsidRPr="00C81D28">
                    <w:rPr>
                      <w:rFonts w:cs="Arial"/>
                    </w:rPr>
                    <w:t xml:space="preserve">, </w:t>
                  </w:r>
                  <w:proofErr w:type="spellStart"/>
                  <w:r w:rsidRPr="00C81D28">
                    <w:rPr>
                      <w:rFonts w:cs="Arial"/>
                    </w:rPr>
                    <w:t>Madhepura</w:t>
                  </w:r>
                  <w:proofErr w:type="spellEnd"/>
                  <w:r w:rsidRPr="00C81D28">
                    <w:rPr>
                      <w:rFonts w:cs="Arial"/>
                    </w:rPr>
                    <w:t xml:space="preserve">, </w:t>
                  </w:r>
                  <w:proofErr w:type="spellStart"/>
                  <w:r w:rsidRPr="00C81D28">
                    <w:rPr>
                      <w:rFonts w:cs="Arial"/>
                    </w:rPr>
                    <w:t>Purnea</w:t>
                  </w:r>
                  <w:proofErr w:type="spellEnd"/>
                  <w:r w:rsidRPr="00C81D28">
                    <w:rPr>
                      <w:rFonts w:cs="Arial"/>
                    </w:rPr>
                    <w:t xml:space="preserve">, Banka, </w:t>
                  </w:r>
                  <w:proofErr w:type="spellStart"/>
                  <w:r w:rsidRPr="00C81D28">
                    <w:rPr>
                      <w:rFonts w:cs="Arial"/>
                    </w:rPr>
                    <w:t>Araria</w:t>
                  </w:r>
                  <w:proofErr w:type="spellEnd"/>
                  <w:r w:rsidRPr="00C81D28">
                    <w:rPr>
                      <w:rFonts w:cs="Arial"/>
                    </w:rPr>
                    <w:t xml:space="preserve">, </w:t>
                  </w:r>
                  <w:proofErr w:type="spellStart"/>
                  <w:r w:rsidRPr="00C81D28">
                    <w:rPr>
                      <w:rFonts w:cs="Arial"/>
                    </w:rPr>
                    <w:t>Kishanganj</w:t>
                  </w:r>
                  <w:proofErr w:type="spellEnd"/>
                  <w:r w:rsidRPr="00C81D28">
                    <w:rPr>
                      <w:rFonts w:cs="Arial"/>
                    </w:rPr>
                    <w:t xml:space="preserve">, </w:t>
                  </w:r>
                  <w:proofErr w:type="spellStart"/>
                  <w:r w:rsidRPr="00C81D28">
                    <w:rPr>
                      <w:rFonts w:cs="Arial"/>
                    </w:rPr>
                    <w:t>Supaul</w:t>
                  </w:r>
                  <w:proofErr w:type="spellEnd"/>
                  <w:r w:rsidRPr="00C81D28">
                    <w:rPr>
                      <w:rFonts w:cs="Arial"/>
                    </w:rPr>
                    <w:t xml:space="preserve">, </w:t>
                  </w:r>
                  <w:proofErr w:type="spellStart"/>
                  <w:r w:rsidRPr="00C81D28">
                    <w:rPr>
                      <w:rFonts w:cs="Arial"/>
                    </w:rPr>
                    <w:t>Khagaria</w:t>
                  </w:r>
                  <w:proofErr w:type="spellEnd"/>
                  <w:r w:rsidRPr="00C81D28">
                    <w:rPr>
                      <w:rFonts w:cs="Arial"/>
                    </w:rPr>
                    <w:t xml:space="preserve"> and </w:t>
                  </w:r>
                  <w:proofErr w:type="spellStart"/>
                  <w:r w:rsidRPr="00C81D28">
                    <w:rPr>
                      <w:rFonts w:cs="Arial"/>
                    </w:rPr>
                    <w:t>Begusarai</w:t>
                  </w:r>
                  <w:proofErr w:type="spellEnd"/>
                  <w:r w:rsidRPr="00C81D28">
                    <w:rPr>
                      <w:rFonts w:cs="Arial"/>
                    </w:rPr>
                    <w:t>.</w:t>
                  </w:r>
                </w:p>
              </w:tc>
            </w:tr>
            <w:tr w:rsidR="009F7AD0" w:rsidRPr="00C81D28" w:rsidTr="00A2360F">
              <w:tc>
                <w:tcPr>
                  <w:tcW w:w="9735" w:type="dxa"/>
                  <w:gridSpan w:val="3"/>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C80F6C">
                  <w:pPr>
                    <w:spacing w:line="360" w:lineRule="auto"/>
                    <w:jc w:val="both"/>
                    <w:rPr>
                      <w:rFonts w:cs="Arial"/>
                    </w:rPr>
                  </w:pPr>
                  <w:r w:rsidRPr="00C81D28">
                    <w:rPr>
                      <w:rFonts w:cs="Arial"/>
                      <w:b/>
                      <w:u w:val="single"/>
                    </w:rPr>
                    <w:t>JHARKHAND</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C80F6C">
                  <w:pPr>
                    <w:rPr>
                      <w:rFonts w:cs="Arial"/>
                    </w:rPr>
                  </w:pPr>
                  <w:r w:rsidRPr="00C81D28">
                    <w:rPr>
                      <w:rFonts w:cs="Arial"/>
                    </w:rPr>
                    <w:t>24.</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C80F6C">
                  <w:pPr>
                    <w:rPr>
                      <w:rFonts w:cs="Arial"/>
                    </w:rPr>
                  </w:pPr>
                  <w:r w:rsidRPr="00C81D28">
                    <w:rPr>
                      <w:rFonts w:cs="Arial"/>
                    </w:rPr>
                    <w:t>ARO, Ranchi</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Districts of Ranchi, East and West </w:t>
                  </w:r>
                  <w:proofErr w:type="spellStart"/>
                  <w:r w:rsidRPr="00C81D28">
                    <w:rPr>
                      <w:rFonts w:cs="Arial"/>
                    </w:rPr>
                    <w:t>Singhbhum</w:t>
                  </w:r>
                  <w:proofErr w:type="spellEnd"/>
                  <w:r w:rsidRPr="00C81D28">
                    <w:rPr>
                      <w:rFonts w:cs="Arial"/>
                    </w:rPr>
                    <w:t xml:space="preserve">, </w:t>
                  </w:r>
                  <w:proofErr w:type="spellStart"/>
                  <w:r w:rsidRPr="00C81D28">
                    <w:rPr>
                      <w:rFonts w:cs="Arial"/>
                    </w:rPr>
                    <w:t>Dhanbad</w:t>
                  </w:r>
                  <w:proofErr w:type="spellEnd"/>
                  <w:r w:rsidRPr="00C81D28">
                    <w:rPr>
                      <w:rFonts w:cs="Arial"/>
                    </w:rPr>
                    <w:t xml:space="preserve">, </w:t>
                  </w:r>
                  <w:proofErr w:type="spellStart"/>
                  <w:r w:rsidRPr="00C81D28">
                    <w:rPr>
                      <w:rFonts w:cs="Arial"/>
                    </w:rPr>
                    <w:t>Hazaribagh</w:t>
                  </w:r>
                  <w:proofErr w:type="spellEnd"/>
                  <w:r w:rsidRPr="00C81D28">
                    <w:rPr>
                      <w:rFonts w:cs="Arial"/>
                    </w:rPr>
                    <w:t xml:space="preserve">, </w:t>
                  </w:r>
                  <w:proofErr w:type="spellStart"/>
                  <w:r w:rsidRPr="00C81D28">
                    <w:rPr>
                      <w:rFonts w:cs="Arial"/>
                    </w:rPr>
                    <w:t>Giridhih</w:t>
                  </w:r>
                  <w:proofErr w:type="spellEnd"/>
                  <w:r w:rsidRPr="00C81D28">
                    <w:rPr>
                      <w:rFonts w:cs="Arial"/>
                    </w:rPr>
                    <w:t xml:space="preserve">, </w:t>
                  </w:r>
                  <w:proofErr w:type="spellStart"/>
                  <w:r w:rsidRPr="00C81D28">
                    <w:rPr>
                      <w:rFonts w:cs="Arial"/>
                    </w:rPr>
                    <w:t>Gumla</w:t>
                  </w:r>
                  <w:proofErr w:type="spellEnd"/>
                  <w:r w:rsidRPr="00C81D28">
                    <w:rPr>
                      <w:rFonts w:cs="Arial"/>
                    </w:rPr>
                    <w:t xml:space="preserve">, </w:t>
                  </w:r>
                  <w:proofErr w:type="spellStart"/>
                  <w:r w:rsidRPr="00C81D28">
                    <w:rPr>
                      <w:rFonts w:cs="Arial"/>
                    </w:rPr>
                    <w:t>Lohardaga</w:t>
                  </w:r>
                  <w:proofErr w:type="spellEnd"/>
                  <w:r w:rsidRPr="00C81D28">
                    <w:rPr>
                      <w:rFonts w:cs="Arial"/>
                    </w:rPr>
                    <w:t xml:space="preserve">, </w:t>
                  </w:r>
                  <w:proofErr w:type="spellStart"/>
                  <w:r w:rsidRPr="00C81D28">
                    <w:rPr>
                      <w:rFonts w:cs="Arial"/>
                    </w:rPr>
                    <w:t>Chatra</w:t>
                  </w:r>
                  <w:proofErr w:type="spellEnd"/>
                  <w:r w:rsidRPr="00C81D28">
                    <w:rPr>
                      <w:rFonts w:cs="Arial"/>
                    </w:rPr>
                    <w:t xml:space="preserve">, </w:t>
                  </w:r>
                  <w:proofErr w:type="spellStart"/>
                  <w:r w:rsidRPr="00C81D28">
                    <w:rPr>
                      <w:rFonts w:cs="Arial"/>
                    </w:rPr>
                    <w:t>Bokaro</w:t>
                  </w:r>
                  <w:proofErr w:type="spellEnd"/>
                  <w:r w:rsidRPr="00C81D28">
                    <w:rPr>
                      <w:rFonts w:cs="Arial"/>
                    </w:rPr>
                    <w:t xml:space="preserve">, </w:t>
                  </w:r>
                  <w:proofErr w:type="spellStart"/>
                  <w:r w:rsidRPr="00C81D28">
                    <w:rPr>
                      <w:rFonts w:cs="Arial"/>
                    </w:rPr>
                    <w:t>Koderma</w:t>
                  </w:r>
                  <w:proofErr w:type="spellEnd"/>
                  <w:r w:rsidRPr="00C81D28">
                    <w:rPr>
                      <w:rFonts w:cs="Arial"/>
                    </w:rPr>
                    <w:t xml:space="preserve">, </w:t>
                  </w:r>
                  <w:proofErr w:type="spellStart"/>
                  <w:r w:rsidRPr="00C81D28">
                    <w:rPr>
                      <w:rFonts w:cs="Arial"/>
                    </w:rPr>
                    <w:t>Deoghar</w:t>
                  </w:r>
                  <w:proofErr w:type="spellEnd"/>
                  <w:r w:rsidRPr="00C81D28">
                    <w:rPr>
                      <w:rFonts w:cs="Arial"/>
                    </w:rPr>
                    <w:t xml:space="preserve">, </w:t>
                  </w:r>
                  <w:proofErr w:type="spellStart"/>
                  <w:r w:rsidRPr="00C81D28">
                    <w:rPr>
                      <w:rFonts w:cs="Arial"/>
                    </w:rPr>
                    <w:t>Dumka</w:t>
                  </w:r>
                  <w:proofErr w:type="spellEnd"/>
                  <w:r w:rsidRPr="00C81D28">
                    <w:rPr>
                      <w:rFonts w:cs="Arial"/>
                    </w:rPr>
                    <w:t xml:space="preserve">, </w:t>
                  </w:r>
                  <w:proofErr w:type="spellStart"/>
                  <w:r w:rsidRPr="00C81D28">
                    <w:rPr>
                      <w:rFonts w:cs="Arial"/>
                    </w:rPr>
                    <w:t>Jamtada</w:t>
                  </w:r>
                  <w:proofErr w:type="spellEnd"/>
                  <w:r w:rsidRPr="00C81D28">
                    <w:rPr>
                      <w:rFonts w:cs="Arial"/>
                    </w:rPr>
                    <w:t xml:space="preserve">, </w:t>
                  </w:r>
                  <w:proofErr w:type="spellStart"/>
                  <w:r w:rsidRPr="00C81D28">
                    <w:rPr>
                      <w:rFonts w:cs="Arial"/>
                    </w:rPr>
                    <w:t>Saraikela</w:t>
                  </w:r>
                  <w:proofErr w:type="spellEnd"/>
                  <w:r w:rsidRPr="00C81D28">
                    <w:rPr>
                      <w:rFonts w:cs="Arial"/>
                    </w:rPr>
                    <w:t xml:space="preserve">, </w:t>
                  </w:r>
                  <w:proofErr w:type="spellStart"/>
                  <w:r w:rsidRPr="00C81D28">
                    <w:rPr>
                      <w:rFonts w:cs="Arial"/>
                    </w:rPr>
                    <w:t>Simdega</w:t>
                  </w:r>
                  <w:proofErr w:type="spellEnd"/>
                  <w:r w:rsidRPr="00C81D28">
                    <w:rPr>
                      <w:rFonts w:cs="Arial"/>
                    </w:rPr>
                    <w:t xml:space="preserve">, </w:t>
                  </w:r>
                  <w:proofErr w:type="spellStart"/>
                  <w:r w:rsidRPr="00C81D28">
                    <w:rPr>
                      <w:rFonts w:cs="Arial"/>
                    </w:rPr>
                    <w:t>Godda</w:t>
                  </w:r>
                  <w:proofErr w:type="spellEnd"/>
                  <w:r w:rsidRPr="00C81D28">
                    <w:rPr>
                      <w:rFonts w:cs="Arial"/>
                    </w:rPr>
                    <w:t xml:space="preserve">, </w:t>
                  </w:r>
                  <w:proofErr w:type="spellStart"/>
                  <w:r w:rsidRPr="00C81D28">
                    <w:rPr>
                      <w:rFonts w:cs="Arial"/>
                    </w:rPr>
                    <w:t>Sahebgang</w:t>
                  </w:r>
                  <w:proofErr w:type="spellEnd"/>
                  <w:r w:rsidRPr="00C81D28">
                    <w:rPr>
                      <w:rFonts w:cs="Arial"/>
                    </w:rPr>
                    <w:t xml:space="preserve">, </w:t>
                  </w:r>
                  <w:proofErr w:type="spellStart"/>
                  <w:r w:rsidRPr="00C81D28">
                    <w:rPr>
                      <w:rFonts w:cs="Arial"/>
                    </w:rPr>
                    <w:t>Pakur</w:t>
                  </w:r>
                  <w:proofErr w:type="spellEnd"/>
                  <w:r w:rsidRPr="00C81D28">
                    <w:rPr>
                      <w:rFonts w:cs="Arial"/>
                    </w:rPr>
                    <w:t xml:space="preserve">, </w:t>
                  </w:r>
                  <w:proofErr w:type="spellStart"/>
                  <w:r w:rsidRPr="00C81D28">
                    <w:rPr>
                      <w:rFonts w:cs="Arial"/>
                    </w:rPr>
                    <w:t>Jamtara</w:t>
                  </w:r>
                  <w:proofErr w:type="spellEnd"/>
                  <w:r w:rsidRPr="00C81D28">
                    <w:rPr>
                      <w:rFonts w:cs="Arial"/>
                    </w:rPr>
                    <w:t xml:space="preserve">, </w:t>
                  </w:r>
                  <w:proofErr w:type="spellStart"/>
                  <w:r w:rsidRPr="00C81D28">
                    <w:rPr>
                      <w:rFonts w:cs="Arial"/>
                    </w:rPr>
                    <w:t>Palamu</w:t>
                  </w:r>
                  <w:proofErr w:type="spellEnd"/>
                  <w:r w:rsidRPr="00C81D28">
                    <w:rPr>
                      <w:rFonts w:cs="Arial"/>
                    </w:rPr>
                    <w:t xml:space="preserve">, </w:t>
                  </w:r>
                  <w:proofErr w:type="spellStart"/>
                  <w:r w:rsidRPr="00C81D28">
                    <w:rPr>
                      <w:rFonts w:cs="Arial"/>
                    </w:rPr>
                    <w:t>Garwah</w:t>
                  </w:r>
                  <w:proofErr w:type="spellEnd"/>
                  <w:r w:rsidRPr="00C81D28">
                    <w:rPr>
                      <w:rFonts w:cs="Arial"/>
                    </w:rPr>
                    <w:t xml:space="preserve">, </w:t>
                  </w:r>
                  <w:proofErr w:type="spellStart"/>
                  <w:r w:rsidRPr="00C81D28">
                    <w:rPr>
                      <w:rFonts w:cs="Arial"/>
                    </w:rPr>
                    <w:t>Latehar</w:t>
                  </w:r>
                  <w:proofErr w:type="spellEnd"/>
                  <w:r w:rsidRPr="00C81D28">
                    <w:rPr>
                      <w:rFonts w:cs="Arial"/>
                    </w:rPr>
                    <w:t xml:space="preserve"> and </w:t>
                  </w:r>
                  <w:proofErr w:type="spellStart"/>
                  <w:r w:rsidRPr="00C81D28">
                    <w:rPr>
                      <w:rFonts w:cs="Arial"/>
                    </w:rPr>
                    <w:t>Khunti</w:t>
                  </w:r>
                  <w:proofErr w:type="spellEnd"/>
                  <w:r w:rsidRPr="00C81D28">
                    <w:rPr>
                      <w:rFonts w:cs="Arial"/>
                    </w:rPr>
                    <w:t>.</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C80F6C">
                  <w:pPr>
                    <w:rPr>
                      <w:rFonts w:cs="Arial"/>
                    </w:rPr>
                  </w:pPr>
                  <w:r w:rsidRPr="00C81D28">
                    <w:rPr>
                      <w:rFonts w:cs="Arial"/>
                    </w:rPr>
                    <w:t> </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C80F6C">
                  <w:pPr>
                    <w:rPr>
                      <w:rFonts w:cs="Arial"/>
                    </w:rPr>
                  </w:pPr>
                  <w:r w:rsidRPr="00C81D28">
                    <w:rPr>
                      <w:rFonts w:cs="Arial"/>
                      <w:b/>
                    </w:rPr>
                    <w:t xml:space="preserve">HQ RTG ZONE, JABALPUR </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b/>
                      <w:bCs/>
                    </w:rPr>
                    <w:t>MADHYA PRADESH AND CHHATTISGARH</w:t>
                  </w:r>
                </w:p>
              </w:tc>
            </w:tr>
            <w:tr w:rsidR="009F7AD0" w:rsidRPr="00C81D28" w:rsidTr="00A2360F">
              <w:tc>
                <w:tcPr>
                  <w:tcW w:w="9735" w:type="dxa"/>
                  <w:gridSpan w:val="3"/>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line="360" w:lineRule="auto"/>
                    <w:jc w:val="both"/>
                    <w:rPr>
                      <w:rFonts w:cs="Arial"/>
                    </w:rPr>
                  </w:pPr>
                  <w:r w:rsidRPr="00C81D28">
                    <w:rPr>
                      <w:rFonts w:cs="Arial"/>
                      <w:b/>
                      <w:u w:val="single"/>
                    </w:rPr>
                    <w:t>MADHYA PRADESH</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C80F6C">
                  <w:pPr>
                    <w:rPr>
                      <w:rFonts w:cs="Arial"/>
                    </w:rPr>
                  </w:pPr>
                  <w:r w:rsidRPr="00C81D28">
                    <w:rPr>
                      <w:rFonts w:cs="Arial"/>
                    </w:rPr>
                    <w:t>25.</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C80F6C">
                  <w:pPr>
                    <w:rPr>
                      <w:rFonts w:cs="Arial"/>
                    </w:rPr>
                  </w:pPr>
                  <w:r w:rsidRPr="00C81D28">
                    <w:rPr>
                      <w:rFonts w:cs="Arial"/>
                    </w:rPr>
                    <w:t>RO (HQ), Jabalpur</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Districts of Jabalpur, </w:t>
                  </w:r>
                  <w:proofErr w:type="spellStart"/>
                  <w:r w:rsidRPr="00C81D28">
                    <w:rPr>
                      <w:rFonts w:cs="Arial"/>
                    </w:rPr>
                    <w:t>Shahdol</w:t>
                  </w:r>
                  <w:proofErr w:type="spellEnd"/>
                  <w:r w:rsidRPr="00C81D28">
                    <w:rPr>
                      <w:rFonts w:cs="Arial"/>
                    </w:rPr>
                    <w:t xml:space="preserve">, </w:t>
                  </w:r>
                  <w:proofErr w:type="spellStart"/>
                  <w:r w:rsidRPr="00C81D28">
                    <w:rPr>
                      <w:rFonts w:cs="Arial"/>
                    </w:rPr>
                    <w:t>Mandla</w:t>
                  </w:r>
                  <w:proofErr w:type="spellEnd"/>
                  <w:r w:rsidRPr="00C81D28">
                    <w:rPr>
                      <w:rFonts w:cs="Arial"/>
                    </w:rPr>
                    <w:t xml:space="preserve">, </w:t>
                  </w:r>
                  <w:proofErr w:type="spellStart"/>
                  <w:r w:rsidRPr="00C81D28">
                    <w:rPr>
                      <w:rFonts w:cs="Arial"/>
                    </w:rPr>
                    <w:t>Balaghat</w:t>
                  </w:r>
                  <w:proofErr w:type="spellEnd"/>
                  <w:r w:rsidRPr="00C81D28">
                    <w:rPr>
                      <w:rFonts w:cs="Arial"/>
                    </w:rPr>
                    <w:t xml:space="preserve">, </w:t>
                  </w:r>
                  <w:proofErr w:type="spellStart"/>
                  <w:r w:rsidRPr="00C81D28">
                    <w:rPr>
                      <w:rFonts w:cs="Arial"/>
                    </w:rPr>
                    <w:t>Rewa</w:t>
                  </w:r>
                  <w:proofErr w:type="spellEnd"/>
                  <w:r w:rsidRPr="00C81D28">
                    <w:rPr>
                      <w:rFonts w:cs="Arial"/>
                    </w:rPr>
                    <w:t xml:space="preserve">, </w:t>
                  </w:r>
                  <w:proofErr w:type="spellStart"/>
                  <w:r w:rsidRPr="00C81D28">
                    <w:rPr>
                      <w:rFonts w:cs="Arial"/>
                    </w:rPr>
                    <w:t>Satna</w:t>
                  </w:r>
                  <w:proofErr w:type="spellEnd"/>
                  <w:r w:rsidRPr="00C81D28">
                    <w:rPr>
                      <w:rFonts w:cs="Arial"/>
                    </w:rPr>
                    <w:t xml:space="preserve">, </w:t>
                  </w:r>
                  <w:proofErr w:type="spellStart"/>
                  <w:r w:rsidRPr="00C81D28">
                    <w:rPr>
                      <w:rFonts w:cs="Arial"/>
                    </w:rPr>
                    <w:t>Narsinghpur</w:t>
                  </w:r>
                  <w:proofErr w:type="spellEnd"/>
                  <w:r w:rsidRPr="00C81D28">
                    <w:rPr>
                      <w:rFonts w:cs="Arial"/>
                    </w:rPr>
                    <w:t xml:space="preserve">, </w:t>
                  </w:r>
                  <w:proofErr w:type="spellStart"/>
                  <w:r w:rsidRPr="00C81D28">
                    <w:rPr>
                      <w:rFonts w:cs="Arial"/>
                    </w:rPr>
                    <w:t>Seoni</w:t>
                  </w:r>
                  <w:proofErr w:type="spellEnd"/>
                  <w:r w:rsidRPr="00C81D28">
                    <w:rPr>
                      <w:rFonts w:cs="Arial"/>
                    </w:rPr>
                    <w:t xml:space="preserve">, </w:t>
                  </w:r>
                  <w:proofErr w:type="spellStart"/>
                  <w:r w:rsidRPr="00C81D28">
                    <w:rPr>
                      <w:rFonts w:cs="Arial"/>
                    </w:rPr>
                    <w:t>Sidhi</w:t>
                  </w:r>
                  <w:proofErr w:type="spellEnd"/>
                  <w:r w:rsidRPr="00C81D28">
                    <w:rPr>
                      <w:rFonts w:cs="Arial"/>
                    </w:rPr>
                    <w:t xml:space="preserve">, </w:t>
                  </w:r>
                  <w:proofErr w:type="spellStart"/>
                  <w:r w:rsidRPr="00C81D28">
                    <w:rPr>
                      <w:rFonts w:cs="Arial"/>
                    </w:rPr>
                    <w:t>Katni</w:t>
                  </w:r>
                  <w:proofErr w:type="spellEnd"/>
                  <w:r w:rsidRPr="00C81D28">
                    <w:rPr>
                      <w:rFonts w:cs="Arial"/>
                    </w:rPr>
                    <w:t xml:space="preserve">, </w:t>
                  </w:r>
                  <w:proofErr w:type="spellStart"/>
                  <w:r w:rsidRPr="00C81D28">
                    <w:rPr>
                      <w:rFonts w:cs="Arial"/>
                    </w:rPr>
                    <w:t>Dindori</w:t>
                  </w:r>
                  <w:proofErr w:type="spellEnd"/>
                  <w:r w:rsidRPr="00C81D28">
                    <w:rPr>
                      <w:rFonts w:cs="Arial"/>
                    </w:rPr>
                    <w:t xml:space="preserve">, </w:t>
                  </w:r>
                  <w:proofErr w:type="spellStart"/>
                  <w:r w:rsidRPr="00C81D28">
                    <w:rPr>
                      <w:rFonts w:cs="Arial"/>
                    </w:rPr>
                    <w:t>Umaria</w:t>
                  </w:r>
                  <w:proofErr w:type="spellEnd"/>
                  <w:r w:rsidRPr="00C81D28">
                    <w:rPr>
                      <w:rFonts w:cs="Arial"/>
                    </w:rPr>
                    <w:t xml:space="preserve">, </w:t>
                  </w:r>
                  <w:proofErr w:type="spellStart"/>
                  <w:r w:rsidRPr="00C81D28">
                    <w:rPr>
                      <w:rFonts w:cs="Arial"/>
                    </w:rPr>
                    <w:t>Annupur</w:t>
                  </w:r>
                  <w:proofErr w:type="spellEnd"/>
                  <w:r w:rsidRPr="00C81D28">
                    <w:rPr>
                      <w:rFonts w:cs="Arial"/>
                    </w:rPr>
                    <w:t xml:space="preserve">, </w:t>
                  </w:r>
                  <w:proofErr w:type="spellStart"/>
                  <w:r w:rsidRPr="00C81D28">
                    <w:rPr>
                      <w:rFonts w:cs="Arial"/>
                    </w:rPr>
                    <w:t>Panna</w:t>
                  </w:r>
                  <w:proofErr w:type="spellEnd"/>
                  <w:r w:rsidRPr="00C81D28">
                    <w:rPr>
                      <w:rFonts w:cs="Arial"/>
                    </w:rPr>
                    <w:t xml:space="preserve"> and </w:t>
                  </w:r>
                  <w:proofErr w:type="spellStart"/>
                  <w:r w:rsidRPr="00C81D28">
                    <w:rPr>
                      <w:rFonts w:cs="Arial"/>
                    </w:rPr>
                    <w:t>Damoh</w:t>
                  </w:r>
                  <w:proofErr w:type="spellEnd"/>
                  <w:r w:rsidRPr="00C81D28">
                    <w:rPr>
                      <w:rFonts w:cs="Arial"/>
                    </w:rPr>
                    <w:t>.</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C80F6C">
                  <w:pPr>
                    <w:rPr>
                      <w:rFonts w:cs="Arial"/>
                    </w:rPr>
                  </w:pPr>
                  <w:r w:rsidRPr="00C81D28">
                    <w:rPr>
                      <w:rFonts w:cs="Arial"/>
                    </w:rPr>
                    <w:t>26.</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C80F6C">
                  <w:pPr>
                    <w:rPr>
                      <w:rFonts w:cs="Arial"/>
                    </w:rPr>
                  </w:pPr>
                  <w:r w:rsidRPr="00C81D28">
                    <w:rPr>
                      <w:rFonts w:cs="Arial"/>
                    </w:rPr>
                    <w:t>ARO, Gwalior</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Districts of Gwalior, </w:t>
                  </w:r>
                  <w:proofErr w:type="spellStart"/>
                  <w:r w:rsidRPr="00C81D28">
                    <w:rPr>
                      <w:rFonts w:cs="Arial"/>
                    </w:rPr>
                    <w:t>Bhind</w:t>
                  </w:r>
                  <w:proofErr w:type="spellEnd"/>
                  <w:r w:rsidRPr="00C81D28">
                    <w:rPr>
                      <w:rFonts w:cs="Arial"/>
                    </w:rPr>
                    <w:t xml:space="preserve">, </w:t>
                  </w:r>
                  <w:proofErr w:type="spellStart"/>
                  <w:r w:rsidRPr="00C81D28">
                    <w:rPr>
                      <w:rFonts w:cs="Arial"/>
                    </w:rPr>
                    <w:t>Morena</w:t>
                  </w:r>
                  <w:proofErr w:type="spellEnd"/>
                  <w:r w:rsidRPr="00C81D28">
                    <w:rPr>
                      <w:rFonts w:cs="Arial"/>
                    </w:rPr>
                    <w:t xml:space="preserve">, </w:t>
                  </w:r>
                  <w:proofErr w:type="spellStart"/>
                  <w:r w:rsidRPr="00C81D28">
                    <w:rPr>
                      <w:rFonts w:cs="Arial"/>
                    </w:rPr>
                    <w:t>Datia</w:t>
                  </w:r>
                  <w:proofErr w:type="spellEnd"/>
                  <w:r w:rsidRPr="00C81D28">
                    <w:rPr>
                      <w:rFonts w:cs="Arial"/>
                    </w:rPr>
                    <w:t xml:space="preserve">, </w:t>
                  </w:r>
                  <w:proofErr w:type="spellStart"/>
                  <w:r w:rsidRPr="00C81D28">
                    <w:rPr>
                      <w:rFonts w:cs="Arial"/>
                    </w:rPr>
                    <w:t>Shivpuri</w:t>
                  </w:r>
                  <w:proofErr w:type="spellEnd"/>
                  <w:r w:rsidRPr="00C81D28">
                    <w:rPr>
                      <w:rFonts w:cs="Arial"/>
                    </w:rPr>
                    <w:t xml:space="preserve">, </w:t>
                  </w:r>
                  <w:proofErr w:type="spellStart"/>
                  <w:r w:rsidRPr="00C81D28">
                    <w:rPr>
                      <w:rFonts w:cs="Arial"/>
                    </w:rPr>
                    <w:t>Sheopur</w:t>
                  </w:r>
                  <w:proofErr w:type="spellEnd"/>
                  <w:r w:rsidRPr="00C81D28">
                    <w:rPr>
                      <w:rFonts w:cs="Arial"/>
                    </w:rPr>
                    <w:t xml:space="preserve">, </w:t>
                  </w:r>
                  <w:proofErr w:type="spellStart"/>
                  <w:r w:rsidRPr="00C81D28">
                    <w:rPr>
                      <w:rFonts w:cs="Arial"/>
                    </w:rPr>
                    <w:t>Guna</w:t>
                  </w:r>
                  <w:proofErr w:type="spellEnd"/>
                  <w:r w:rsidRPr="00C81D28">
                    <w:rPr>
                      <w:rFonts w:cs="Arial"/>
                    </w:rPr>
                    <w:t xml:space="preserve">, </w:t>
                  </w:r>
                  <w:proofErr w:type="spellStart"/>
                  <w:r w:rsidRPr="00C81D28">
                    <w:rPr>
                      <w:rFonts w:cs="Arial"/>
                    </w:rPr>
                    <w:t>Tikamgarh</w:t>
                  </w:r>
                  <w:proofErr w:type="spellEnd"/>
                  <w:r w:rsidRPr="00C81D28">
                    <w:rPr>
                      <w:rFonts w:cs="Arial"/>
                    </w:rPr>
                    <w:t xml:space="preserve">, </w:t>
                  </w:r>
                  <w:proofErr w:type="spellStart"/>
                  <w:r w:rsidRPr="00C81D28">
                    <w:rPr>
                      <w:rFonts w:cs="Arial"/>
                    </w:rPr>
                    <w:t>Chhatarpur</w:t>
                  </w:r>
                  <w:proofErr w:type="spellEnd"/>
                  <w:r w:rsidRPr="00C81D28">
                    <w:rPr>
                      <w:rFonts w:cs="Arial"/>
                    </w:rPr>
                    <w:t xml:space="preserve"> and Ashok Nagar.</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C80F6C">
                  <w:pPr>
                    <w:rPr>
                      <w:rFonts w:cs="Arial"/>
                    </w:rPr>
                  </w:pPr>
                  <w:r w:rsidRPr="00C81D28">
                    <w:rPr>
                      <w:rFonts w:cs="Arial"/>
                    </w:rPr>
                    <w:t>27.</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C80F6C">
                  <w:pPr>
                    <w:rPr>
                      <w:rFonts w:cs="Arial"/>
                    </w:rPr>
                  </w:pPr>
                  <w:r w:rsidRPr="00C81D28">
                    <w:rPr>
                      <w:rFonts w:cs="Arial"/>
                    </w:rPr>
                    <w:t xml:space="preserve">ARO, </w:t>
                  </w:r>
                  <w:proofErr w:type="spellStart"/>
                  <w:r w:rsidRPr="00C81D28">
                    <w:rPr>
                      <w:rFonts w:cs="Arial"/>
                    </w:rPr>
                    <w:t>Mhow</w:t>
                  </w:r>
                  <w:proofErr w:type="spellEnd"/>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Districts of Indore, </w:t>
                  </w:r>
                  <w:proofErr w:type="spellStart"/>
                  <w:r w:rsidRPr="00C81D28">
                    <w:rPr>
                      <w:rFonts w:cs="Arial"/>
                    </w:rPr>
                    <w:t>Dewas</w:t>
                  </w:r>
                  <w:proofErr w:type="spellEnd"/>
                  <w:r w:rsidRPr="00C81D28">
                    <w:rPr>
                      <w:rFonts w:cs="Arial"/>
                    </w:rPr>
                    <w:t xml:space="preserve">, </w:t>
                  </w:r>
                  <w:proofErr w:type="spellStart"/>
                  <w:r w:rsidRPr="00C81D28">
                    <w:rPr>
                      <w:rFonts w:cs="Arial"/>
                    </w:rPr>
                    <w:t>Jhabua</w:t>
                  </w:r>
                  <w:proofErr w:type="spellEnd"/>
                  <w:r w:rsidRPr="00C81D28">
                    <w:rPr>
                      <w:rFonts w:cs="Arial"/>
                    </w:rPr>
                    <w:t xml:space="preserve">, </w:t>
                  </w:r>
                  <w:proofErr w:type="spellStart"/>
                  <w:r w:rsidRPr="00C81D28">
                    <w:rPr>
                      <w:rFonts w:cs="Arial"/>
                    </w:rPr>
                    <w:t>Mandsaur</w:t>
                  </w:r>
                  <w:proofErr w:type="spellEnd"/>
                  <w:r w:rsidRPr="00C81D28">
                    <w:rPr>
                      <w:rFonts w:cs="Arial"/>
                    </w:rPr>
                    <w:t xml:space="preserve">, </w:t>
                  </w:r>
                  <w:proofErr w:type="spellStart"/>
                  <w:r w:rsidRPr="00C81D28">
                    <w:rPr>
                      <w:rFonts w:cs="Arial"/>
                    </w:rPr>
                    <w:t>Ratlam</w:t>
                  </w:r>
                  <w:proofErr w:type="spellEnd"/>
                  <w:r w:rsidRPr="00C81D28">
                    <w:rPr>
                      <w:rFonts w:cs="Arial"/>
                    </w:rPr>
                    <w:t xml:space="preserve">, </w:t>
                  </w:r>
                  <w:proofErr w:type="spellStart"/>
                  <w:r w:rsidRPr="00C81D28">
                    <w:rPr>
                      <w:rFonts w:cs="Arial"/>
                    </w:rPr>
                    <w:t>Dhar</w:t>
                  </w:r>
                  <w:proofErr w:type="spellEnd"/>
                  <w:r w:rsidRPr="00C81D28">
                    <w:rPr>
                      <w:rFonts w:cs="Arial"/>
                    </w:rPr>
                    <w:t xml:space="preserve">, Ujjain, </w:t>
                  </w:r>
                  <w:proofErr w:type="spellStart"/>
                  <w:r w:rsidRPr="00C81D28">
                    <w:rPr>
                      <w:rFonts w:cs="Arial"/>
                    </w:rPr>
                    <w:t>Neemuch</w:t>
                  </w:r>
                  <w:proofErr w:type="spellEnd"/>
                  <w:r w:rsidRPr="00C81D28">
                    <w:rPr>
                      <w:rFonts w:cs="Arial"/>
                    </w:rPr>
                    <w:t xml:space="preserve">, </w:t>
                  </w:r>
                  <w:proofErr w:type="spellStart"/>
                  <w:r w:rsidRPr="00C81D28">
                    <w:rPr>
                      <w:rFonts w:cs="Arial"/>
                    </w:rPr>
                    <w:t>Burhanpur</w:t>
                  </w:r>
                  <w:proofErr w:type="spellEnd"/>
                  <w:r w:rsidRPr="00C81D28">
                    <w:rPr>
                      <w:rFonts w:cs="Arial"/>
                    </w:rPr>
                    <w:t xml:space="preserve">, </w:t>
                  </w:r>
                  <w:proofErr w:type="spellStart"/>
                  <w:r w:rsidRPr="00C81D28">
                    <w:rPr>
                      <w:rFonts w:cs="Arial"/>
                    </w:rPr>
                    <w:t>Badwani</w:t>
                  </w:r>
                  <w:proofErr w:type="spellEnd"/>
                  <w:r w:rsidRPr="00C81D28">
                    <w:rPr>
                      <w:rFonts w:cs="Arial"/>
                    </w:rPr>
                    <w:t xml:space="preserve">, </w:t>
                  </w:r>
                  <w:proofErr w:type="spellStart"/>
                  <w:r w:rsidRPr="00C81D28">
                    <w:rPr>
                      <w:rFonts w:cs="Arial"/>
                    </w:rPr>
                    <w:t>Khargone</w:t>
                  </w:r>
                  <w:proofErr w:type="spellEnd"/>
                  <w:r w:rsidRPr="00C81D28">
                    <w:rPr>
                      <w:rFonts w:cs="Arial"/>
                    </w:rPr>
                    <w:t xml:space="preserve"> and </w:t>
                  </w:r>
                  <w:proofErr w:type="spellStart"/>
                  <w:r w:rsidRPr="00C81D28">
                    <w:rPr>
                      <w:rFonts w:cs="Arial"/>
                    </w:rPr>
                    <w:t>Khandwa</w:t>
                  </w:r>
                  <w:proofErr w:type="spellEnd"/>
                  <w:r w:rsidRPr="00C81D28">
                    <w:rPr>
                      <w:rFonts w:cs="Arial"/>
                    </w:rPr>
                    <w:t>.</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C80F6C">
                  <w:pPr>
                    <w:rPr>
                      <w:rFonts w:cs="Arial"/>
                    </w:rPr>
                  </w:pPr>
                  <w:r w:rsidRPr="00C81D28">
                    <w:rPr>
                      <w:rFonts w:cs="Arial"/>
                    </w:rPr>
                    <w:t>28.</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C80F6C">
                  <w:pPr>
                    <w:rPr>
                      <w:rFonts w:cs="Arial"/>
                    </w:rPr>
                  </w:pPr>
                  <w:r w:rsidRPr="00C81D28">
                    <w:rPr>
                      <w:rFonts w:cs="Arial"/>
                    </w:rPr>
                    <w:t>ARO, Bhopal</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Districts of Bhopal, </w:t>
                  </w:r>
                  <w:proofErr w:type="spellStart"/>
                  <w:r w:rsidRPr="00C81D28">
                    <w:rPr>
                      <w:rFonts w:cs="Arial"/>
                    </w:rPr>
                    <w:t>Sehore</w:t>
                  </w:r>
                  <w:proofErr w:type="spellEnd"/>
                  <w:r w:rsidRPr="00C81D28">
                    <w:rPr>
                      <w:rFonts w:cs="Arial"/>
                    </w:rPr>
                    <w:t xml:space="preserve">, </w:t>
                  </w:r>
                  <w:proofErr w:type="spellStart"/>
                  <w:r w:rsidRPr="00C81D28">
                    <w:rPr>
                      <w:rFonts w:cs="Arial"/>
                    </w:rPr>
                    <w:t>Raisen</w:t>
                  </w:r>
                  <w:proofErr w:type="spellEnd"/>
                  <w:r w:rsidRPr="00C81D28">
                    <w:rPr>
                      <w:rFonts w:cs="Arial"/>
                    </w:rPr>
                    <w:t xml:space="preserve">, </w:t>
                  </w:r>
                  <w:proofErr w:type="spellStart"/>
                  <w:r w:rsidRPr="00C81D28">
                    <w:rPr>
                      <w:rFonts w:cs="Arial"/>
                    </w:rPr>
                    <w:t>Saugor</w:t>
                  </w:r>
                  <w:proofErr w:type="spellEnd"/>
                  <w:r w:rsidRPr="00C81D28">
                    <w:rPr>
                      <w:rFonts w:cs="Arial"/>
                    </w:rPr>
                    <w:t xml:space="preserve">, </w:t>
                  </w:r>
                  <w:proofErr w:type="spellStart"/>
                  <w:r w:rsidRPr="00C81D28">
                    <w:rPr>
                      <w:rFonts w:cs="Arial"/>
                    </w:rPr>
                    <w:t>Harda</w:t>
                  </w:r>
                  <w:proofErr w:type="spellEnd"/>
                  <w:r w:rsidRPr="00C81D28">
                    <w:rPr>
                      <w:rFonts w:cs="Arial"/>
                    </w:rPr>
                    <w:t xml:space="preserve">, </w:t>
                  </w:r>
                  <w:proofErr w:type="spellStart"/>
                  <w:r w:rsidRPr="00C81D28">
                    <w:rPr>
                      <w:rFonts w:cs="Arial"/>
                    </w:rPr>
                    <w:t>Chhindwara</w:t>
                  </w:r>
                  <w:proofErr w:type="spellEnd"/>
                  <w:r w:rsidRPr="00C81D28">
                    <w:rPr>
                      <w:rFonts w:cs="Arial"/>
                    </w:rPr>
                    <w:t xml:space="preserve">, </w:t>
                  </w:r>
                  <w:proofErr w:type="spellStart"/>
                  <w:r w:rsidRPr="00C81D28">
                    <w:rPr>
                      <w:rFonts w:cs="Arial"/>
                    </w:rPr>
                    <w:t>Betul</w:t>
                  </w:r>
                  <w:proofErr w:type="spellEnd"/>
                  <w:r w:rsidRPr="00C81D28">
                    <w:rPr>
                      <w:rFonts w:cs="Arial"/>
                    </w:rPr>
                    <w:t xml:space="preserve">, </w:t>
                  </w:r>
                  <w:proofErr w:type="spellStart"/>
                  <w:r w:rsidRPr="00C81D28">
                    <w:rPr>
                      <w:rFonts w:cs="Arial"/>
                    </w:rPr>
                    <w:t>Hoshangabad</w:t>
                  </w:r>
                  <w:proofErr w:type="spellEnd"/>
                  <w:r w:rsidRPr="00C81D28">
                    <w:rPr>
                      <w:rFonts w:cs="Arial"/>
                    </w:rPr>
                    <w:t xml:space="preserve">, </w:t>
                  </w:r>
                  <w:proofErr w:type="spellStart"/>
                  <w:r w:rsidRPr="00C81D28">
                    <w:rPr>
                      <w:rFonts w:cs="Arial"/>
                    </w:rPr>
                    <w:t>Vidisha</w:t>
                  </w:r>
                  <w:proofErr w:type="spellEnd"/>
                  <w:r w:rsidRPr="00C81D28">
                    <w:rPr>
                      <w:rFonts w:cs="Arial"/>
                    </w:rPr>
                    <w:t xml:space="preserve">, </w:t>
                  </w:r>
                  <w:proofErr w:type="spellStart"/>
                  <w:r w:rsidRPr="00C81D28">
                    <w:rPr>
                      <w:rFonts w:cs="Arial"/>
                    </w:rPr>
                    <w:t>Rajgarh</w:t>
                  </w:r>
                  <w:proofErr w:type="spellEnd"/>
                  <w:r w:rsidRPr="00C81D28">
                    <w:rPr>
                      <w:rFonts w:cs="Arial"/>
                    </w:rPr>
                    <w:t xml:space="preserve"> and </w:t>
                  </w:r>
                  <w:proofErr w:type="spellStart"/>
                  <w:r w:rsidRPr="00C81D28">
                    <w:rPr>
                      <w:rFonts w:cs="Arial"/>
                    </w:rPr>
                    <w:t>Shajapur</w:t>
                  </w:r>
                  <w:proofErr w:type="spellEnd"/>
                  <w:r w:rsidRPr="00C81D28">
                    <w:rPr>
                      <w:rFonts w:cs="Arial"/>
                    </w:rPr>
                    <w:t>.</w:t>
                  </w:r>
                </w:p>
              </w:tc>
            </w:tr>
            <w:tr w:rsidR="009F7AD0" w:rsidRPr="00C81D28" w:rsidTr="00A2360F">
              <w:tc>
                <w:tcPr>
                  <w:tcW w:w="9735" w:type="dxa"/>
                  <w:gridSpan w:val="3"/>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line="360" w:lineRule="auto"/>
                    <w:jc w:val="both"/>
                    <w:rPr>
                      <w:rFonts w:cs="Arial"/>
                    </w:rPr>
                  </w:pPr>
                  <w:r w:rsidRPr="00C81D28">
                    <w:rPr>
                      <w:rFonts w:cs="Arial"/>
                      <w:b/>
                      <w:u w:val="single"/>
                    </w:rPr>
                    <w:t>CHHATISGARH</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29.</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ARO, Raipur</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Districts of Raipur, </w:t>
                  </w:r>
                  <w:proofErr w:type="spellStart"/>
                  <w:r w:rsidRPr="00C81D28">
                    <w:rPr>
                      <w:rFonts w:cs="Arial"/>
                    </w:rPr>
                    <w:t>Raigarh</w:t>
                  </w:r>
                  <w:proofErr w:type="spellEnd"/>
                  <w:r w:rsidRPr="00C81D28">
                    <w:rPr>
                      <w:rFonts w:cs="Arial"/>
                    </w:rPr>
                    <w:t xml:space="preserve">, </w:t>
                  </w:r>
                  <w:proofErr w:type="spellStart"/>
                  <w:r w:rsidRPr="00C81D28">
                    <w:rPr>
                      <w:rFonts w:cs="Arial"/>
                    </w:rPr>
                    <w:t>Sarguja</w:t>
                  </w:r>
                  <w:proofErr w:type="spellEnd"/>
                  <w:r w:rsidRPr="00C81D28">
                    <w:rPr>
                      <w:rFonts w:cs="Arial"/>
                    </w:rPr>
                    <w:t xml:space="preserve">, </w:t>
                  </w:r>
                  <w:proofErr w:type="spellStart"/>
                  <w:r w:rsidRPr="00C81D28">
                    <w:rPr>
                      <w:rFonts w:cs="Arial"/>
                    </w:rPr>
                    <w:t>Rajnandgaon</w:t>
                  </w:r>
                  <w:proofErr w:type="spellEnd"/>
                  <w:r w:rsidRPr="00C81D28">
                    <w:rPr>
                      <w:rFonts w:cs="Arial"/>
                    </w:rPr>
                    <w:t xml:space="preserve">, </w:t>
                  </w:r>
                  <w:proofErr w:type="spellStart"/>
                  <w:r w:rsidRPr="00C81D28">
                    <w:rPr>
                      <w:rFonts w:cs="Arial"/>
                    </w:rPr>
                    <w:t>Korba</w:t>
                  </w:r>
                  <w:proofErr w:type="spellEnd"/>
                  <w:r w:rsidRPr="00C81D28">
                    <w:rPr>
                      <w:rFonts w:cs="Arial"/>
                    </w:rPr>
                    <w:t xml:space="preserve">, </w:t>
                  </w:r>
                  <w:proofErr w:type="spellStart"/>
                  <w:r w:rsidRPr="00C81D28">
                    <w:rPr>
                      <w:rFonts w:cs="Arial"/>
                    </w:rPr>
                    <w:t>Dhamtari</w:t>
                  </w:r>
                  <w:proofErr w:type="spellEnd"/>
                  <w:r w:rsidRPr="00C81D28">
                    <w:rPr>
                      <w:rFonts w:cs="Arial"/>
                    </w:rPr>
                    <w:t xml:space="preserve">, </w:t>
                  </w:r>
                  <w:proofErr w:type="spellStart"/>
                  <w:r w:rsidRPr="00C81D28">
                    <w:rPr>
                      <w:rFonts w:cs="Arial"/>
                    </w:rPr>
                    <w:t>Durg</w:t>
                  </w:r>
                  <w:proofErr w:type="spellEnd"/>
                  <w:r w:rsidRPr="00C81D28">
                    <w:rPr>
                      <w:rFonts w:cs="Arial"/>
                    </w:rPr>
                    <w:t xml:space="preserve">, </w:t>
                  </w:r>
                  <w:proofErr w:type="spellStart"/>
                  <w:r w:rsidRPr="00C81D28">
                    <w:rPr>
                      <w:rFonts w:cs="Arial"/>
                    </w:rPr>
                    <w:t>Bilaspur</w:t>
                  </w:r>
                  <w:proofErr w:type="spellEnd"/>
                  <w:r w:rsidRPr="00C81D28">
                    <w:rPr>
                      <w:rFonts w:cs="Arial"/>
                    </w:rPr>
                    <w:t xml:space="preserve">, </w:t>
                  </w:r>
                  <w:proofErr w:type="spellStart"/>
                  <w:r w:rsidRPr="00C81D28">
                    <w:rPr>
                      <w:rFonts w:cs="Arial"/>
                    </w:rPr>
                    <w:t>Baster</w:t>
                  </w:r>
                  <w:proofErr w:type="spellEnd"/>
                  <w:r w:rsidRPr="00C81D28">
                    <w:rPr>
                      <w:rFonts w:cs="Arial"/>
                    </w:rPr>
                    <w:t xml:space="preserve">, </w:t>
                  </w:r>
                  <w:proofErr w:type="spellStart"/>
                  <w:r w:rsidRPr="00C81D28">
                    <w:rPr>
                      <w:rFonts w:cs="Arial"/>
                    </w:rPr>
                    <w:t>Mahasamund</w:t>
                  </w:r>
                  <w:proofErr w:type="spellEnd"/>
                  <w:r w:rsidRPr="00C81D28">
                    <w:rPr>
                      <w:rFonts w:cs="Arial"/>
                    </w:rPr>
                    <w:t xml:space="preserve">, </w:t>
                  </w:r>
                  <w:proofErr w:type="spellStart"/>
                  <w:r w:rsidRPr="00C81D28">
                    <w:rPr>
                      <w:rFonts w:cs="Arial"/>
                    </w:rPr>
                    <w:t>Jangir</w:t>
                  </w:r>
                  <w:proofErr w:type="spellEnd"/>
                  <w:r w:rsidRPr="00C81D28">
                    <w:rPr>
                      <w:rFonts w:cs="Arial"/>
                    </w:rPr>
                    <w:t xml:space="preserve"> </w:t>
                  </w:r>
                  <w:proofErr w:type="spellStart"/>
                  <w:r w:rsidRPr="00C81D28">
                    <w:rPr>
                      <w:rFonts w:cs="Arial"/>
                    </w:rPr>
                    <w:t>Champa</w:t>
                  </w:r>
                  <w:proofErr w:type="spellEnd"/>
                  <w:r w:rsidRPr="00C81D28">
                    <w:rPr>
                      <w:rFonts w:cs="Arial"/>
                    </w:rPr>
                    <w:t xml:space="preserve">,  </w:t>
                  </w:r>
                  <w:proofErr w:type="spellStart"/>
                  <w:r w:rsidRPr="00C81D28">
                    <w:rPr>
                      <w:rFonts w:cs="Arial"/>
                    </w:rPr>
                    <w:t>Jashpur</w:t>
                  </w:r>
                  <w:proofErr w:type="spellEnd"/>
                  <w:r w:rsidRPr="00C81D28">
                    <w:rPr>
                      <w:rFonts w:cs="Arial"/>
                    </w:rPr>
                    <w:t xml:space="preserve">, </w:t>
                  </w:r>
                  <w:proofErr w:type="spellStart"/>
                  <w:r w:rsidRPr="00C81D28">
                    <w:rPr>
                      <w:rFonts w:cs="Arial"/>
                    </w:rPr>
                    <w:t>Dantewada</w:t>
                  </w:r>
                  <w:proofErr w:type="spellEnd"/>
                  <w:r w:rsidRPr="00C81D28">
                    <w:rPr>
                      <w:rFonts w:cs="Arial"/>
                    </w:rPr>
                    <w:t xml:space="preserve">, </w:t>
                  </w:r>
                  <w:proofErr w:type="spellStart"/>
                  <w:r w:rsidRPr="00C81D28">
                    <w:rPr>
                      <w:rFonts w:cs="Arial"/>
                    </w:rPr>
                    <w:t>Kanker</w:t>
                  </w:r>
                  <w:proofErr w:type="spellEnd"/>
                  <w:r w:rsidRPr="00C81D28">
                    <w:rPr>
                      <w:rFonts w:cs="Arial"/>
                    </w:rPr>
                    <w:t xml:space="preserve">, </w:t>
                  </w:r>
                  <w:proofErr w:type="spellStart"/>
                  <w:r w:rsidRPr="00C81D28">
                    <w:rPr>
                      <w:rFonts w:cs="Arial"/>
                    </w:rPr>
                    <w:t>Kawardha</w:t>
                  </w:r>
                  <w:proofErr w:type="spellEnd"/>
                  <w:r w:rsidRPr="00C81D28">
                    <w:rPr>
                      <w:rFonts w:cs="Arial"/>
                    </w:rPr>
                    <w:t xml:space="preserve">,   Korea </w:t>
                  </w:r>
                  <w:proofErr w:type="spellStart"/>
                  <w:r w:rsidRPr="00C81D28">
                    <w:rPr>
                      <w:rFonts w:cs="Arial"/>
                    </w:rPr>
                    <w:t>Champa</w:t>
                  </w:r>
                  <w:proofErr w:type="spellEnd"/>
                  <w:r w:rsidRPr="00C81D28">
                    <w:rPr>
                      <w:rFonts w:cs="Arial"/>
                    </w:rPr>
                    <w:t xml:space="preserve"> and </w:t>
                  </w:r>
                  <w:proofErr w:type="spellStart"/>
                  <w:r w:rsidRPr="00C81D28">
                    <w:rPr>
                      <w:rFonts w:cs="Arial"/>
                    </w:rPr>
                    <w:t>Bijapur</w:t>
                  </w:r>
                  <w:proofErr w:type="spellEnd"/>
                  <w:r w:rsidRPr="00C81D28">
                    <w:rPr>
                      <w:rFonts w:cs="Arial"/>
                    </w:rPr>
                    <w:t>.</w:t>
                  </w:r>
                </w:p>
              </w:tc>
            </w:tr>
            <w:tr w:rsidR="009F7AD0" w:rsidRPr="00C81D28" w:rsidTr="00A2360F">
              <w:tc>
                <w:tcPr>
                  <w:tcW w:w="3707" w:type="dxa"/>
                  <w:gridSpan w:val="2"/>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b/>
                    </w:rPr>
                    <w:t xml:space="preserve">HQ RTG ZONE, JAIPUR </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b/>
                    </w:rPr>
                    <w:t>RAJASTHAN</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30.</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 xml:space="preserve">RO (HQ), </w:t>
                  </w:r>
                  <w:proofErr w:type="spellStart"/>
                  <w:r w:rsidRPr="00C81D28">
                    <w:rPr>
                      <w:rFonts w:cs="Arial"/>
                    </w:rPr>
                    <w:t>Jaipur</w:t>
                  </w:r>
                  <w:proofErr w:type="spellEnd"/>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 xml:space="preserve">Districts of </w:t>
                  </w:r>
                  <w:proofErr w:type="spellStart"/>
                  <w:r w:rsidRPr="00C81D28">
                    <w:rPr>
                      <w:rFonts w:cs="Arial"/>
                    </w:rPr>
                    <w:t>Jaipur</w:t>
                  </w:r>
                  <w:proofErr w:type="spellEnd"/>
                  <w:proofErr w:type="gramStart"/>
                  <w:r w:rsidRPr="00C81D28">
                    <w:rPr>
                      <w:rFonts w:cs="Arial"/>
                    </w:rPr>
                    <w:t xml:space="preserve">,  </w:t>
                  </w:r>
                  <w:proofErr w:type="spellStart"/>
                  <w:r w:rsidRPr="00C81D28">
                    <w:rPr>
                      <w:rFonts w:cs="Arial"/>
                    </w:rPr>
                    <w:t>Nagaur</w:t>
                  </w:r>
                  <w:proofErr w:type="spellEnd"/>
                  <w:proofErr w:type="gramEnd"/>
                  <w:r w:rsidRPr="00C81D28">
                    <w:rPr>
                      <w:rFonts w:cs="Arial"/>
                    </w:rPr>
                    <w:t xml:space="preserve">, </w:t>
                  </w:r>
                  <w:proofErr w:type="spellStart"/>
                  <w:r w:rsidRPr="00C81D28">
                    <w:rPr>
                      <w:rFonts w:cs="Arial"/>
                    </w:rPr>
                    <w:t>Sikar</w:t>
                  </w:r>
                  <w:proofErr w:type="spellEnd"/>
                  <w:r w:rsidRPr="00C81D28">
                    <w:rPr>
                      <w:rFonts w:cs="Arial"/>
                    </w:rPr>
                    <w:t xml:space="preserve"> and </w:t>
                  </w:r>
                  <w:proofErr w:type="spellStart"/>
                  <w:r w:rsidRPr="00C81D28">
                    <w:rPr>
                      <w:rFonts w:cs="Arial"/>
                    </w:rPr>
                    <w:t>Tonk</w:t>
                  </w:r>
                  <w:proofErr w:type="spellEnd"/>
                  <w:r w:rsidRPr="00C81D28">
                    <w:rPr>
                      <w:rFonts w:cs="Arial"/>
                    </w:rPr>
                    <w:t>.</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31.</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 xml:space="preserve">ARO, </w:t>
                  </w:r>
                  <w:proofErr w:type="spellStart"/>
                  <w:r w:rsidRPr="00C81D28">
                    <w:rPr>
                      <w:rFonts w:cs="Arial"/>
                    </w:rPr>
                    <w:t>Alwar</w:t>
                  </w:r>
                  <w:proofErr w:type="spellEnd"/>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 xml:space="preserve">Districts of </w:t>
                  </w:r>
                  <w:proofErr w:type="spellStart"/>
                  <w:r w:rsidRPr="00C81D28">
                    <w:rPr>
                      <w:rFonts w:cs="Arial"/>
                    </w:rPr>
                    <w:t>Alwar</w:t>
                  </w:r>
                  <w:proofErr w:type="spellEnd"/>
                  <w:r w:rsidRPr="00C81D28">
                    <w:rPr>
                      <w:rFonts w:cs="Arial"/>
                    </w:rPr>
                    <w:t xml:space="preserve">, </w:t>
                  </w:r>
                  <w:proofErr w:type="spellStart"/>
                  <w:r w:rsidRPr="00C81D28">
                    <w:rPr>
                      <w:rFonts w:cs="Arial"/>
                    </w:rPr>
                    <w:t>Bharatpur</w:t>
                  </w:r>
                  <w:proofErr w:type="spellEnd"/>
                  <w:r w:rsidRPr="00C81D28">
                    <w:rPr>
                      <w:rFonts w:cs="Arial"/>
                    </w:rPr>
                    <w:t xml:space="preserve">, </w:t>
                  </w:r>
                  <w:proofErr w:type="spellStart"/>
                  <w:r w:rsidRPr="00C81D28">
                    <w:rPr>
                      <w:rFonts w:cs="Arial"/>
                    </w:rPr>
                    <w:t>Dausa</w:t>
                  </w:r>
                  <w:proofErr w:type="spellEnd"/>
                  <w:r w:rsidRPr="00C81D28">
                    <w:rPr>
                      <w:rFonts w:cs="Arial"/>
                    </w:rPr>
                    <w:t xml:space="preserve">, </w:t>
                  </w:r>
                  <w:proofErr w:type="spellStart"/>
                  <w:r w:rsidRPr="00C81D28">
                    <w:rPr>
                      <w:rFonts w:cs="Arial"/>
                    </w:rPr>
                    <w:t>Dholpur</w:t>
                  </w:r>
                  <w:proofErr w:type="spellEnd"/>
                  <w:r w:rsidRPr="00C81D28">
                    <w:rPr>
                      <w:rFonts w:cs="Arial"/>
                    </w:rPr>
                    <w:t xml:space="preserve">, </w:t>
                  </w:r>
                  <w:proofErr w:type="spellStart"/>
                  <w:r w:rsidRPr="00C81D28">
                    <w:rPr>
                      <w:rFonts w:cs="Arial"/>
                    </w:rPr>
                    <w:t>Karauli</w:t>
                  </w:r>
                  <w:proofErr w:type="spellEnd"/>
                  <w:r w:rsidRPr="00C81D28">
                    <w:rPr>
                      <w:rFonts w:cs="Arial"/>
                    </w:rPr>
                    <w:t xml:space="preserve"> and </w:t>
                  </w:r>
                  <w:proofErr w:type="spellStart"/>
                  <w:r w:rsidRPr="00C81D28">
                    <w:rPr>
                      <w:rFonts w:cs="Arial"/>
                    </w:rPr>
                    <w:lastRenderedPageBreak/>
                    <w:t>Sawaimadhopur</w:t>
                  </w:r>
                  <w:proofErr w:type="spellEnd"/>
                  <w:r w:rsidRPr="00C81D28">
                    <w:rPr>
                      <w:rFonts w:cs="Arial"/>
                    </w:rPr>
                    <w:t>.</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lastRenderedPageBreak/>
                    <w:t>32.</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 xml:space="preserve">ARO, </w:t>
                  </w:r>
                  <w:proofErr w:type="spellStart"/>
                  <w:r w:rsidRPr="00C81D28">
                    <w:rPr>
                      <w:rFonts w:cs="Arial"/>
                    </w:rPr>
                    <w:t>Jhujhunu</w:t>
                  </w:r>
                  <w:proofErr w:type="spellEnd"/>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Districts of </w:t>
                  </w:r>
                  <w:proofErr w:type="spellStart"/>
                  <w:r w:rsidRPr="00C81D28">
                    <w:rPr>
                      <w:rFonts w:cs="Arial"/>
                    </w:rPr>
                    <w:t>Jhunjhunu</w:t>
                  </w:r>
                  <w:proofErr w:type="spellEnd"/>
                  <w:r w:rsidRPr="00C81D28">
                    <w:rPr>
                      <w:rFonts w:cs="Arial"/>
                    </w:rPr>
                    <w:t xml:space="preserve">, </w:t>
                  </w:r>
                  <w:proofErr w:type="spellStart"/>
                  <w:r w:rsidRPr="00C81D28">
                    <w:rPr>
                      <w:rFonts w:cs="Arial"/>
                    </w:rPr>
                    <w:t>Churu</w:t>
                  </w:r>
                  <w:proofErr w:type="spellEnd"/>
                  <w:r w:rsidRPr="00C81D28">
                    <w:rPr>
                      <w:rFonts w:cs="Arial"/>
                    </w:rPr>
                    <w:t xml:space="preserve">, </w:t>
                  </w:r>
                  <w:proofErr w:type="spellStart"/>
                  <w:r w:rsidRPr="00C81D28">
                    <w:rPr>
                      <w:rFonts w:cs="Arial"/>
                    </w:rPr>
                    <w:t>Hanumangarh</w:t>
                  </w:r>
                  <w:proofErr w:type="spellEnd"/>
                  <w:r w:rsidRPr="00C81D28">
                    <w:rPr>
                      <w:rFonts w:cs="Arial"/>
                    </w:rPr>
                    <w:t xml:space="preserve">, Bikaner, </w:t>
                  </w:r>
                  <w:proofErr w:type="spellStart"/>
                  <w:r w:rsidRPr="00C81D28">
                    <w:rPr>
                      <w:rFonts w:cs="Arial"/>
                    </w:rPr>
                    <w:t>Sriganganagar</w:t>
                  </w:r>
                  <w:proofErr w:type="spellEnd"/>
                  <w:r w:rsidRPr="00C81D28">
                    <w:rPr>
                      <w:rFonts w:cs="Arial"/>
                    </w:rPr>
                    <w:t xml:space="preserve"> and </w:t>
                  </w:r>
                  <w:proofErr w:type="spellStart"/>
                  <w:r w:rsidRPr="00C81D28">
                    <w:rPr>
                      <w:rFonts w:cs="Arial"/>
                    </w:rPr>
                    <w:t>Jaisalmer</w:t>
                  </w:r>
                  <w:proofErr w:type="spellEnd"/>
                  <w:r w:rsidRPr="00C81D28">
                    <w:rPr>
                      <w:rFonts w:cs="Arial"/>
                    </w:rPr>
                    <w:t>.</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33.</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ARO, Jodhpur</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Districts of Jodhpur, </w:t>
                  </w:r>
                  <w:proofErr w:type="spellStart"/>
                  <w:r w:rsidRPr="00C81D28">
                    <w:rPr>
                      <w:rFonts w:cs="Arial"/>
                    </w:rPr>
                    <w:t>Pali</w:t>
                  </w:r>
                  <w:proofErr w:type="spellEnd"/>
                  <w:r w:rsidRPr="00C81D28">
                    <w:rPr>
                      <w:rFonts w:cs="Arial"/>
                    </w:rPr>
                    <w:t xml:space="preserve">, </w:t>
                  </w:r>
                  <w:proofErr w:type="spellStart"/>
                  <w:r w:rsidRPr="00C81D28">
                    <w:rPr>
                      <w:rFonts w:cs="Arial"/>
                    </w:rPr>
                    <w:t>Sirohi</w:t>
                  </w:r>
                  <w:proofErr w:type="spellEnd"/>
                  <w:r w:rsidRPr="00C81D28">
                    <w:rPr>
                      <w:rFonts w:cs="Arial"/>
                    </w:rPr>
                    <w:t xml:space="preserve">, </w:t>
                  </w:r>
                  <w:proofErr w:type="spellStart"/>
                  <w:r w:rsidRPr="00C81D28">
                    <w:rPr>
                      <w:rFonts w:cs="Arial"/>
                    </w:rPr>
                    <w:t>Jalaur</w:t>
                  </w:r>
                  <w:proofErr w:type="spellEnd"/>
                  <w:r w:rsidRPr="00C81D28">
                    <w:rPr>
                      <w:rFonts w:cs="Arial"/>
                    </w:rPr>
                    <w:t xml:space="preserve">, </w:t>
                  </w:r>
                  <w:proofErr w:type="spellStart"/>
                  <w:r w:rsidRPr="00C81D28">
                    <w:rPr>
                      <w:rFonts w:cs="Arial"/>
                    </w:rPr>
                    <w:t>Barmer</w:t>
                  </w:r>
                  <w:proofErr w:type="spellEnd"/>
                  <w:r w:rsidRPr="00C81D28">
                    <w:rPr>
                      <w:rFonts w:cs="Arial"/>
                    </w:rPr>
                    <w:t xml:space="preserve">, Udaipur, </w:t>
                  </w:r>
                  <w:proofErr w:type="spellStart"/>
                  <w:r w:rsidRPr="00C81D28">
                    <w:rPr>
                      <w:rFonts w:cs="Arial"/>
                    </w:rPr>
                    <w:t>Dungarpur</w:t>
                  </w:r>
                  <w:proofErr w:type="spellEnd"/>
                  <w:r w:rsidRPr="00C81D28">
                    <w:rPr>
                      <w:rFonts w:cs="Arial"/>
                    </w:rPr>
                    <w:t xml:space="preserve"> and </w:t>
                  </w:r>
                  <w:proofErr w:type="spellStart"/>
                  <w:r w:rsidRPr="00C81D28">
                    <w:rPr>
                      <w:rFonts w:cs="Arial"/>
                    </w:rPr>
                    <w:t>Banswara</w:t>
                  </w:r>
                  <w:proofErr w:type="spellEnd"/>
                  <w:r w:rsidRPr="00C81D28">
                    <w:rPr>
                      <w:rFonts w:cs="Arial"/>
                    </w:rPr>
                    <w:t>.</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34.</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ARO, Kota</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Districts of Kota, </w:t>
                  </w:r>
                  <w:proofErr w:type="spellStart"/>
                  <w:r w:rsidRPr="00C81D28">
                    <w:rPr>
                      <w:rFonts w:cs="Arial"/>
                    </w:rPr>
                    <w:t>Bundi</w:t>
                  </w:r>
                  <w:proofErr w:type="spellEnd"/>
                  <w:r w:rsidRPr="00C81D28">
                    <w:rPr>
                      <w:rFonts w:cs="Arial"/>
                    </w:rPr>
                    <w:t xml:space="preserve">, </w:t>
                  </w:r>
                  <w:proofErr w:type="spellStart"/>
                  <w:r w:rsidRPr="00C81D28">
                    <w:rPr>
                      <w:rFonts w:cs="Arial"/>
                    </w:rPr>
                    <w:t>Chittorgarh</w:t>
                  </w:r>
                  <w:proofErr w:type="spellEnd"/>
                  <w:r w:rsidRPr="00C81D28">
                    <w:rPr>
                      <w:rFonts w:cs="Arial"/>
                    </w:rPr>
                    <w:t xml:space="preserve">, </w:t>
                  </w:r>
                  <w:proofErr w:type="spellStart"/>
                  <w:r w:rsidRPr="00C81D28">
                    <w:rPr>
                      <w:rFonts w:cs="Arial"/>
                    </w:rPr>
                    <w:t>Baren</w:t>
                  </w:r>
                  <w:proofErr w:type="spellEnd"/>
                  <w:r w:rsidRPr="00C81D28">
                    <w:rPr>
                      <w:rFonts w:cs="Arial"/>
                    </w:rPr>
                    <w:t xml:space="preserve">, </w:t>
                  </w:r>
                  <w:proofErr w:type="spellStart"/>
                  <w:r w:rsidRPr="00C81D28">
                    <w:rPr>
                      <w:rFonts w:cs="Arial"/>
                    </w:rPr>
                    <w:t>Rajsamand</w:t>
                  </w:r>
                  <w:proofErr w:type="spellEnd"/>
                  <w:r w:rsidRPr="00C81D28">
                    <w:rPr>
                      <w:rFonts w:cs="Arial"/>
                    </w:rPr>
                    <w:t xml:space="preserve">, </w:t>
                  </w:r>
                  <w:proofErr w:type="spellStart"/>
                  <w:r w:rsidRPr="00C81D28">
                    <w:rPr>
                      <w:rFonts w:cs="Arial"/>
                    </w:rPr>
                    <w:t>Jhalwar</w:t>
                  </w:r>
                  <w:proofErr w:type="spellEnd"/>
                  <w:r w:rsidRPr="00C81D28">
                    <w:rPr>
                      <w:rFonts w:cs="Arial"/>
                    </w:rPr>
                    <w:t xml:space="preserve">, Ajmer and </w:t>
                  </w:r>
                  <w:proofErr w:type="spellStart"/>
                  <w:r w:rsidRPr="00C81D28">
                    <w:rPr>
                      <w:rFonts w:cs="Arial"/>
                    </w:rPr>
                    <w:t>Bhilwara</w:t>
                  </w:r>
                  <w:proofErr w:type="spellEnd"/>
                  <w:r w:rsidRPr="00C81D28">
                    <w:rPr>
                      <w:rFonts w:cs="Arial"/>
                    </w:rPr>
                    <w:t>.</w:t>
                  </w:r>
                </w:p>
              </w:tc>
            </w:tr>
            <w:tr w:rsidR="009F7AD0" w:rsidRPr="00C81D28" w:rsidTr="00A2360F">
              <w:tc>
                <w:tcPr>
                  <w:tcW w:w="3707" w:type="dxa"/>
                  <w:gridSpan w:val="2"/>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b/>
                    </w:rPr>
                    <w:t>HQ RTG ZONE, JALANDHAR</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b/>
                    </w:rPr>
                    <w:t>PUNJAB AND JAMMU &amp; KASHMIR</w:t>
                  </w:r>
                </w:p>
              </w:tc>
            </w:tr>
            <w:tr w:rsidR="009F7AD0" w:rsidRPr="00C81D28" w:rsidTr="00A2360F">
              <w:tc>
                <w:tcPr>
                  <w:tcW w:w="9735" w:type="dxa"/>
                  <w:gridSpan w:val="3"/>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line="360" w:lineRule="auto"/>
                    <w:rPr>
                      <w:rFonts w:cs="Arial"/>
                    </w:rPr>
                  </w:pPr>
                  <w:r w:rsidRPr="00C81D28">
                    <w:rPr>
                      <w:rFonts w:cs="Arial"/>
                      <w:b/>
                      <w:u w:val="single"/>
                    </w:rPr>
                    <w:t>PUNJAB</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35.</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 xml:space="preserve">RO (HQ), </w:t>
                  </w:r>
                  <w:proofErr w:type="spellStart"/>
                  <w:r w:rsidRPr="00C81D28">
                    <w:rPr>
                      <w:rFonts w:cs="Arial"/>
                    </w:rPr>
                    <w:t>Jalandhar</w:t>
                  </w:r>
                  <w:proofErr w:type="spellEnd"/>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Districts of </w:t>
                  </w:r>
                  <w:proofErr w:type="spellStart"/>
                  <w:r w:rsidRPr="00C81D28">
                    <w:rPr>
                      <w:rFonts w:cs="Arial"/>
                    </w:rPr>
                    <w:t>Jalandhar</w:t>
                  </w:r>
                  <w:proofErr w:type="spellEnd"/>
                  <w:r w:rsidRPr="00C81D28">
                    <w:rPr>
                      <w:rFonts w:cs="Arial"/>
                    </w:rPr>
                    <w:t xml:space="preserve">, </w:t>
                  </w:r>
                  <w:proofErr w:type="spellStart"/>
                  <w:r w:rsidRPr="00C81D28">
                    <w:rPr>
                      <w:rFonts w:cs="Arial"/>
                    </w:rPr>
                    <w:t>Hoshiarpur</w:t>
                  </w:r>
                  <w:proofErr w:type="spellEnd"/>
                  <w:r w:rsidRPr="00C81D28">
                    <w:rPr>
                      <w:rFonts w:cs="Arial"/>
                    </w:rPr>
                    <w:t xml:space="preserve">, </w:t>
                  </w:r>
                  <w:proofErr w:type="spellStart"/>
                  <w:r w:rsidRPr="00C81D28">
                    <w:rPr>
                      <w:rFonts w:cs="Arial"/>
                    </w:rPr>
                    <w:t>Kapurthala</w:t>
                  </w:r>
                  <w:proofErr w:type="spellEnd"/>
                  <w:r w:rsidRPr="00C81D28">
                    <w:rPr>
                      <w:rFonts w:cs="Arial"/>
                    </w:rPr>
                    <w:t xml:space="preserve"> and </w:t>
                  </w:r>
                  <w:proofErr w:type="spellStart"/>
                  <w:r w:rsidRPr="00C81D28">
                    <w:rPr>
                      <w:rFonts w:cs="Arial"/>
                    </w:rPr>
                    <w:t>Nawashahar</w:t>
                  </w:r>
                  <w:proofErr w:type="spellEnd"/>
                  <w:r w:rsidRPr="00C81D28">
                    <w:rPr>
                      <w:rFonts w:cs="Arial"/>
                    </w:rPr>
                    <w:t>.</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36.</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ARO, Amritsar</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Districts of Amritsar, </w:t>
                  </w:r>
                  <w:proofErr w:type="spellStart"/>
                  <w:r w:rsidRPr="00C81D28">
                    <w:rPr>
                      <w:rFonts w:cs="Arial"/>
                    </w:rPr>
                    <w:t>Gurdaspur</w:t>
                  </w:r>
                  <w:proofErr w:type="spellEnd"/>
                  <w:r w:rsidRPr="00C81D28">
                    <w:rPr>
                      <w:rFonts w:cs="Arial"/>
                    </w:rPr>
                    <w:t xml:space="preserve"> and Tarn </w:t>
                  </w:r>
                  <w:proofErr w:type="spellStart"/>
                  <w:r w:rsidRPr="00C81D28">
                    <w:rPr>
                      <w:rFonts w:cs="Arial"/>
                    </w:rPr>
                    <w:t>Taran</w:t>
                  </w:r>
                  <w:proofErr w:type="spellEnd"/>
                  <w:r w:rsidRPr="00C81D28">
                    <w:rPr>
                      <w:rFonts w:cs="Arial"/>
                    </w:rPr>
                    <w:t>.</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37.</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 xml:space="preserve">ARO, </w:t>
                  </w:r>
                  <w:proofErr w:type="spellStart"/>
                  <w:r w:rsidRPr="00C81D28">
                    <w:rPr>
                      <w:rFonts w:cs="Arial"/>
                    </w:rPr>
                    <w:t>Ferozpur</w:t>
                  </w:r>
                  <w:proofErr w:type="spellEnd"/>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Districts of </w:t>
                  </w:r>
                  <w:proofErr w:type="spellStart"/>
                  <w:r w:rsidRPr="00C81D28">
                    <w:rPr>
                      <w:rFonts w:cs="Arial"/>
                    </w:rPr>
                    <w:t>Ferozpur</w:t>
                  </w:r>
                  <w:proofErr w:type="spellEnd"/>
                  <w:r w:rsidRPr="00C81D28">
                    <w:rPr>
                      <w:rFonts w:cs="Arial"/>
                    </w:rPr>
                    <w:t xml:space="preserve">, </w:t>
                  </w:r>
                  <w:proofErr w:type="spellStart"/>
                  <w:r w:rsidRPr="00C81D28">
                    <w:rPr>
                      <w:rFonts w:cs="Arial"/>
                    </w:rPr>
                    <w:t>Faridkot</w:t>
                  </w:r>
                  <w:proofErr w:type="spellEnd"/>
                  <w:r w:rsidRPr="00C81D28">
                    <w:rPr>
                      <w:rFonts w:cs="Arial"/>
                    </w:rPr>
                    <w:t xml:space="preserve">, </w:t>
                  </w:r>
                  <w:proofErr w:type="spellStart"/>
                  <w:r w:rsidRPr="00C81D28">
                    <w:rPr>
                      <w:rFonts w:cs="Arial"/>
                    </w:rPr>
                    <w:t>Bhatinda</w:t>
                  </w:r>
                  <w:proofErr w:type="spellEnd"/>
                  <w:r w:rsidRPr="00C81D28">
                    <w:rPr>
                      <w:rFonts w:cs="Arial"/>
                    </w:rPr>
                    <w:t xml:space="preserve"> and </w:t>
                  </w:r>
                  <w:proofErr w:type="spellStart"/>
                  <w:r w:rsidRPr="00C81D28">
                    <w:rPr>
                      <w:rFonts w:cs="Arial"/>
                    </w:rPr>
                    <w:t>Muktsar</w:t>
                  </w:r>
                  <w:proofErr w:type="spellEnd"/>
                  <w:r w:rsidRPr="00C81D28">
                    <w:rPr>
                      <w:rFonts w:cs="Arial"/>
                    </w:rPr>
                    <w:t>.</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38.</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ARO, Patiala</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Districts of Patiala, </w:t>
                  </w:r>
                  <w:proofErr w:type="spellStart"/>
                  <w:r w:rsidRPr="00C81D28">
                    <w:rPr>
                      <w:rFonts w:cs="Arial"/>
                    </w:rPr>
                    <w:t>Sangur</w:t>
                  </w:r>
                  <w:proofErr w:type="spellEnd"/>
                  <w:r w:rsidRPr="00C81D28">
                    <w:rPr>
                      <w:rFonts w:cs="Arial"/>
                    </w:rPr>
                    <w:t xml:space="preserve">, </w:t>
                  </w:r>
                  <w:proofErr w:type="spellStart"/>
                  <w:r w:rsidRPr="00C81D28">
                    <w:rPr>
                      <w:rFonts w:cs="Arial"/>
                    </w:rPr>
                    <w:t>Fatehgarh</w:t>
                  </w:r>
                  <w:proofErr w:type="spellEnd"/>
                  <w:r w:rsidRPr="00C81D28">
                    <w:rPr>
                      <w:rFonts w:cs="Arial"/>
                    </w:rPr>
                    <w:t xml:space="preserve"> Sahib and Mansa.</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39.</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ARO, Ludhiana</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Districts of Ludhiana, </w:t>
                  </w:r>
                  <w:proofErr w:type="spellStart"/>
                  <w:r w:rsidRPr="00C81D28">
                    <w:rPr>
                      <w:rFonts w:cs="Arial"/>
                    </w:rPr>
                    <w:t>Rupnagar</w:t>
                  </w:r>
                  <w:proofErr w:type="spellEnd"/>
                  <w:r w:rsidRPr="00C81D28">
                    <w:rPr>
                      <w:rFonts w:cs="Arial"/>
                    </w:rPr>
                    <w:t>, SAS Nagar (</w:t>
                  </w:r>
                  <w:proofErr w:type="spellStart"/>
                  <w:r w:rsidRPr="00C81D28">
                    <w:rPr>
                      <w:rFonts w:cs="Arial"/>
                    </w:rPr>
                    <w:t>Mohali</w:t>
                  </w:r>
                  <w:proofErr w:type="spellEnd"/>
                  <w:r w:rsidRPr="00C81D28">
                    <w:rPr>
                      <w:rFonts w:cs="Arial"/>
                    </w:rPr>
                    <w:t xml:space="preserve">) and </w:t>
                  </w:r>
                  <w:proofErr w:type="spellStart"/>
                  <w:r w:rsidRPr="00C81D28">
                    <w:rPr>
                      <w:rFonts w:cs="Arial"/>
                    </w:rPr>
                    <w:t>Moga</w:t>
                  </w:r>
                  <w:proofErr w:type="spellEnd"/>
                  <w:r w:rsidRPr="00C81D28">
                    <w:rPr>
                      <w:rFonts w:cs="Arial"/>
                    </w:rPr>
                    <w:t>.</w:t>
                  </w:r>
                </w:p>
              </w:tc>
            </w:tr>
            <w:tr w:rsidR="009F7AD0" w:rsidRPr="00C81D28" w:rsidTr="00A2360F">
              <w:tc>
                <w:tcPr>
                  <w:tcW w:w="9735" w:type="dxa"/>
                  <w:gridSpan w:val="3"/>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line="360" w:lineRule="auto"/>
                    <w:jc w:val="both"/>
                    <w:rPr>
                      <w:rFonts w:cs="Arial"/>
                    </w:rPr>
                  </w:pPr>
                  <w:r w:rsidRPr="00C81D28">
                    <w:rPr>
                      <w:rFonts w:cs="Arial"/>
                      <w:b/>
                      <w:u w:val="single"/>
                    </w:rPr>
                    <w:t>JAMMU &amp; KASHMIR</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40.</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ARO, Jammu</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Districts of Jammu, </w:t>
                  </w:r>
                  <w:proofErr w:type="spellStart"/>
                  <w:r w:rsidRPr="00C81D28">
                    <w:rPr>
                      <w:rFonts w:cs="Arial"/>
                    </w:rPr>
                    <w:t>Kathua</w:t>
                  </w:r>
                  <w:proofErr w:type="spellEnd"/>
                  <w:r w:rsidRPr="00C81D28">
                    <w:rPr>
                      <w:rFonts w:cs="Arial"/>
                    </w:rPr>
                    <w:t xml:space="preserve">, </w:t>
                  </w:r>
                  <w:proofErr w:type="spellStart"/>
                  <w:r w:rsidRPr="00C81D28">
                    <w:rPr>
                      <w:rFonts w:cs="Arial"/>
                    </w:rPr>
                    <w:t>Poonch</w:t>
                  </w:r>
                  <w:proofErr w:type="spellEnd"/>
                  <w:r w:rsidRPr="00C81D28">
                    <w:rPr>
                      <w:rFonts w:cs="Arial"/>
                    </w:rPr>
                    <w:t xml:space="preserve">, </w:t>
                  </w:r>
                  <w:proofErr w:type="spellStart"/>
                  <w:r w:rsidRPr="00C81D28">
                    <w:rPr>
                      <w:rFonts w:cs="Arial"/>
                    </w:rPr>
                    <w:t>Udhampur</w:t>
                  </w:r>
                  <w:proofErr w:type="spellEnd"/>
                  <w:r w:rsidRPr="00C81D28">
                    <w:rPr>
                      <w:rFonts w:cs="Arial"/>
                    </w:rPr>
                    <w:t xml:space="preserve">, </w:t>
                  </w:r>
                  <w:proofErr w:type="spellStart"/>
                  <w:r w:rsidRPr="00C81D28">
                    <w:rPr>
                      <w:rFonts w:cs="Arial"/>
                    </w:rPr>
                    <w:t>Doda</w:t>
                  </w:r>
                  <w:proofErr w:type="spellEnd"/>
                  <w:r w:rsidRPr="00C81D28">
                    <w:rPr>
                      <w:rFonts w:cs="Arial"/>
                    </w:rPr>
                    <w:t xml:space="preserve">, </w:t>
                  </w:r>
                  <w:proofErr w:type="spellStart"/>
                  <w:r w:rsidRPr="00C81D28">
                    <w:rPr>
                      <w:rFonts w:cs="Arial"/>
                    </w:rPr>
                    <w:t>Rajouri</w:t>
                  </w:r>
                  <w:proofErr w:type="spellEnd"/>
                  <w:r w:rsidRPr="00C81D28">
                    <w:rPr>
                      <w:rFonts w:cs="Arial"/>
                    </w:rPr>
                    <w:t xml:space="preserve">, Samba, </w:t>
                  </w:r>
                  <w:proofErr w:type="spellStart"/>
                  <w:r w:rsidRPr="00C81D28">
                    <w:rPr>
                      <w:rFonts w:cs="Arial"/>
                    </w:rPr>
                    <w:t>Ramban</w:t>
                  </w:r>
                  <w:proofErr w:type="spellEnd"/>
                  <w:r w:rsidRPr="00C81D28">
                    <w:rPr>
                      <w:rFonts w:cs="Arial"/>
                    </w:rPr>
                    <w:t xml:space="preserve">, </w:t>
                  </w:r>
                  <w:proofErr w:type="spellStart"/>
                  <w:r w:rsidRPr="00C81D28">
                    <w:rPr>
                      <w:rFonts w:cs="Arial"/>
                    </w:rPr>
                    <w:t>Reasi</w:t>
                  </w:r>
                  <w:proofErr w:type="spellEnd"/>
                  <w:r w:rsidRPr="00C81D28">
                    <w:rPr>
                      <w:rFonts w:cs="Arial"/>
                    </w:rPr>
                    <w:t xml:space="preserve"> and </w:t>
                  </w:r>
                  <w:proofErr w:type="spellStart"/>
                  <w:r w:rsidRPr="00C81D28">
                    <w:rPr>
                      <w:rFonts w:cs="Arial"/>
                    </w:rPr>
                    <w:t>Kistwar</w:t>
                  </w:r>
                  <w:proofErr w:type="spellEnd"/>
                  <w:r w:rsidRPr="00C81D28">
                    <w:rPr>
                      <w:rFonts w:cs="Arial"/>
                    </w:rPr>
                    <w:t>.</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41.</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ARO, Srinagar</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Districts of Srinagar, </w:t>
                  </w:r>
                  <w:proofErr w:type="spellStart"/>
                  <w:r w:rsidRPr="00C81D28">
                    <w:rPr>
                      <w:rFonts w:cs="Arial"/>
                    </w:rPr>
                    <w:t>Anantnag</w:t>
                  </w:r>
                  <w:proofErr w:type="spellEnd"/>
                  <w:r w:rsidRPr="00C81D28">
                    <w:rPr>
                      <w:rFonts w:cs="Arial"/>
                    </w:rPr>
                    <w:t xml:space="preserve">, </w:t>
                  </w:r>
                  <w:proofErr w:type="spellStart"/>
                  <w:r w:rsidRPr="00C81D28">
                    <w:rPr>
                      <w:rFonts w:cs="Arial"/>
                    </w:rPr>
                    <w:t>Baramula</w:t>
                  </w:r>
                  <w:proofErr w:type="spellEnd"/>
                  <w:r w:rsidRPr="00C81D28">
                    <w:rPr>
                      <w:rFonts w:cs="Arial"/>
                    </w:rPr>
                    <w:t xml:space="preserve">, </w:t>
                  </w:r>
                  <w:proofErr w:type="spellStart"/>
                  <w:r w:rsidRPr="00C81D28">
                    <w:rPr>
                      <w:rFonts w:cs="Arial"/>
                    </w:rPr>
                    <w:t>Pulwama</w:t>
                  </w:r>
                  <w:proofErr w:type="spellEnd"/>
                  <w:r w:rsidRPr="00C81D28">
                    <w:rPr>
                      <w:rFonts w:cs="Arial"/>
                    </w:rPr>
                    <w:t xml:space="preserve">, </w:t>
                  </w:r>
                  <w:proofErr w:type="spellStart"/>
                  <w:r w:rsidRPr="00C81D28">
                    <w:rPr>
                      <w:rFonts w:cs="Arial"/>
                    </w:rPr>
                    <w:t>Badgam</w:t>
                  </w:r>
                  <w:proofErr w:type="spellEnd"/>
                  <w:r w:rsidRPr="00C81D28">
                    <w:rPr>
                      <w:rFonts w:cs="Arial"/>
                    </w:rPr>
                    <w:t xml:space="preserve">, </w:t>
                  </w:r>
                  <w:proofErr w:type="spellStart"/>
                  <w:r w:rsidRPr="00C81D28">
                    <w:rPr>
                      <w:rFonts w:cs="Arial"/>
                    </w:rPr>
                    <w:t>Kupwara</w:t>
                  </w:r>
                  <w:proofErr w:type="spellEnd"/>
                  <w:r w:rsidRPr="00C81D28">
                    <w:rPr>
                      <w:rFonts w:cs="Arial"/>
                    </w:rPr>
                    <w:t xml:space="preserve">, </w:t>
                  </w:r>
                  <w:proofErr w:type="spellStart"/>
                  <w:r w:rsidRPr="00C81D28">
                    <w:rPr>
                      <w:rFonts w:cs="Arial"/>
                    </w:rPr>
                    <w:t>Kargil</w:t>
                  </w:r>
                  <w:proofErr w:type="spellEnd"/>
                  <w:r w:rsidRPr="00C81D28">
                    <w:rPr>
                      <w:rFonts w:cs="Arial"/>
                    </w:rPr>
                    <w:t xml:space="preserve">, </w:t>
                  </w:r>
                  <w:proofErr w:type="spellStart"/>
                  <w:r w:rsidRPr="00C81D28">
                    <w:rPr>
                      <w:rFonts w:cs="Arial"/>
                    </w:rPr>
                    <w:t>Leh</w:t>
                  </w:r>
                  <w:proofErr w:type="spellEnd"/>
                  <w:r w:rsidRPr="00C81D28">
                    <w:rPr>
                      <w:rFonts w:cs="Arial"/>
                    </w:rPr>
                    <w:t xml:space="preserve">, </w:t>
                  </w:r>
                  <w:proofErr w:type="spellStart"/>
                  <w:r w:rsidRPr="00C81D28">
                    <w:rPr>
                      <w:rFonts w:cs="Arial"/>
                    </w:rPr>
                    <w:t>Sopian</w:t>
                  </w:r>
                  <w:proofErr w:type="spellEnd"/>
                  <w:r w:rsidRPr="00C81D28">
                    <w:rPr>
                      <w:rFonts w:cs="Arial"/>
                    </w:rPr>
                    <w:t xml:space="preserve">, </w:t>
                  </w:r>
                  <w:proofErr w:type="spellStart"/>
                  <w:r w:rsidRPr="00C81D28">
                    <w:rPr>
                      <w:rFonts w:cs="Arial"/>
                    </w:rPr>
                    <w:t>Ganderbal</w:t>
                  </w:r>
                  <w:proofErr w:type="spellEnd"/>
                  <w:r w:rsidRPr="00C81D28">
                    <w:rPr>
                      <w:rFonts w:cs="Arial"/>
                    </w:rPr>
                    <w:t xml:space="preserve">, </w:t>
                  </w:r>
                  <w:proofErr w:type="spellStart"/>
                  <w:r w:rsidRPr="00C81D28">
                    <w:rPr>
                      <w:rFonts w:cs="Arial"/>
                    </w:rPr>
                    <w:t>Bandipora</w:t>
                  </w:r>
                  <w:proofErr w:type="spellEnd"/>
                  <w:r w:rsidRPr="00C81D28">
                    <w:rPr>
                      <w:rFonts w:cs="Arial"/>
                    </w:rPr>
                    <w:t xml:space="preserve"> and </w:t>
                  </w:r>
                  <w:proofErr w:type="spellStart"/>
                  <w:r w:rsidRPr="00C81D28">
                    <w:rPr>
                      <w:rFonts w:cs="Arial"/>
                    </w:rPr>
                    <w:t>Padam</w:t>
                  </w:r>
                  <w:proofErr w:type="spellEnd"/>
                  <w:r w:rsidRPr="00C81D28">
                    <w:rPr>
                      <w:rFonts w:cs="Arial"/>
                    </w:rPr>
                    <w:t>.</w:t>
                  </w:r>
                </w:p>
              </w:tc>
            </w:tr>
            <w:tr w:rsidR="009F7AD0" w:rsidRPr="00C81D28" w:rsidTr="00A2360F">
              <w:tc>
                <w:tcPr>
                  <w:tcW w:w="3707" w:type="dxa"/>
                  <w:gridSpan w:val="2"/>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b/>
                    </w:rPr>
                    <w:t>HQ RTG ZONE, KOLKATA</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b/>
                      <w:bCs/>
                    </w:rPr>
                    <w:t>WEST BENGAL, SIKKIM AND ORISSA</w:t>
                  </w:r>
                </w:p>
              </w:tc>
            </w:tr>
            <w:tr w:rsidR="009F7AD0" w:rsidRPr="00C81D28" w:rsidTr="00A2360F">
              <w:tc>
                <w:tcPr>
                  <w:tcW w:w="9735" w:type="dxa"/>
                  <w:gridSpan w:val="3"/>
                  <w:tcBorders>
                    <w:top w:val="single" w:sz="4" w:space="0" w:color="000000"/>
                    <w:left w:val="single" w:sz="4" w:space="0" w:color="000000"/>
                    <w:bottom w:val="single" w:sz="4" w:space="0" w:color="000000"/>
                    <w:right w:val="single" w:sz="4" w:space="0" w:color="000000"/>
                  </w:tcBorders>
                  <w:shd w:val="clear" w:color="auto" w:fill="002060"/>
                </w:tcPr>
                <w:p w:rsidR="009F7AD0" w:rsidRPr="00C81D28" w:rsidRDefault="009F7AD0" w:rsidP="002F4BEA">
                  <w:pPr>
                    <w:spacing w:after="0" w:line="360" w:lineRule="auto"/>
                    <w:jc w:val="both"/>
                    <w:rPr>
                      <w:rFonts w:cs="Arial"/>
                    </w:rPr>
                  </w:pPr>
                  <w:bookmarkStart w:id="4" w:name="K"/>
                  <w:r w:rsidRPr="00C81D28">
                    <w:rPr>
                      <w:rFonts w:cs="Arial"/>
                      <w:b/>
                      <w:u w:val="single"/>
                    </w:rPr>
                    <w:t>WEST BENGAL</w:t>
                  </w:r>
                  <w:bookmarkEnd w:id="4"/>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42.</w:t>
                  </w:r>
                </w:p>
              </w:tc>
              <w:tc>
                <w:tcPr>
                  <w:tcW w:w="2969" w:type="dxa"/>
                  <w:tcBorders>
                    <w:top w:val="single" w:sz="4" w:space="0" w:color="000000"/>
                    <w:left w:val="single" w:sz="4" w:space="0" w:color="000000"/>
                    <w:bottom w:val="single" w:sz="4" w:space="0" w:color="000000"/>
                    <w:right w:val="single" w:sz="4" w:space="0" w:color="000000"/>
                  </w:tcBorders>
                  <w:shd w:val="clear" w:color="auto" w:fill="00FFFF"/>
                </w:tcPr>
                <w:p w:rsidR="009F7AD0" w:rsidRPr="00A2360F" w:rsidRDefault="009F7AD0" w:rsidP="002F4BEA">
                  <w:pPr>
                    <w:spacing w:after="0"/>
                    <w:rPr>
                      <w:rFonts w:cs="Arial"/>
                    </w:rPr>
                  </w:pPr>
                  <w:r w:rsidRPr="00A2360F">
                    <w:rPr>
                      <w:rFonts w:cs="Arial"/>
                    </w:rPr>
                    <w:t>RO (HQ), Kolkata</w:t>
                  </w:r>
                </w:p>
              </w:tc>
              <w:tc>
                <w:tcPr>
                  <w:tcW w:w="6028" w:type="dxa"/>
                  <w:tcBorders>
                    <w:top w:val="single" w:sz="4" w:space="0" w:color="000000"/>
                    <w:left w:val="single" w:sz="4" w:space="0" w:color="000000"/>
                    <w:bottom w:val="single" w:sz="4" w:space="0" w:color="000000"/>
                    <w:right w:val="single" w:sz="4" w:space="0" w:color="000000"/>
                  </w:tcBorders>
                  <w:shd w:val="clear" w:color="auto" w:fill="00FFFF"/>
                </w:tcPr>
                <w:p w:rsidR="009F7AD0" w:rsidRPr="00A2360F" w:rsidRDefault="009F7AD0" w:rsidP="002F4BEA">
                  <w:pPr>
                    <w:spacing w:after="0"/>
                    <w:jc w:val="both"/>
                    <w:rPr>
                      <w:rFonts w:cs="Arial"/>
                    </w:rPr>
                  </w:pPr>
                  <w:r w:rsidRPr="00A2360F">
                    <w:rPr>
                      <w:rFonts w:cs="Arial"/>
                    </w:rPr>
                    <w:t xml:space="preserve">Districts of 24 </w:t>
                  </w:r>
                  <w:proofErr w:type="spellStart"/>
                  <w:r w:rsidRPr="00A2360F">
                    <w:rPr>
                      <w:rFonts w:cs="Arial"/>
                    </w:rPr>
                    <w:t>Parganas</w:t>
                  </w:r>
                  <w:proofErr w:type="spellEnd"/>
                  <w:r w:rsidRPr="00A2360F">
                    <w:rPr>
                      <w:rFonts w:cs="Arial"/>
                    </w:rPr>
                    <w:t xml:space="preserve"> (South), Kolkata, </w:t>
                  </w:r>
                  <w:proofErr w:type="spellStart"/>
                  <w:r w:rsidRPr="00A2360F">
                    <w:rPr>
                      <w:rFonts w:cs="Arial"/>
                    </w:rPr>
                    <w:t>Midnapore</w:t>
                  </w:r>
                  <w:proofErr w:type="spellEnd"/>
                  <w:r w:rsidRPr="00A2360F">
                    <w:rPr>
                      <w:rFonts w:cs="Arial"/>
                    </w:rPr>
                    <w:t xml:space="preserve"> (both East and West) and Howrah.</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43.</w:t>
                  </w:r>
                </w:p>
              </w:tc>
              <w:tc>
                <w:tcPr>
                  <w:tcW w:w="2969" w:type="dxa"/>
                  <w:tcBorders>
                    <w:top w:val="single" w:sz="4" w:space="0" w:color="000000"/>
                    <w:left w:val="single" w:sz="4" w:space="0" w:color="000000"/>
                    <w:bottom w:val="single" w:sz="4" w:space="0" w:color="000000"/>
                    <w:right w:val="single" w:sz="4" w:space="0" w:color="000000"/>
                  </w:tcBorders>
                  <w:shd w:val="clear" w:color="auto" w:fill="00FFFF"/>
                </w:tcPr>
                <w:p w:rsidR="009F7AD0" w:rsidRPr="00A2360F" w:rsidRDefault="009F7AD0" w:rsidP="002F4BEA">
                  <w:pPr>
                    <w:spacing w:after="0"/>
                    <w:rPr>
                      <w:rFonts w:cs="Arial"/>
                    </w:rPr>
                  </w:pPr>
                  <w:r w:rsidRPr="00A2360F">
                    <w:rPr>
                      <w:rFonts w:cs="Arial"/>
                    </w:rPr>
                    <w:t xml:space="preserve">ARO, </w:t>
                  </w:r>
                  <w:proofErr w:type="spellStart"/>
                  <w:r w:rsidRPr="00A2360F">
                    <w:rPr>
                      <w:rFonts w:cs="Arial"/>
                    </w:rPr>
                    <w:t>Siliguri</w:t>
                  </w:r>
                  <w:proofErr w:type="spellEnd"/>
                </w:p>
              </w:tc>
              <w:tc>
                <w:tcPr>
                  <w:tcW w:w="6028" w:type="dxa"/>
                  <w:tcBorders>
                    <w:top w:val="single" w:sz="4" w:space="0" w:color="000000"/>
                    <w:left w:val="single" w:sz="4" w:space="0" w:color="000000"/>
                    <w:bottom w:val="single" w:sz="4" w:space="0" w:color="000000"/>
                    <w:right w:val="single" w:sz="4" w:space="0" w:color="000000"/>
                  </w:tcBorders>
                  <w:shd w:val="clear" w:color="auto" w:fill="00FFFF"/>
                </w:tcPr>
                <w:p w:rsidR="009F7AD0" w:rsidRPr="00A2360F" w:rsidRDefault="009F7AD0" w:rsidP="002F4BEA">
                  <w:pPr>
                    <w:spacing w:after="0"/>
                    <w:jc w:val="both"/>
                    <w:rPr>
                      <w:rFonts w:cs="Arial"/>
                    </w:rPr>
                  </w:pPr>
                  <w:r w:rsidRPr="00A2360F">
                    <w:rPr>
                      <w:rFonts w:cs="Arial"/>
                    </w:rPr>
                    <w:t xml:space="preserve">Districts of Cooch Behar, </w:t>
                  </w:r>
                  <w:proofErr w:type="spellStart"/>
                  <w:r w:rsidRPr="00A2360F">
                    <w:rPr>
                      <w:rFonts w:cs="Arial"/>
                    </w:rPr>
                    <w:t>Jalpaiguri</w:t>
                  </w:r>
                  <w:proofErr w:type="spellEnd"/>
                  <w:r w:rsidRPr="00A2360F">
                    <w:rPr>
                      <w:rFonts w:cs="Arial"/>
                    </w:rPr>
                    <w:t xml:space="preserve">, Uttar </w:t>
                  </w:r>
                  <w:proofErr w:type="spellStart"/>
                  <w:r w:rsidRPr="00A2360F">
                    <w:rPr>
                      <w:rFonts w:cs="Arial"/>
                    </w:rPr>
                    <w:t>Dinajpur</w:t>
                  </w:r>
                  <w:proofErr w:type="spellEnd"/>
                  <w:r w:rsidRPr="00A2360F">
                    <w:rPr>
                      <w:rFonts w:cs="Arial"/>
                    </w:rPr>
                    <w:t xml:space="preserve">, </w:t>
                  </w:r>
                  <w:proofErr w:type="spellStart"/>
                  <w:r w:rsidRPr="00A2360F">
                    <w:rPr>
                      <w:rFonts w:cs="Arial"/>
                    </w:rPr>
                    <w:t>Dakshin</w:t>
                  </w:r>
                  <w:proofErr w:type="spellEnd"/>
                  <w:r w:rsidRPr="00A2360F">
                    <w:rPr>
                      <w:rFonts w:cs="Arial"/>
                    </w:rPr>
                    <w:t xml:space="preserve"> </w:t>
                  </w:r>
                  <w:proofErr w:type="spellStart"/>
                  <w:r w:rsidRPr="00A2360F">
                    <w:rPr>
                      <w:rFonts w:cs="Arial"/>
                    </w:rPr>
                    <w:t>Dinajpur</w:t>
                  </w:r>
                  <w:proofErr w:type="spellEnd"/>
                  <w:r w:rsidRPr="00A2360F">
                    <w:rPr>
                      <w:rFonts w:cs="Arial"/>
                    </w:rPr>
                    <w:t xml:space="preserve">, </w:t>
                  </w:r>
                  <w:proofErr w:type="spellStart"/>
                  <w:r w:rsidRPr="00A2360F">
                    <w:rPr>
                      <w:rFonts w:cs="Arial"/>
                    </w:rPr>
                    <w:t>Malda</w:t>
                  </w:r>
                  <w:proofErr w:type="spellEnd"/>
                  <w:r w:rsidRPr="00A2360F">
                    <w:rPr>
                      <w:rFonts w:cs="Arial"/>
                    </w:rPr>
                    <w:t xml:space="preserve">, Darjeeling &amp; State of Sikkim.   </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44.</w:t>
                  </w:r>
                </w:p>
              </w:tc>
              <w:tc>
                <w:tcPr>
                  <w:tcW w:w="2969" w:type="dxa"/>
                  <w:tcBorders>
                    <w:top w:val="single" w:sz="4" w:space="0" w:color="000000"/>
                    <w:left w:val="single" w:sz="4" w:space="0" w:color="000000"/>
                    <w:bottom w:val="single" w:sz="4" w:space="0" w:color="000000"/>
                    <w:right w:val="single" w:sz="4" w:space="0" w:color="000000"/>
                  </w:tcBorders>
                  <w:shd w:val="clear" w:color="auto" w:fill="00FFFF"/>
                </w:tcPr>
                <w:p w:rsidR="009F7AD0" w:rsidRPr="00A2360F" w:rsidRDefault="009F7AD0" w:rsidP="002F4BEA">
                  <w:pPr>
                    <w:spacing w:after="0"/>
                    <w:rPr>
                      <w:rFonts w:cs="Arial"/>
                    </w:rPr>
                  </w:pPr>
                  <w:r w:rsidRPr="00A2360F">
                    <w:rPr>
                      <w:rFonts w:cs="Arial"/>
                    </w:rPr>
                    <w:t xml:space="preserve">ARO, </w:t>
                  </w:r>
                  <w:proofErr w:type="spellStart"/>
                  <w:r w:rsidRPr="00A2360F">
                    <w:rPr>
                      <w:rFonts w:cs="Arial"/>
                    </w:rPr>
                    <w:t>Barrackpore</w:t>
                  </w:r>
                  <w:proofErr w:type="spellEnd"/>
                  <w:r w:rsidRPr="00A2360F">
                    <w:rPr>
                      <w:rFonts w:cs="Arial"/>
                    </w:rPr>
                    <w:t xml:space="preserve"> </w:t>
                  </w:r>
                  <w:proofErr w:type="spellStart"/>
                  <w:r w:rsidRPr="00A2360F">
                    <w:rPr>
                      <w:rFonts w:cs="Arial"/>
                    </w:rPr>
                    <w:t>Cantt</w:t>
                  </w:r>
                  <w:proofErr w:type="spellEnd"/>
                </w:p>
              </w:tc>
              <w:tc>
                <w:tcPr>
                  <w:tcW w:w="6028" w:type="dxa"/>
                  <w:tcBorders>
                    <w:top w:val="single" w:sz="4" w:space="0" w:color="000000"/>
                    <w:left w:val="single" w:sz="4" w:space="0" w:color="000000"/>
                    <w:bottom w:val="single" w:sz="4" w:space="0" w:color="000000"/>
                    <w:right w:val="single" w:sz="4" w:space="0" w:color="000000"/>
                  </w:tcBorders>
                  <w:shd w:val="clear" w:color="auto" w:fill="00FFFF"/>
                </w:tcPr>
                <w:p w:rsidR="009F7AD0" w:rsidRPr="00A2360F" w:rsidRDefault="009F7AD0" w:rsidP="002F4BEA">
                  <w:pPr>
                    <w:spacing w:after="0"/>
                    <w:jc w:val="both"/>
                    <w:rPr>
                      <w:rFonts w:cs="Arial"/>
                    </w:rPr>
                  </w:pPr>
                  <w:r w:rsidRPr="00A2360F">
                    <w:rPr>
                      <w:rFonts w:cs="Arial"/>
                    </w:rPr>
                    <w:t xml:space="preserve">Districts of 24 </w:t>
                  </w:r>
                  <w:proofErr w:type="spellStart"/>
                  <w:r w:rsidRPr="00A2360F">
                    <w:rPr>
                      <w:rFonts w:cs="Arial"/>
                    </w:rPr>
                    <w:t>Parganas</w:t>
                  </w:r>
                  <w:proofErr w:type="spellEnd"/>
                  <w:r w:rsidRPr="00A2360F">
                    <w:rPr>
                      <w:rFonts w:cs="Arial"/>
                    </w:rPr>
                    <w:t xml:space="preserve"> (North), </w:t>
                  </w:r>
                  <w:proofErr w:type="spellStart"/>
                  <w:r w:rsidRPr="00A2360F">
                    <w:rPr>
                      <w:rFonts w:cs="Arial"/>
                    </w:rPr>
                    <w:t>Hoogly</w:t>
                  </w:r>
                  <w:proofErr w:type="spellEnd"/>
                  <w:r w:rsidRPr="00A2360F">
                    <w:rPr>
                      <w:rFonts w:cs="Arial"/>
                    </w:rPr>
                    <w:t xml:space="preserve">, </w:t>
                  </w:r>
                  <w:proofErr w:type="spellStart"/>
                  <w:r w:rsidRPr="00A2360F">
                    <w:rPr>
                      <w:rFonts w:cs="Arial"/>
                    </w:rPr>
                    <w:t>Bankura</w:t>
                  </w:r>
                  <w:proofErr w:type="spellEnd"/>
                  <w:r w:rsidRPr="00A2360F">
                    <w:rPr>
                      <w:rFonts w:cs="Arial"/>
                    </w:rPr>
                    <w:t xml:space="preserve"> and </w:t>
                  </w:r>
                  <w:proofErr w:type="spellStart"/>
                  <w:r w:rsidRPr="00A2360F">
                    <w:rPr>
                      <w:rFonts w:cs="Arial"/>
                    </w:rPr>
                    <w:t>Purulia</w:t>
                  </w:r>
                  <w:proofErr w:type="spellEnd"/>
                  <w:r w:rsidRPr="00A2360F">
                    <w:rPr>
                      <w:rFonts w:cs="Arial"/>
                    </w:rPr>
                    <w:t>.</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45.</w:t>
                  </w:r>
                </w:p>
              </w:tc>
              <w:tc>
                <w:tcPr>
                  <w:tcW w:w="2969" w:type="dxa"/>
                  <w:tcBorders>
                    <w:top w:val="single" w:sz="4" w:space="0" w:color="000000"/>
                    <w:left w:val="single" w:sz="4" w:space="0" w:color="000000"/>
                    <w:bottom w:val="single" w:sz="4" w:space="0" w:color="000000"/>
                    <w:right w:val="single" w:sz="4" w:space="0" w:color="000000"/>
                  </w:tcBorders>
                  <w:shd w:val="clear" w:color="auto" w:fill="00FFFF"/>
                </w:tcPr>
                <w:p w:rsidR="009F7AD0" w:rsidRPr="00A2360F" w:rsidRDefault="009F7AD0" w:rsidP="002F4BEA">
                  <w:pPr>
                    <w:spacing w:after="0"/>
                    <w:rPr>
                      <w:rFonts w:cs="Arial"/>
                    </w:rPr>
                  </w:pPr>
                  <w:r w:rsidRPr="00A2360F">
                    <w:rPr>
                      <w:rFonts w:cs="Arial"/>
                    </w:rPr>
                    <w:t xml:space="preserve">ARO, </w:t>
                  </w:r>
                  <w:proofErr w:type="spellStart"/>
                  <w:r w:rsidRPr="00A2360F">
                    <w:rPr>
                      <w:rFonts w:cs="Arial"/>
                    </w:rPr>
                    <w:t>Behrampore</w:t>
                  </w:r>
                  <w:proofErr w:type="spellEnd"/>
                </w:p>
              </w:tc>
              <w:tc>
                <w:tcPr>
                  <w:tcW w:w="602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9F7AD0" w:rsidRPr="00A2360F" w:rsidRDefault="009F7AD0" w:rsidP="002F4BEA">
                  <w:pPr>
                    <w:spacing w:after="0"/>
                    <w:jc w:val="both"/>
                    <w:rPr>
                      <w:rFonts w:cs="Arial"/>
                      <w:highlight w:val="cyan"/>
                    </w:rPr>
                  </w:pPr>
                  <w:r w:rsidRPr="00A2360F">
                    <w:rPr>
                      <w:rFonts w:cs="Arial"/>
                      <w:highlight w:val="cyan"/>
                    </w:rPr>
                    <w:t xml:space="preserve">Districts of </w:t>
                  </w:r>
                  <w:proofErr w:type="spellStart"/>
                  <w:r w:rsidRPr="00A2360F">
                    <w:rPr>
                      <w:rFonts w:cs="Arial"/>
                      <w:highlight w:val="cyan"/>
                    </w:rPr>
                    <w:t>Murshidabad</w:t>
                  </w:r>
                  <w:proofErr w:type="spellEnd"/>
                  <w:r w:rsidRPr="00A2360F">
                    <w:rPr>
                      <w:rFonts w:cs="Arial"/>
                      <w:highlight w:val="cyan"/>
                    </w:rPr>
                    <w:t xml:space="preserve">, </w:t>
                  </w:r>
                  <w:proofErr w:type="spellStart"/>
                  <w:r w:rsidRPr="00A2360F">
                    <w:rPr>
                      <w:rFonts w:cs="Arial"/>
                      <w:highlight w:val="cyan"/>
                    </w:rPr>
                    <w:t>Burdwan</w:t>
                  </w:r>
                  <w:proofErr w:type="spellEnd"/>
                  <w:r w:rsidRPr="00A2360F">
                    <w:rPr>
                      <w:rFonts w:cs="Arial"/>
                      <w:highlight w:val="cyan"/>
                    </w:rPr>
                    <w:t xml:space="preserve">, Nadia and </w:t>
                  </w:r>
                  <w:proofErr w:type="spellStart"/>
                  <w:r w:rsidRPr="00A2360F">
                    <w:rPr>
                      <w:rFonts w:cs="Arial"/>
                      <w:highlight w:val="cyan"/>
                    </w:rPr>
                    <w:t>Birbhum</w:t>
                  </w:r>
                  <w:proofErr w:type="spellEnd"/>
                  <w:r w:rsidRPr="00A2360F">
                    <w:rPr>
                      <w:rFonts w:cs="Arial"/>
                      <w:highlight w:val="cyan"/>
                    </w:rPr>
                    <w:t>.</w:t>
                  </w:r>
                </w:p>
              </w:tc>
            </w:tr>
            <w:tr w:rsidR="009F7AD0" w:rsidRPr="00C81D28" w:rsidTr="00A2360F">
              <w:trPr>
                <w:trHeight w:val="152"/>
              </w:trPr>
              <w:tc>
                <w:tcPr>
                  <w:tcW w:w="9735" w:type="dxa"/>
                  <w:gridSpan w:val="3"/>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line="152" w:lineRule="atLeast"/>
                    <w:jc w:val="both"/>
                    <w:rPr>
                      <w:rFonts w:cs="Arial"/>
                    </w:rPr>
                  </w:pPr>
                  <w:r w:rsidRPr="00C81D28">
                    <w:rPr>
                      <w:rFonts w:cs="Arial"/>
                      <w:b/>
                      <w:u w:val="single"/>
                    </w:rPr>
                    <w:t>ORISSA</w:t>
                  </w:r>
                </w:p>
              </w:tc>
            </w:tr>
            <w:tr w:rsidR="009F7AD0" w:rsidRPr="00C81D28" w:rsidTr="00A2360F">
              <w:trPr>
                <w:trHeight w:val="152"/>
              </w:trPr>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line="152" w:lineRule="atLeast"/>
                    <w:rPr>
                      <w:rFonts w:cs="Arial"/>
                    </w:rPr>
                  </w:pPr>
                  <w:r w:rsidRPr="00C81D28">
                    <w:rPr>
                      <w:rFonts w:cs="Arial"/>
                    </w:rPr>
                    <w:t>46.</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line="152" w:lineRule="atLeast"/>
                    <w:rPr>
                      <w:rFonts w:cs="Arial"/>
                    </w:rPr>
                  </w:pPr>
                  <w:r w:rsidRPr="00C81D28">
                    <w:rPr>
                      <w:rFonts w:cs="Arial"/>
                    </w:rPr>
                    <w:t>ARO, Cuttack</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line="152" w:lineRule="atLeast"/>
                    <w:jc w:val="both"/>
                    <w:rPr>
                      <w:rFonts w:cs="Arial"/>
                    </w:rPr>
                  </w:pPr>
                  <w:r w:rsidRPr="00C81D28">
                    <w:rPr>
                      <w:rFonts w:cs="Arial"/>
                    </w:rPr>
                    <w:t xml:space="preserve">Districts of Cuttack, </w:t>
                  </w:r>
                  <w:proofErr w:type="spellStart"/>
                  <w:r w:rsidRPr="00C81D28">
                    <w:rPr>
                      <w:rFonts w:cs="Arial"/>
                    </w:rPr>
                    <w:t>Puri</w:t>
                  </w:r>
                  <w:proofErr w:type="spellEnd"/>
                  <w:r w:rsidRPr="00C81D28">
                    <w:rPr>
                      <w:rFonts w:cs="Arial"/>
                    </w:rPr>
                    <w:t xml:space="preserve">, </w:t>
                  </w:r>
                  <w:proofErr w:type="spellStart"/>
                  <w:r w:rsidRPr="00C81D28">
                    <w:rPr>
                      <w:rFonts w:cs="Arial"/>
                    </w:rPr>
                    <w:t>Balasore</w:t>
                  </w:r>
                  <w:proofErr w:type="spellEnd"/>
                  <w:r w:rsidRPr="00C81D28">
                    <w:rPr>
                      <w:rFonts w:cs="Arial"/>
                    </w:rPr>
                    <w:t xml:space="preserve">, </w:t>
                  </w:r>
                  <w:proofErr w:type="spellStart"/>
                  <w:r w:rsidRPr="00C81D28">
                    <w:rPr>
                      <w:rFonts w:cs="Arial"/>
                    </w:rPr>
                    <w:t>Mayurbhanj</w:t>
                  </w:r>
                  <w:proofErr w:type="spellEnd"/>
                  <w:r w:rsidRPr="00C81D28">
                    <w:rPr>
                      <w:rFonts w:cs="Arial"/>
                    </w:rPr>
                    <w:t xml:space="preserve">, </w:t>
                  </w:r>
                  <w:proofErr w:type="spellStart"/>
                  <w:r w:rsidRPr="00C81D28">
                    <w:rPr>
                      <w:rFonts w:cs="Arial"/>
                    </w:rPr>
                    <w:t>Bhadrak</w:t>
                  </w:r>
                  <w:proofErr w:type="spellEnd"/>
                  <w:r w:rsidRPr="00C81D28">
                    <w:rPr>
                      <w:rFonts w:cs="Arial"/>
                    </w:rPr>
                    <w:t xml:space="preserve">, </w:t>
                  </w:r>
                  <w:proofErr w:type="spellStart"/>
                  <w:r w:rsidRPr="00C81D28">
                    <w:rPr>
                      <w:rFonts w:cs="Arial"/>
                    </w:rPr>
                    <w:t>Jagatsinghpur</w:t>
                  </w:r>
                  <w:proofErr w:type="spellEnd"/>
                  <w:r w:rsidRPr="00C81D28">
                    <w:rPr>
                      <w:rFonts w:cs="Arial"/>
                    </w:rPr>
                    <w:t xml:space="preserve">, </w:t>
                  </w:r>
                  <w:proofErr w:type="spellStart"/>
                  <w:r w:rsidRPr="00C81D28">
                    <w:rPr>
                      <w:rFonts w:cs="Arial"/>
                    </w:rPr>
                    <w:t>Jajpur</w:t>
                  </w:r>
                  <w:proofErr w:type="spellEnd"/>
                  <w:r w:rsidRPr="00C81D28">
                    <w:rPr>
                      <w:rFonts w:cs="Arial"/>
                    </w:rPr>
                    <w:t xml:space="preserve">, </w:t>
                  </w:r>
                  <w:proofErr w:type="spellStart"/>
                  <w:r w:rsidRPr="00C81D28">
                    <w:rPr>
                      <w:rFonts w:cs="Arial"/>
                    </w:rPr>
                    <w:t>Kendrapara</w:t>
                  </w:r>
                  <w:proofErr w:type="spellEnd"/>
                  <w:r w:rsidRPr="00C81D28">
                    <w:rPr>
                      <w:rFonts w:cs="Arial"/>
                    </w:rPr>
                    <w:t xml:space="preserve">, </w:t>
                  </w:r>
                  <w:proofErr w:type="spellStart"/>
                  <w:r w:rsidRPr="00C81D28">
                    <w:rPr>
                      <w:rFonts w:cs="Arial"/>
                    </w:rPr>
                    <w:t>Khurda</w:t>
                  </w:r>
                  <w:proofErr w:type="spellEnd"/>
                  <w:r w:rsidRPr="00C81D28">
                    <w:rPr>
                      <w:rFonts w:cs="Arial"/>
                    </w:rPr>
                    <w:t xml:space="preserve"> and </w:t>
                  </w:r>
                  <w:proofErr w:type="spellStart"/>
                  <w:r w:rsidRPr="00C81D28">
                    <w:rPr>
                      <w:rFonts w:cs="Arial"/>
                    </w:rPr>
                    <w:t>Nayagarh</w:t>
                  </w:r>
                  <w:proofErr w:type="spellEnd"/>
                  <w:r w:rsidRPr="00C81D28">
                    <w:rPr>
                      <w:rFonts w:cs="Arial"/>
                    </w:rPr>
                    <w:t>.</w:t>
                  </w:r>
                </w:p>
              </w:tc>
            </w:tr>
            <w:tr w:rsidR="009F7AD0" w:rsidRPr="00C81D28" w:rsidTr="00A2360F">
              <w:trPr>
                <w:trHeight w:val="152"/>
              </w:trPr>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line="152" w:lineRule="atLeast"/>
                    <w:rPr>
                      <w:rFonts w:cs="Arial"/>
                    </w:rPr>
                  </w:pPr>
                  <w:r w:rsidRPr="00C81D28">
                    <w:rPr>
                      <w:rFonts w:cs="Arial"/>
                    </w:rPr>
                    <w:t>47.</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line="152" w:lineRule="atLeast"/>
                    <w:rPr>
                      <w:rFonts w:cs="Arial"/>
                    </w:rPr>
                  </w:pPr>
                  <w:r w:rsidRPr="00C81D28">
                    <w:rPr>
                      <w:rFonts w:cs="Arial"/>
                    </w:rPr>
                    <w:t xml:space="preserve">ARO, </w:t>
                  </w:r>
                  <w:proofErr w:type="spellStart"/>
                  <w:r w:rsidRPr="00C81D28">
                    <w:rPr>
                      <w:rFonts w:cs="Arial"/>
                    </w:rPr>
                    <w:t>Sambalpur</w:t>
                  </w:r>
                  <w:proofErr w:type="spellEnd"/>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line="152" w:lineRule="atLeast"/>
                    <w:jc w:val="both"/>
                    <w:rPr>
                      <w:rFonts w:cs="Arial"/>
                    </w:rPr>
                  </w:pPr>
                  <w:r w:rsidRPr="00C81D28">
                    <w:rPr>
                      <w:rFonts w:cs="Arial"/>
                    </w:rPr>
                    <w:t xml:space="preserve">Districts of </w:t>
                  </w:r>
                  <w:proofErr w:type="spellStart"/>
                  <w:r w:rsidRPr="00C81D28">
                    <w:rPr>
                      <w:rFonts w:cs="Arial"/>
                    </w:rPr>
                    <w:t>Sambalpur</w:t>
                  </w:r>
                  <w:proofErr w:type="spellEnd"/>
                  <w:r w:rsidRPr="00C81D28">
                    <w:rPr>
                      <w:rFonts w:cs="Arial"/>
                    </w:rPr>
                    <w:t xml:space="preserve">, </w:t>
                  </w:r>
                  <w:proofErr w:type="spellStart"/>
                  <w:r w:rsidRPr="00C81D28">
                    <w:rPr>
                      <w:rFonts w:cs="Arial"/>
                    </w:rPr>
                    <w:t>Keonjhar</w:t>
                  </w:r>
                  <w:proofErr w:type="spellEnd"/>
                  <w:r w:rsidRPr="00C81D28">
                    <w:rPr>
                      <w:rFonts w:cs="Arial"/>
                    </w:rPr>
                    <w:t xml:space="preserve">, </w:t>
                  </w:r>
                  <w:proofErr w:type="spellStart"/>
                  <w:r w:rsidRPr="00C81D28">
                    <w:rPr>
                      <w:rFonts w:cs="Arial"/>
                    </w:rPr>
                    <w:t>Sundergarh</w:t>
                  </w:r>
                  <w:proofErr w:type="spellEnd"/>
                  <w:r w:rsidRPr="00C81D28">
                    <w:rPr>
                      <w:rFonts w:cs="Arial"/>
                    </w:rPr>
                    <w:t xml:space="preserve">, </w:t>
                  </w:r>
                  <w:proofErr w:type="spellStart"/>
                  <w:r w:rsidRPr="00C81D28">
                    <w:rPr>
                      <w:rFonts w:cs="Arial"/>
                    </w:rPr>
                    <w:t>Bargarh</w:t>
                  </w:r>
                  <w:proofErr w:type="spellEnd"/>
                  <w:r w:rsidRPr="00C81D28">
                    <w:rPr>
                      <w:rFonts w:cs="Arial"/>
                    </w:rPr>
                    <w:t xml:space="preserve">, </w:t>
                  </w:r>
                  <w:proofErr w:type="spellStart"/>
                  <w:r w:rsidRPr="00C81D28">
                    <w:rPr>
                      <w:rFonts w:cs="Arial"/>
                    </w:rPr>
                    <w:t>Angul</w:t>
                  </w:r>
                  <w:proofErr w:type="spellEnd"/>
                  <w:r w:rsidRPr="00C81D28">
                    <w:rPr>
                      <w:rFonts w:cs="Arial"/>
                    </w:rPr>
                    <w:t xml:space="preserve">, </w:t>
                  </w:r>
                  <w:proofErr w:type="spellStart"/>
                  <w:r w:rsidRPr="00C81D28">
                    <w:rPr>
                      <w:rFonts w:cs="Arial"/>
                    </w:rPr>
                    <w:t>Deogarh</w:t>
                  </w:r>
                  <w:proofErr w:type="spellEnd"/>
                  <w:r w:rsidRPr="00C81D28">
                    <w:rPr>
                      <w:rFonts w:cs="Arial"/>
                    </w:rPr>
                    <w:t xml:space="preserve">, </w:t>
                  </w:r>
                  <w:proofErr w:type="spellStart"/>
                  <w:r w:rsidRPr="00C81D28">
                    <w:rPr>
                      <w:rFonts w:cs="Arial"/>
                    </w:rPr>
                    <w:t>Jharsugura</w:t>
                  </w:r>
                  <w:proofErr w:type="spellEnd"/>
                  <w:r w:rsidRPr="00C81D28">
                    <w:rPr>
                      <w:rFonts w:cs="Arial"/>
                    </w:rPr>
                    <w:t xml:space="preserve">, </w:t>
                  </w:r>
                  <w:proofErr w:type="spellStart"/>
                  <w:r w:rsidRPr="00C81D28">
                    <w:rPr>
                      <w:rFonts w:cs="Arial"/>
                    </w:rPr>
                    <w:t>Sonapur</w:t>
                  </w:r>
                  <w:proofErr w:type="spellEnd"/>
                  <w:r w:rsidRPr="00C81D28">
                    <w:rPr>
                      <w:rFonts w:cs="Arial"/>
                    </w:rPr>
                    <w:t xml:space="preserve">, </w:t>
                  </w:r>
                  <w:proofErr w:type="spellStart"/>
                  <w:r w:rsidRPr="00C81D28">
                    <w:rPr>
                      <w:rFonts w:cs="Arial"/>
                    </w:rPr>
                    <w:t>Bolangir</w:t>
                  </w:r>
                  <w:proofErr w:type="spellEnd"/>
                  <w:r w:rsidRPr="00C81D28">
                    <w:rPr>
                      <w:rFonts w:cs="Arial"/>
                    </w:rPr>
                    <w:t xml:space="preserve"> and </w:t>
                  </w:r>
                  <w:proofErr w:type="spellStart"/>
                  <w:r w:rsidRPr="00C81D28">
                    <w:rPr>
                      <w:rFonts w:cs="Arial"/>
                    </w:rPr>
                    <w:t>Dhenkanal</w:t>
                  </w:r>
                  <w:proofErr w:type="spellEnd"/>
                  <w:r w:rsidRPr="00C81D28">
                    <w:rPr>
                      <w:rFonts w:cs="Arial"/>
                    </w:rPr>
                    <w:t>.</w:t>
                  </w:r>
                </w:p>
              </w:tc>
            </w:tr>
            <w:tr w:rsidR="009F7AD0" w:rsidRPr="00C81D28" w:rsidTr="00A2360F">
              <w:trPr>
                <w:trHeight w:val="152"/>
              </w:trPr>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line="152" w:lineRule="atLeast"/>
                    <w:rPr>
                      <w:rFonts w:cs="Arial"/>
                    </w:rPr>
                  </w:pPr>
                  <w:r w:rsidRPr="00C81D28">
                    <w:rPr>
                      <w:rFonts w:cs="Arial"/>
                    </w:rPr>
                    <w:t>48.</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line="152" w:lineRule="atLeast"/>
                    <w:rPr>
                      <w:rFonts w:cs="Arial"/>
                    </w:rPr>
                  </w:pPr>
                  <w:r w:rsidRPr="00C81D28">
                    <w:rPr>
                      <w:rFonts w:cs="Arial"/>
                    </w:rPr>
                    <w:t xml:space="preserve">ARO, </w:t>
                  </w:r>
                  <w:proofErr w:type="spellStart"/>
                  <w:r w:rsidRPr="00C81D28">
                    <w:rPr>
                      <w:rFonts w:cs="Arial"/>
                    </w:rPr>
                    <w:t>Gopalpur</w:t>
                  </w:r>
                  <w:proofErr w:type="spellEnd"/>
                  <w:r w:rsidRPr="00C81D28">
                    <w:rPr>
                      <w:rFonts w:cs="Arial"/>
                    </w:rPr>
                    <w:t xml:space="preserve"> </w:t>
                  </w:r>
                  <w:proofErr w:type="spellStart"/>
                  <w:r w:rsidRPr="00C81D28">
                    <w:rPr>
                      <w:rFonts w:cs="Arial"/>
                    </w:rPr>
                    <w:t>Cantt</w:t>
                  </w:r>
                  <w:proofErr w:type="spellEnd"/>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line="152" w:lineRule="atLeast"/>
                    <w:jc w:val="both"/>
                    <w:rPr>
                      <w:rFonts w:cs="Arial"/>
                    </w:rPr>
                  </w:pPr>
                  <w:r w:rsidRPr="00C81D28">
                    <w:rPr>
                      <w:rFonts w:cs="Arial"/>
                    </w:rPr>
                    <w:t xml:space="preserve">Districts of </w:t>
                  </w:r>
                  <w:proofErr w:type="spellStart"/>
                  <w:r w:rsidRPr="00C81D28">
                    <w:rPr>
                      <w:rFonts w:cs="Arial"/>
                    </w:rPr>
                    <w:t>Kalahandi</w:t>
                  </w:r>
                  <w:proofErr w:type="spellEnd"/>
                  <w:r w:rsidRPr="00C81D28">
                    <w:rPr>
                      <w:rFonts w:cs="Arial"/>
                    </w:rPr>
                    <w:t xml:space="preserve">, </w:t>
                  </w:r>
                  <w:proofErr w:type="spellStart"/>
                  <w:r w:rsidRPr="00C81D28">
                    <w:rPr>
                      <w:rFonts w:cs="Arial"/>
                    </w:rPr>
                    <w:t>Koraput</w:t>
                  </w:r>
                  <w:proofErr w:type="spellEnd"/>
                  <w:r w:rsidRPr="00C81D28">
                    <w:rPr>
                      <w:rFonts w:cs="Arial"/>
                    </w:rPr>
                    <w:t xml:space="preserve">, </w:t>
                  </w:r>
                  <w:proofErr w:type="spellStart"/>
                  <w:r w:rsidRPr="00C81D28">
                    <w:rPr>
                      <w:rFonts w:cs="Arial"/>
                    </w:rPr>
                    <w:t>Boudh</w:t>
                  </w:r>
                  <w:proofErr w:type="spellEnd"/>
                  <w:r w:rsidRPr="00C81D28">
                    <w:rPr>
                      <w:rFonts w:cs="Arial"/>
                    </w:rPr>
                    <w:t xml:space="preserve">, </w:t>
                  </w:r>
                  <w:proofErr w:type="spellStart"/>
                  <w:r w:rsidRPr="00C81D28">
                    <w:rPr>
                      <w:rFonts w:cs="Arial"/>
                    </w:rPr>
                    <w:t>Gajapati</w:t>
                  </w:r>
                  <w:proofErr w:type="spellEnd"/>
                  <w:r w:rsidRPr="00C81D28">
                    <w:rPr>
                      <w:rFonts w:cs="Arial"/>
                    </w:rPr>
                    <w:t xml:space="preserve">, </w:t>
                  </w:r>
                  <w:proofErr w:type="spellStart"/>
                  <w:r w:rsidRPr="00C81D28">
                    <w:rPr>
                      <w:rFonts w:cs="Arial"/>
                    </w:rPr>
                    <w:t>Malkangiri</w:t>
                  </w:r>
                  <w:proofErr w:type="spellEnd"/>
                  <w:r w:rsidRPr="00C81D28">
                    <w:rPr>
                      <w:rFonts w:cs="Arial"/>
                    </w:rPr>
                    <w:t xml:space="preserve">, </w:t>
                  </w:r>
                  <w:proofErr w:type="spellStart"/>
                  <w:r w:rsidRPr="00C81D28">
                    <w:rPr>
                      <w:rFonts w:cs="Arial"/>
                    </w:rPr>
                    <w:t>Nowapada</w:t>
                  </w:r>
                  <w:proofErr w:type="spellEnd"/>
                  <w:r w:rsidRPr="00C81D28">
                    <w:rPr>
                      <w:rFonts w:cs="Arial"/>
                    </w:rPr>
                    <w:t xml:space="preserve">, </w:t>
                  </w:r>
                  <w:proofErr w:type="spellStart"/>
                  <w:r w:rsidRPr="00C81D28">
                    <w:rPr>
                      <w:rFonts w:cs="Arial"/>
                    </w:rPr>
                    <w:t>Nowrangpur</w:t>
                  </w:r>
                  <w:proofErr w:type="spellEnd"/>
                  <w:r w:rsidRPr="00C81D28">
                    <w:rPr>
                      <w:rFonts w:cs="Arial"/>
                    </w:rPr>
                    <w:t xml:space="preserve">, </w:t>
                  </w:r>
                  <w:proofErr w:type="spellStart"/>
                  <w:r w:rsidRPr="00C81D28">
                    <w:rPr>
                      <w:rFonts w:cs="Arial"/>
                    </w:rPr>
                    <w:t>Kandhamal</w:t>
                  </w:r>
                  <w:proofErr w:type="spellEnd"/>
                  <w:r w:rsidRPr="00C81D28">
                    <w:rPr>
                      <w:rFonts w:cs="Arial"/>
                    </w:rPr>
                    <w:t xml:space="preserve"> (</w:t>
                  </w:r>
                  <w:proofErr w:type="spellStart"/>
                  <w:r w:rsidRPr="00C81D28">
                    <w:rPr>
                      <w:rFonts w:cs="Arial"/>
                    </w:rPr>
                    <w:t>Bhulbani</w:t>
                  </w:r>
                  <w:proofErr w:type="spellEnd"/>
                  <w:r w:rsidRPr="00C81D28">
                    <w:rPr>
                      <w:rFonts w:cs="Arial"/>
                    </w:rPr>
                    <w:t xml:space="preserve">) </w:t>
                  </w:r>
                  <w:proofErr w:type="spellStart"/>
                  <w:r w:rsidRPr="00C81D28">
                    <w:rPr>
                      <w:rFonts w:cs="Arial"/>
                    </w:rPr>
                    <w:t>Rayagada</w:t>
                  </w:r>
                  <w:proofErr w:type="spellEnd"/>
                  <w:r w:rsidRPr="00C81D28">
                    <w:rPr>
                      <w:rFonts w:cs="Arial"/>
                    </w:rPr>
                    <w:t xml:space="preserve"> and </w:t>
                  </w:r>
                  <w:proofErr w:type="spellStart"/>
                  <w:r w:rsidRPr="00C81D28">
                    <w:rPr>
                      <w:rFonts w:cs="Arial"/>
                    </w:rPr>
                    <w:t>Ganjam</w:t>
                  </w:r>
                  <w:proofErr w:type="spellEnd"/>
                  <w:r w:rsidRPr="00C81D28">
                    <w:rPr>
                      <w:rFonts w:cs="Arial"/>
                    </w:rPr>
                    <w:t>.</w:t>
                  </w:r>
                </w:p>
              </w:tc>
            </w:tr>
            <w:tr w:rsidR="009F7AD0" w:rsidRPr="00C81D28" w:rsidTr="00A2360F">
              <w:trPr>
                <w:trHeight w:val="152"/>
              </w:trPr>
              <w:tc>
                <w:tcPr>
                  <w:tcW w:w="3707" w:type="dxa"/>
                  <w:gridSpan w:val="2"/>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line="152" w:lineRule="atLeast"/>
                    <w:rPr>
                      <w:rFonts w:cs="Arial"/>
                    </w:rPr>
                  </w:pPr>
                  <w:r w:rsidRPr="00C81D28">
                    <w:rPr>
                      <w:rFonts w:cs="Arial"/>
                      <w:b/>
                    </w:rPr>
                    <w:t>HQ RTG ZONE, LUCKNOW</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line="152" w:lineRule="atLeast"/>
                    <w:jc w:val="both"/>
                    <w:rPr>
                      <w:rFonts w:cs="Arial"/>
                    </w:rPr>
                  </w:pPr>
                  <w:r w:rsidRPr="00C81D28">
                    <w:rPr>
                      <w:rFonts w:cs="Arial"/>
                      <w:b/>
                      <w:bCs/>
                    </w:rPr>
                    <w:t>UTTAR PRADESH AND UTTARAKHAND</w:t>
                  </w:r>
                </w:p>
              </w:tc>
            </w:tr>
            <w:tr w:rsidR="009F7AD0" w:rsidRPr="00C81D28" w:rsidTr="00A2360F">
              <w:trPr>
                <w:trHeight w:val="152"/>
              </w:trPr>
              <w:tc>
                <w:tcPr>
                  <w:tcW w:w="9735" w:type="dxa"/>
                  <w:gridSpan w:val="3"/>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line="152" w:lineRule="atLeast"/>
                    <w:jc w:val="both"/>
                    <w:rPr>
                      <w:rFonts w:cs="Arial"/>
                    </w:rPr>
                  </w:pPr>
                  <w:r w:rsidRPr="00C81D28">
                    <w:rPr>
                      <w:rFonts w:cs="Arial"/>
                      <w:b/>
                      <w:u w:val="single"/>
                    </w:rPr>
                    <w:t>UTTAR PRADESH</w:t>
                  </w:r>
                </w:p>
              </w:tc>
            </w:tr>
            <w:tr w:rsidR="009F7AD0" w:rsidRPr="00C81D28" w:rsidTr="00A2360F">
              <w:trPr>
                <w:trHeight w:val="152"/>
              </w:trPr>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line="152" w:lineRule="atLeast"/>
                    <w:rPr>
                      <w:rFonts w:cs="Arial"/>
                    </w:rPr>
                  </w:pPr>
                  <w:r w:rsidRPr="00C81D28">
                    <w:rPr>
                      <w:rFonts w:cs="Arial"/>
                    </w:rPr>
                    <w:t>49.</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line="152" w:lineRule="atLeast"/>
                    <w:rPr>
                      <w:rFonts w:cs="Arial"/>
                    </w:rPr>
                  </w:pPr>
                  <w:r w:rsidRPr="00C81D28">
                    <w:rPr>
                      <w:rFonts w:cs="Arial"/>
                    </w:rPr>
                    <w:t xml:space="preserve">RO (HQ), </w:t>
                  </w:r>
                  <w:proofErr w:type="spellStart"/>
                  <w:r w:rsidRPr="00C81D28">
                    <w:rPr>
                      <w:rFonts w:cs="Arial"/>
                    </w:rPr>
                    <w:t>Lucknow</w:t>
                  </w:r>
                  <w:proofErr w:type="spellEnd"/>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line="152" w:lineRule="atLeast"/>
                    <w:jc w:val="both"/>
                    <w:rPr>
                      <w:rFonts w:cs="Arial"/>
                    </w:rPr>
                  </w:pPr>
                  <w:r w:rsidRPr="00C81D28">
                    <w:rPr>
                      <w:rFonts w:cs="Arial"/>
                    </w:rPr>
                    <w:t xml:space="preserve">Districts of </w:t>
                  </w:r>
                  <w:proofErr w:type="spellStart"/>
                  <w:r w:rsidRPr="00C81D28">
                    <w:rPr>
                      <w:rFonts w:cs="Arial"/>
                    </w:rPr>
                    <w:t>Lucknow</w:t>
                  </w:r>
                  <w:proofErr w:type="spellEnd"/>
                  <w:r w:rsidRPr="00C81D28">
                    <w:rPr>
                      <w:rFonts w:cs="Arial"/>
                    </w:rPr>
                    <w:t xml:space="preserve">, </w:t>
                  </w:r>
                  <w:proofErr w:type="spellStart"/>
                  <w:r w:rsidRPr="00C81D28">
                    <w:rPr>
                      <w:rFonts w:cs="Arial"/>
                    </w:rPr>
                    <w:t>Gonda</w:t>
                  </w:r>
                  <w:proofErr w:type="spellEnd"/>
                  <w:r w:rsidRPr="00C81D28">
                    <w:rPr>
                      <w:rFonts w:cs="Arial"/>
                    </w:rPr>
                    <w:t xml:space="preserve">, </w:t>
                  </w:r>
                  <w:proofErr w:type="spellStart"/>
                  <w:r w:rsidRPr="00C81D28">
                    <w:rPr>
                      <w:rFonts w:cs="Arial"/>
                    </w:rPr>
                    <w:t>Unnao</w:t>
                  </w:r>
                  <w:proofErr w:type="spellEnd"/>
                  <w:r w:rsidRPr="00C81D28">
                    <w:rPr>
                      <w:rFonts w:cs="Arial"/>
                    </w:rPr>
                    <w:t xml:space="preserve">, </w:t>
                  </w:r>
                  <w:proofErr w:type="gramStart"/>
                  <w:r w:rsidRPr="00C81D28">
                    <w:rPr>
                      <w:rFonts w:cs="Arial"/>
                    </w:rPr>
                    <w:t>Kanpur</w:t>
                  </w:r>
                  <w:proofErr w:type="gramEnd"/>
                  <w:r w:rsidRPr="00C81D28">
                    <w:rPr>
                      <w:rFonts w:cs="Arial"/>
                    </w:rPr>
                    <w:t xml:space="preserve"> </w:t>
                  </w:r>
                  <w:proofErr w:type="spellStart"/>
                  <w:r w:rsidRPr="00C81D28">
                    <w:rPr>
                      <w:rFonts w:cs="Arial"/>
                    </w:rPr>
                    <w:t>Dehat</w:t>
                  </w:r>
                  <w:proofErr w:type="spellEnd"/>
                  <w:r w:rsidRPr="00C81D28">
                    <w:rPr>
                      <w:rFonts w:cs="Arial"/>
                    </w:rPr>
                    <w:t xml:space="preserve">, </w:t>
                  </w:r>
                  <w:proofErr w:type="spellStart"/>
                  <w:r w:rsidRPr="00C81D28">
                    <w:rPr>
                      <w:rFonts w:cs="Arial"/>
                    </w:rPr>
                    <w:t>Barabanki</w:t>
                  </w:r>
                  <w:proofErr w:type="spellEnd"/>
                  <w:r w:rsidRPr="00C81D28">
                    <w:rPr>
                      <w:rFonts w:cs="Arial"/>
                    </w:rPr>
                    <w:t xml:space="preserve">, Kanpur Nagar, </w:t>
                  </w:r>
                  <w:proofErr w:type="spellStart"/>
                  <w:r w:rsidRPr="00C81D28">
                    <w:rPr>
                      <w:rFonts w:cs="Arial"/>
                    </w:rPr>
                    <w:t>Fatehpur</w:t>
                  </w:r>
                  <w:proofErr w:type="spellEnd"/>
                  <w:r w:rsidRPr="00C81D28">
                    <w:rPr>
                      <w:rFonts w:cs="Arial"/>
                    </w:rPr>
                    <w:t xml:space="preserve">, </w:t>
                  </w:r>
                  <w:proofErr w:type="spellStart"/>
                  <w:r w:rsidRPr="00C81D28">
                    <w:rPr>
                      <w:rFonts w:cs="Arial"/>
                    </w:rPr>
                    <w:t>Hamirpur</w:t>
                  </w:r>
                  <w:proofErr w:type="spellEnd"/>
                  <w:r w:rsidRPr="00C81D28">
                    <w:rPr>
                      <w:rFonts w:cs="Arial"/>
                    </w:rPr>
                    <w:t xml:space="preserve">, </w:t>
                  </w:r>
                  <w:proofErr w:type="spellStart"/>
                  <w:r w:rsidRPr="00C81D28">
                    <w:rPr>
                      <w:rFonts w:cs="Arial"/>
                    </w:rPr>
                    <w:t>Mahoba</w:t>
                  </w:r>
                  <w:proofErr w:type="spellEnd"/>
                  <w:r w:rsidRPr="00C81D28">
                    <w:rPr>
                      <w:rFonts w:cs="Arial"/>
                    </w:rPr>
                    <w:t xml:space="preserve">, Banda, </w:t>
                  </w:r>
                  <w:proofErr w:type="spellStart"/>
                  <w:r w:rsidRPr="00C81D28">
                    <w:rPr>
                      <w:rFonts w:cs="Arial"/>
                    </w:rPr>
                    <w:t>Chitrakut</w:t>
                  </w:r>
                  <w:proofErr w:type="spellEnd"/>
                  <w:r w:rsidRPr="00C81D28">
                    <w:rPr>
                      <w:rFonts w:cs="Arial"/>
                    </w:rPr>
                    <w:t xml:space="preserve">, </w:t>
                  </w:r>
                  <w:proofErr w:type="spellStart"/>
                  <w:r w:rsidRPr="00C81D28">
                    <w:rPr>
                      <w:rFonts w:cs="Arial"/>
                    </w:rPr>
                    <w:t>Ambedkar</w:t>
                  </w:r>
                  <w:proofErr w:type="spellEnd"/>
                  <w:r w:rsidRPr="00C81D28">
                    <w:rPr>
                      <w:rFonts w:cs="Arial"/>
                    </w:rPr>
                    <w:t xml:space="preserve"> Nagar, </w:t>
                  </w:r>
                  <w:proofErr w:type="spellStart"/>
                  <w:r w:rsidRPr="00C81D28">
                    <w:rPr>
                      <w:rFonts w:cs="Arial"/>
                    </w:rPr>
                    <w:t>Auraiya</w:t>
                  </w:r>
                  <w:proofErr w:type="spellEnd"/>
                  <w:r w:rsidRPr="00C81D28">
                    <w:rPr>
                      <w:rFonts w:cs="Arial"/>
                    </w:rPr>
                    <w:t xml:space="preserve"> and </w:t>
                  </w:r>
                  <w:proofErr w:type="spellStart"/>
                  <w:r w:rsidRPr="00C81D28">
                    <w:rPr>
                      <w:rFonts w:cs="Arial"/>
                    </w:rPr>
                    <w:t>Kannauj</w:t>
                  </w:r>
                  <w:proofErr w:type="spellEnd"/>
                  <w:r w:rsidRPr="00C81D28">
                    <w:rPr>
                      <w:rFonts w:cs="Arial"/>
                    </w:rPr>
                    <w:t>.</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50.</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ARO, Meerut</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Districts of Meerut, Saharanpur, </w:t>
                  </w:r>
                  <w:proofErr w:type="spellStart"/>
                  <w:r w:rsidRPr="00C81D28">
                    <w:rPr>
                      <w:rFonts w:cs="Arial"/>
                    </w:rPr>
                    <w:t>Bijnor</w:t>
                  </w:r>
                  <w:proofErr w:type="spellEnd"/>
                  <w:r w:rsidRPr="00C81D28">
                    <w:rPr>
                      <w:rFonts w:cs="Arial"/>
                    </w:rPr>
                    <w:t xml:space="preserve">, </w:t>
                  </w:r>
                  <w:proofErr w:type="spellStart"/>
                  <w:r w:rsidRPr="00C81D28">
                    <w:rPr>
                      <w:rFonts w:cs="Arial"/>
                    </w:rPr>
                    <w:t>Muzaffarnagar</w:t>
                  </w:r>
                  <w:proofErr w:type="spellEnd"/>
                  <w:r w:rsidRPr="00C81D28">
                    <w:rPr>
                      <w:rFonts w:cs="Arial"/>
                    </w:rPr>
                    <w:t xml:space="preserve">, Ghaziabad, </w:t>
                  </w:r>
                  <w:proofErr w:type="spellStart"/>
                  <w:r w:rsidRPr="00C81D28">
                    <w:rPr>
                      <w:rFonts w:cs="Arial"/>
                    </w:rPr>
                    <w:t>Bulandshahar</w:t>
                  </w:r>
                  <w:proofErr w:type="spellEnd"/>
                  <w:r w:rsidRPr="00C81D28">
                    <w:rPr>
                      <w:rFonts w:cs="Arial"/>
                    </w:rPr>
                    <w:t xml:space="preserve">, </w:t>
                  </w:r>
                  <w:proofErr w:type="spellStart"/>
                  <w:r w:rsidRPr="00C81D28">
                    <w:rPr>
                      <w:rFonts w:cs="Arial"/>
                    </w:rPr>
                    <w:t>Bagpat</w:t>
                  </w:r>
                  <w:proofErr w:type="spellEnd"/>
                  <w:r w:rsidRPr="00C81D28">
                    <w:rPr>
                      <w:rFonts w:cs="Arial"/>
                    </w:rPr>
                    <w:t xml:space="preserve">, </w:t>
                  </w:r>
                  <w:proofErr w:type="spellStart"/>
                  <w:r w:rsidRPr="00C81D28">
                    <w:rPr>
                      <w:rFonts w:cs="Arial"/>
                    </w:rPr>
                    <w:t>Gautam</w:t>
                  </w:r>
                  <w:proofErr w:type="spellEnd"/>
                  <w:r w:rsidRPr="00C81D28">
                    <w:rPr>
                      <w:rFonts w:cs="Arial"/>
                    </w:rPr>
                    <w:t xml:space="preserve"> </w:t>
                  </w:r>
                  <w:proofErr w:type="spellStart"/>
                  <w:r w:rsidRPr="00C81D28">
                    <w:rPr>
                      <w:rFonts w:cs="Arial"/>
                    </w:rPr>
                    <w:t>Buddh</w:t>
                  </w:r>
                  <w:proofErr w:type="spellEnd"/>
                  <w:r w:rsidRPr="00C81D28">
                    <w:rPr>
                      <w:rFonts w:cs="Arial"/>
                    </w:rPr>
                    <w:t xml:space="preserve"> Nagar, </w:t>
                  </w:r>
                  <w:proofErr w:type="spellStart"/>
                  <w:r w:rsidRPr="00C81D28">
                    <w:rPr>
                      <w:rFonts w:cs="Arial"/>
                    </w:rPr>
                    <w:t>Jyotiba</w:t>
                  </w:r>
                  <w:proofErr w:type="spellEnd"/>
                  <w:r w:rsidRPr="00C81D28">
                    <w:rPr>
                      <w:rFonts w:cs="Arial"/>
                    </w:rPr>
                    <w:t xml:space="preserve"> </w:t>
                  </w:r>
                  <w:proofErr w:type="spellStart"/>
                  <w:r w:rsidRPr="00C81D28">
                    <w:rPr>
                      <w:rFonts w:cs="Arial"/>
                    </w:rPr>
                    <w:t>Phule</w:t>
                  </w:r>
                  <w:proofErr w:type="spellEnd"/>
                  <w:r w:rsidRPr="00C81D28">
                    <w:rPr>
                      <w:rFonts w:cs="Arial"/>
                    </w:rPr>
                    <w:t xml:space="preserve"> Nagar, Moradabad and Rampur.</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51.</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ARO, Bareilly</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 xml:space="preserve">Districts of Bareilly, </w:t>
                  </w:r>
                  <w:proofErr w:type="spellStart"/>
                  <w:r w:rsidRPr="00C81D28">
                    <w:rPr>
                      <w:rFonts w:cs="Arial"/>
                    </w:rPr>
                    <w:t>Badaun</w:t>
                  </w:r>
                  <w:proofErr w:type="spellEnd"/>
                  <w:r w:rsidRPr="00C81D28">
                    <w:rPr>
                      <w:rFonts w:cs="Arial"/>
                    </w:rPr>
                    <w:t xml:space="preserve">, </w:t>
                  </w:r>
                  <w:proofErr w:type="spellStart"/>
                  <w:r w:rsidRPr="00C81D28">
                    <w:rPr>
                      <w:rFonts w:cs="Arial"/>
                    </w:rPr>
                    <w:t>Pilibhit</w:t>
                  </w:r>
                  <w:proofErr w:type="spellEnd"/>
                  <w:r w:rsidRPr="00C81D28">
                    <w:rPr>
                      <w:rFonts w:cs="Arial"/>
                    </w:rPr>
                    <w:t xml:space="preserve">, </w:t>
                  </w:r>
                  <w:proofErr w:type="spellStart"/>
                  <w:r w:rsidRPr="00C81D28">
                    <w:rPr>
                      <w:rFonts w:cs="Arial"/>
                    </w:rPr>
                    <w:t>Shahjahanpur</w:t>
                  </w:r>
                  <w:proofErr w:type="spellEnd"/>
                  <w:r w:rsidRPr="00C81D28">
                    <w:rPr>
                      <w:rFonts w:cs="Arial"/>
                    </w:rPr>
                    <w:t xml:space="preserve">, </w:t>
                  </w:r>
                  <w:proofErr w:type="spellStart"/>
                  <w:r w:rsidRPr="00C81D28">
                    <w:rPr>
                      <w:rFonts w:cs="Arial"/>
                    </w:rPr>
                    <w:t>Hardoi</w:t>
                  </w:r>
                  <w:proofErr w:type="spellEnd"/>
                  <w:r w:rsidRPr="00C81D28">
                    <w:rPr>
                      <w:rFonts w:cs="Arial"/>
                    </w:rPr>
                    <w:t xml:space="preserve">, </w:t>
                  </w:r>
                  <w:proofErr w:type="spellStart"/>
                  <w:r w:rsidRPr="00C81D28">
                    <w:rPr>
                      <w:rFonts w:cs="Arial"/>
                    </w:rPr>
                    <w:t>Sitapur</w:t>
                  </w:r>
                  <w:proofErr w:type="spellEnd"/>
                  <w:r w:rsidRPr="00C81D28">
                    <w:rPr>
                      <w:rFonts w:cs="Arial"/>
                    </w:rPr>
                    <w:t xml:space="preserve">, </w:t>
                  </w:r>
                  <w:proofErr w:type="spellStart"/>
                  <w:r w:rsidRPr="00C81D28">
                    <w:rPr>
                      <w:rFonts w:cs="Arial"/>
                    </w:rPr>
                    <w:t>Lakhimpur</w:t>
                  </w:r>
                  <w:proofErr w:type="spellEnd"/>
                  <w:r w:rsidRPr="00C81D28">
                    <w:rPr>
                      <w:rFonts w:cs="Arial"/>
                    </w:rPr>
                    <w:t xml:space="preserve"> </w:t>
                  </w:r>
                  <w:proofErr w:type="spellStart"/>
                  <w:r w:rsidRPr="00C81D28">
                    <w:rPr>
                      <w:rFonts w:cs="Arial"/>
                    </w:rPr>
                    <w:t>Khiri</w:t>
                  </w:r>
                  <w:proofErr w:type="spellEnd"/>
                  <w:r w:rsidRPr="00C81D28">
                    <w:rPr>
                      <w:rFonts w:cs="Arial"/>
                    </w:rPr>
                    <w:t xml:space="preserve">, </w:t>
                  </w:r>
                  <w:proofErr w:type="spellStart"/>
                  <w:r w:rsidRPr="00C81D28">
                    <w:rPr>
                      <w:rFonts w:cs="Arial"/>
                    </w:rPr>
                    <w:t>Farrukhabad</w:t>
                  </w:r>
                  <w:proofErr w:type="spellEnd"/>
                  <w:r w:rsidRPr="00C81D28">
                    <w:rPr>
                      <w:rFonts w:cs="Arial"/>
                    </w:rPr>
                    <w:t xml:space="preserve">, </w:t>
                  </w:r>
                  <w:proofErr w:type="spellStart"/>
                  <w:r w:rsidRPr="00C81D28">
                    <w:rPr>
                      <w:rFonts w:cs="Arial"/>
                    </w:rPr>
                    <w:t>Bahraich</w:t>
                  </w:r>
                  <w:proofErr w:type="spellEnd"/>
                  <w:r w:rsidRPr="00C81D28">
                    <w:rPr>
                      <w:rFonts w:cs="Arial"/>
                    </w:rPr>
                    <w:t xml:space="preserve">, </w:t>
                  </w:r>
                  <w:proofErr w:type="spellStart"/>
                  <w:r w:rsidRPr="00C81D28">
                    <w:rPr>
                      <w:rFonts w:cs="Arial"/>
                    </w:rPr>
                    <w:t>Shravasti</w:t>
                  </w:r>
                  <w:proofErr w:type="spellEnd"/>
                  <w:r w:rsidRPr="00C81D28">
                    <w:rPr>
                      <w:rFonts w:cs="Arial"/>
                    </w:rPr>
                    <w:t xml:space="preserve"> and </w:t>
                  </w:r>
                  <w:proofErr w:type="spellStart"/>
                  <w:r w:rsidRPr="00C81D28">
                    <w:rPr>
                      <w:rFonts w:cs="Arial"/>
                    </w:rPr>
                    <w:t>Balrampur</w:t>
                  </w:r>
                  <w:proofErr w:type="spellEnd"/>
                  <w:r w:rsidRPr="00C81D28">
                    <w:rPr>
                      <w:rFonts w:cs="Arial"/>
                    </w:rPr>
                    <w:t xml:space="preserve">.      </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52.</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ARO, Agra</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Districts of Agra, Mathura, </w:t>
                  </w:r>
                  <w:proofErr w:type="spellStart"/>
                  <w:r w:rsidRPr="00C81D28">
                    <w:rPr>
                      <w:rFonts w:cs="Arial"/>
                    </w:rPr>
                    <w:t>Etawah</w:t>
                  </w:r>
                  <w:proofErr w:type="spellEnd"/>
                  <w:r w:rsidRPr="00C81D28">
                    <w:rPr>
                      <w:rFonts w:cs="Arial"/>
                    </w:rPr>
                    <w:t xml:space="preserve">, Jhansi, </w:t>
                  </w:r>
                  <w:proofErr w:type="spellStart"/>
                  <w:r w:rsidRPr="00C81D28">
                    <w:rPr>
                      <w:rFonts w:cs="Arial"/>
                    </w:rPr>
                    <w:t>Jalaun</w:t>
                  </w:r>
                  <w:proofErr w:type="spellEnd"/>
                  <w:r w:rsidRPr="00C81D28">
                    <w:rPr>
                      <w:rFonts w:cs="Arial"/>
                    </w:rPr>
                    <w:t xml:space="preserve">, Firozabad, </w:t>
                  </w:r>
                  <w:proofErr w:type="spellStart"/>
                  <w:r w:rsidRPr="00C81D28">
                    <w:rPr>
                      <w:rFonts w:cs="Arial"/>
                    </w:rPr>
                    <w:t>Lalitpur</w:t>
                  </w:r>
                  <w:proofErr w:type="spellEnd"/>
                  <w:r w:rsidRPr="00C81D28">
                    <w:rPr>
                      <w:rFonts w:cs="Arial"/>
                    </w:rPr>
                    <w:t xml:space="preserve">, </w:t>
                  </w:r>
                  <w:proofErr w:type="spellStart"/>
                  <w:r w:rsidRPr="00C81D28">
                    <w:rPr>
                      <w:rFonts w:cs="Arial"/>
                    </w:rPr>
                    <w:t>Mainpuri</w:t>
                  </w:r>
                  <w:proofErr w:type="spellEnd"/>
                  <w:r w:rsidRPr="00C81D28">
                    <w:rPr>
                      <w:rFonts w:cs="Arial"/>
                    </w:rPr>
                    <w:t xml:space="preserve">, </w:t>
                  </w:r>
                  <w:proofErr w:type="spellStart"/>
                  <w:r w:rsidRPr="00C81D28">
                    <w:rPr>
                      <w:rFonts w:cs="Arial"/>
                    </w:rPr>
                    <w:t>Maha</w:t>
                  </w:r>
                  <w:proofErr w:type="spellEnd"/>
                  <w:r w:rsidRPr="00C81D28">
                    <w:rPr>
                      <w:rFonts w:cs="Arial"/>
                    </w:rPr>
                    <w:t xml:space="preserve"> Maya Nagar, </w:t>
                  </w:r>
                  <w:proofErr w:type="spellStart"/>
                  <w:r w:rsidRPr="00C81D28">
                    <w:rPr>
                      <w:rFonts w:cs="Arial"/>
                    </w:rPr>
                    <w:t>Etah</w:t>
                  </w:r>
                  <w:proofErr w:type="spellEnd"/>
                  <w:r w:rsidRPr="00C81D28">
                    <w:rPr>
                      <w:rFonts w:cs="Arial"/>
                    </w:rPr>
                    <w:t xml:space="preserve"> and Aligarh.</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53.</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ARO, Varanasi</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Districts of </w:t>
                  </w:r>
                  <w:proofErr w:type="spellStart"/>
                  <w:r w:rsidRPr="00C81D28">
                    <w:rPr>
                      <w:rFonts w:cs="Arial"/>
                    </w:rPr>
                    <w:t>Mirzapur</w:t>
                  </w:r>
                  <w:proofErr w:type="spellEnd"/>
                  <w:r w:rsidRPr="00C81D28">
                    <w:rPr>
                      <w:rFonts w:cs="Arial"/>
                    </w:rPr>
                    <w:t xml:space="preserve">, Varanasi, </w:t>
                  </w:r>
                  <w:proofErr w:type="spellStart"/>
                  <w:r w:rsidRPr="00C81D28">
                    <w:rPr>
                      <w:rFonts w:cs="Arial"/>
                    </w:rPr>
                    <w:t>Jaunpur</w:t>
                  </w:r>
                  <w:proofErr w:type="spellEnd"/>
                  <w:r w:rsidRPr="00C81D28">
                    <w:rPr>
                      <w:rFonts w:cs="Arial"/>
                    </w:rPr>
                    <w:t xml:space="preserve">, </w:t>
                  </w:r>
                  <w:proofErr w:type="spellStart"/>
                  <w:r w:rsidRPr="00C81D28">
                    <w:rPr>
                      <w:rFonts w:cs="Arial"/>
                    </w:rPr>
                    <w:t>Ghazipur</w:t>
                  </w:r>
                  <w:proofErr w:type="spellEnd"/>
                  <w:r w:rsidRPr="00C81D28">
                    <w:rPr>
                      <w:rFonts w:cs="Arial"/>
                    </w:rPr>
                    <w:t xml:space="preserve">, </w:t>
                  </w:r>
                  <w:proofErr w:type="spellStart"/>
                  <w:r w:rsidRPr="00C81D28">
                    <w:rPr>
                      <w:rFonts w:cs="Arial"/>
                    </w:rPr>
                    <w:t>Sant</w:t>
                  </w:r>
                  <w:proofErr w:type="spellEnd"/>
                  <w:r w:rsidRPr="00C81D28">
                    <w:rPr>
                      <w:rFonts w:cs="Arial"/>
                    </w:rPr>
                    <w:t xml:space="preserve"> Ravi Das Nagar, </w:t>
                  </w:r>
                  <w:proofErr w:type="spellStart"/>
                  <w:r w:rsidRPr="00C81D28">
                    <w:rPr>
                      <w:rFonts w:cs="Arial"/>
                    </w:rPr>
                    <w:t>Azamgarh</w:t>
                  </w:r>
                  <w:proofErr w:type="spellEnd"/>
                  <w:r w:rsidRPr="00C81D28">
                    <w:rPr>
                      <w:rFonts w:cs="Arial"/>
                    </w:rPr>
                    <w:t xml:space="preserve">, </w:t>
                  </w:r>
                  <w:proofErr w:type="spellStart"/>
                  <w:r w:rsidRPr="00C81D28">
                    <w:rPr>
                      <w:rFonts w:cs="Arial"/>
                    </w:rPr>
                    <w:t>Balia</w:t>
                  </w:r>
                  <w:proofErr w:type="spellEnd"/>
                  <w:r w:rsidRPr="00C81D28">
                    <w:rPr>
                      <w:rFonts w:cs="Arial"/>
                    </w:rPr>
                    <w:t xml:space="preserve">, Gorakhpur, Mau, </w:t>
                  </w:r>
                  <w:proofErr w:type="spellStart"/>
                  <w:r w:rsidRPr="00C81D28">
                    <w:rPr>
                      <w:rFonts w:cs="Arial"/>
                    </w:rPr>
                    <w:t>Sonbhadra</w:t>
                  </w:r>
                  <w:proofErr w:type="spellEnd"/>
                  <w:r w:rsidRPr="00C81D28">
                    <w:rPr>
                      <w:rFonts w:cs="Arial"/>
                    </w:rPr>
                    <w:t xml:space="preserve">, </w:t>
                  </w:r>
                  <w:proofErr w:type="spellStart"/>
                  <w:r w:rsidRPr="00C81D28">
                    <w:rPr>
                      <w:rFonts w:cs="Arial"/>
                    </w:rPr>
                    <w:t>Chandauli</w:t>
                  </w:r>
                  <w:proofErr w:type="spellEnd"/>
                  <w:r w:rsidRPr="00C81D28">
                    <w:rPr>
                      <w:rFonts w:cs="Arial"/>
                    </w:rPr>
                    <w:t xml:space="preserve"> and </w:t>
                  </w:r>
                  <w:proofErr w:type="spellStart"/>
                  <w:r w:rsidRPr="00C81D28">
                    <w:rPr>
                      <w:rFonts w:cs="Arial"/>
                    </w:rPr>
                    <w:t>Deoria</w:t>
                  </w:r>
                  <w:proofErr w:type="spellEnd"/>
                  <w:r w:rsidRPr="00C81D28">
                    <w:rPr>
                      <w:rFonts w:cs="Arial"/>
                    </w:rPr>
                    <w:t>.</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54.</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 xml:space="preserve">ARO, </w:t>
                  </w:r>
                  <w:proofErr w:type="spellStart"/>
                  <w:r w:rsidRPr="00C81D28">
                    <w:rPr>
                      <w:rFonts w:cs="Arial"/>
                    </w:rPr>
                    <w:t>Amethi</w:t>
                  </w:r>
                  <w:proofErr w:type="spellEnd"/>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Districts of </w:t>
                  </w:r>
                  <w:proofErr w:type="spellStart"/>
                  <w:r w:rsidRPr="00C81D28">
                    <w:rPr>
                      <w:rFonts w:cs="Arial"/>
                    </w:rPr>
                    <w:t>Raebareli</w:t>
                  </w:r>
                  <w:proofErr w:type="spellEnd"/>
                  <w:r w:rsidRPr="00C81D28">
                    <w:rPr>
                      <w:rFonts w:cs="Arial"/>
                    </w:rPr>
                    <w:t xml:space="preserve">, Allahabad, </w:t>
                  </w:r>
                  <w:proofErr w:type="spellStart"/>
                  <w:r w:rsidRPr="00C81D28">
                    <w:rPr>
                      <w:rFonts w:cs="Arial"/>
                    </w:rPr>
                    <w:t>Pratapgarh</w:t>
                  </w:r>
                  <w:proofErr w:type="spellEnd"/>
                  <w:r w:rsidRPr="00C81D28">
                    <w:rPr>
                      <w:rFonts w:cs="Arial"/>
                    </w:rPr>
                    <w:t xml:space="preserve">, </w:t>
                  </w:r>
                  <w:proofErr w:type="spellStart"/>
                  <w:r w:rsidRPr="00C81D28">
                    <w:rPr>
                      <w:rFonts w:cs="Arial"/>
                    </w:rPr>
                    <w:t>Koshambi</w:t>
                  </w:r>
                  <w:proofErr w:type="spellEnd"/>
                  <w:r w:rsidRPr="00C81D28">
                    <w:rPr>
                      <w:rFonts w:cs="Arial"/>
                    </w:rPr>
                    <w:t xml:space="preserve">, </w:t>
                  </w:r>
                  <w:proofErr w:type="spellStart"/>
                  <w:r w:rsidRPr="00C81D28">
                    <w:rPr>
                      <w:rFonts w:cs="Arial"/>
                    </w:rPr>
                    <w:t>Ambedkar</w:t>
                  </w:r>
                  <w:proofErr w:type="spellEnd"/>
                  <w:r w:rsidRPr="00C81D28">
                    <w:rPr>
                      <w:rFonts w:cs="Arial"/>
                    </w:rPr>
                    <w:t xml:space="preserve"> Nagar, </w:t>
                  </w:r>
                  <w:proofErr w:type="spellStart"/>
                  <w:r w:rsidRPr="00C81D28">
                    <w:rPr>
                      <w:rFonts w:cs="Arial"/>
                    </w:rPr>
                    <w:t>Faizabad</w:t>
                  </w:r>
                  <w:proofErr w:type="spellEnd"/>
                  <w:r w:rsidRPr="00C81D28">
                    <w:rPr>
                      <w:rFonts w:cs="Arial"/>
                    </w:rPr>
                    <w:t xml:space="preserve">, </w:t>
                  </w:r>
                  <w:proofErr w:type="spellStart"/>
                  <w:r w:rsidRPr="00C81D28">
                    <w:rPr>
                      <w:rFonts w:cs="Arial"/>
                    </w:rPr>
                    <w:t>Sultanpur</w:t>
                  </w:r>
                  <w:proofErr w:type="spellEnd"/>
                  <w:r w:rsidRPr="00C81D28">
                    <w:rPr>
                      <w:rFonts w:cs="Arial"/>
                    </w:rPr>
                    <w:t xml:space="preserve">, </w:t>
                  </w:r>
                  <w:proofErr w:type="spellStart"/>
                  <w:r w:rsidRPr="00C81D28">
                    <w:rPr>
                      <w:rFonts w:cs="Arial"/>
                    </w:rPr>
                    <w:t>Basti</w:t>
                  </w:r>
                  <w:proofErr w:type="spellEnd"/>
                  <w:r w:rsidRPr="00C81D28">
                    <w:rPr>
                      <w:rFonts w:cs="Arial"/>
                    </w:rPr>
                    <w:t xml:space="preserve">, </w:t>
                  </w:r>
                  <w:proofErr w:type="spellStart"/>
                  <w:r w:rsidRPr="00C81D28">
                    <w:rPr>
                      <w:rFonts w:cs="Arial"/>
                    </w:rPr>
                    <w:t>Sant</w:t>
                  </w:r>
                  <w:proofErr w:type="spellEnd"/>
                  <w:r w:rsidRPr="00C81D28">
                    <w:rPr>
                      <w:rFonts w:cs="Arial"/>
                    </w:rPr>
                    <w:t xml:space="preserve"> </w:t>
                  </w:r>
                  <w:proofErr w:type="spellStart"/>
                  <w:r w:rsidRPr="00C81D28">
                    <w:rPr>
                      <w:rFonts w:cs="Arial"/>
                    </w:rPr>
                    <w:t>Kabir</w:t>
                  </w:r>
                  <w:proofErr w:type="spellEnd"/>
                  <w:r w:rsidRPr="00C81D28">
                    <w:rPr>
                      <w:rFonts w:cs="Arial"/>
                    </w:rPr>
                    <w:t xml:space="preserve"> Nagar, </w:t>
                  </w:r>
                  <w:proofErr w:type="spellStart"/>
                  <w:r w:rsidRPr="00C81D28">
                    <w:rPr>
                      <w:rFonts w:cs="Arial"/>
                    </w:rPr>
                    <w:t>Sidharth</w:t>
                  </w:r>
                  <w:proofErr w:type="spellEnd"/>
                  <w:r w:rsidRPr="00C81D28">
                    <w:rPr>
                      <w:rFonts w:cs="Arial"/>
                    </w:rPr>
                    <w:t xml:space="preserve"> Nagar, </w:t>
                  </w:r>
                  <w:proofErr w:type="spellStart"/>
                  <w:r w:rsidRPr="00C81D28">
                    <w:rPr>
                      <w:rFonts w:cs="Arial"/>
                    </w:rPr>
                    <w:t>Kushinagar</w:t>
                  </w:r>
                  <w:proofErr w:type="spellEnd"/>
                  <w:r w:rsidRPr="00C81D28">
                    <w:rPr>
                      <w:rFonts w:cs="Arial"/>
                    </w:rPr>
                    <w:t xml:space="preserve">, and </w:t>
                  </w:r>
                  <w:proofErr w:type="spellStart"/>
                  <w:r w:rsidRPr="00C81D28">
                    <w:rPr>
                      <w:rFonts w:cs="Arial"/>
                    </w:rPr>
                    <w:t>Maharajganj</w:t>
                  </w:r>
                  <w:proofErr w:type="spellEnd"/>
                  <w:r w:rsidRPr="00C81D28">
                    <w:rPr>
                      <w:rFonts w:cs="Arial"/>
                    </w:rPr>
                    <w:t>.</w:t>
                  </w:r>
                </w:p>
              </w:tc>
            </w:tr>
            <w:tr w:rsidR="009F7AD0" w:rsidRPr="00C81D28" w:rsidTr="00A2360F">
              <w:tc>
                <w:tcPr>
                  <w:tcW w:w="9735" w:type="dxa"/>
                  <w:gridSpan w:val="3"/>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line="360" w:lineRule="auto"/>
                    <w:rPr>
                      <w:rFonts w:cs="Arial"/>
                    </w:rPr>
                  </w:pPr>
                  <w:r w:rsidRPr="00C81D28">
                    <w:rPr>
                      <w:rFonts w:cs="Arial"/>
                      <w:b/>
                      <w:u w:val="single"/>
                    </w:rPr>
                    <w:t>UTTARAKHAND</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55.</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ARO, Lansdowne</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Districts of </w:t>
                  </w:r>
                  <w:proofErr w:type="spellStart"/>
                  <w:r w:rsidRPr="00C81D28">
                    <w:rPr>
                      <w:rFonts w:cs="Arial"/>
                    </w:rPr>
                    <w:t>Tehri</w:t>
                  </w:r>
                  <w:proofErr w:type="spellEnd"/>
                  <w:r w:rsidRPr="00C81D28">
                    <w:rPr>
                      <w:rFonts w:cs="Arial"/>
                    </w:rPr>
                    <w:t xml:space="preserve"> </w:t>
                  </w:r>
                  <w:proofErr w:type="spellStart"/>
                  <w:r w:rsidRPr="00C81D28">
                    <w:rPr>
                      <w:rFonts w:cs="Arial"/>
                    </w:rPr>
                    <w:t>Garhwal</w:t>
                  </w:r>
                  <w:proofErr w:type="spellEnd"/>
                  <w:r w:rsidRPr="00C81D28">
                    <w:rPr>
                      <w:rFonts w:cs="Arial"/>
                    </w:rPr>
                    <w:t xml:space="preserve">, </w:t>
                  </w:r>
                  <w:proofErr w:type="spellStart"/>
                  <w:r w:rsidRPr="00C81D28">
                    <w:rPr>
                      <w:rFonts w:cs="Arial"/>
                    </w:rPr>
                    <w:t>Uttarkashi</w:t>
                  </w:r>
                  <w:proofErr w:type="spellEnd"/>
                  <w:r w:rsidRPr="00C81D28">
                    <w:rPr>
                      <w:rFonts w:cs="Arial"/>
                    </w:rPr>
                    <w:t xml:space="preserve">, </w:t>
                  </w:r>
                  <w:proofErr w:type="spellStart"/>
                  <w:r w:rsidRPr="00C81D28">
                    <w:rPr>
                      <w:rFonts w:cs="Arial"/>
                    </w:rPr>
                    <w:t>Rudra</w:t>
                  </w:r>
                  <w:proofErr w:type="spellEnd"/>
                  <w:r w:rsidRPr="00C81D28">
                    <w:rPr>
                      <w:rFonts w:cs="Arial"/>
                    </w:rPr>
                    <w:t xml:space="preserve"> </w:t>
                  </w:r>
                  <w:proofErr w:type="spellStart"/>
                  <w:r w:rsidRPr="00C81D28">
                    <w:rPr>
                      <w:rFonts w:cs="Arial"/>
                    </w:rPr>
                    <w:t>Prayag</w:t>
                  </w:r>
                  <w:proofErr w:type="spellEnd"/>
                  <w:r w:rsidRPr="00C81D28">
                    <w:rPr>
                      <w:rFonts w:cs="Arial"/>
                    </w:rPr>
                    <w:t xml:space="preserve">, </w:t>
                  </w:r>
                  <w:proofErr w:type="spellStart"/>
                  <w:r w:rsidRPr="00C81D28">
                    <w:rPr>
                      <w:rFonts w:cs="Arial"/>
                    </w:rPr>
                    <w:t>Chamoli</w:t>
                  </w:r>
                  <w:proofErr w:type="spellEnd"/>
                  <w:r w:rsidRPr="00C81D28">
                    <w:rPr>
                      <w:rFonts w:cs="Arial"/>
                    </w:rPr>
                    <w:t xml:space="preserve">, </w:t>
                  </w:r>
                  <w:proofErr w:type="spellStart"/>
                  <w:r w:rsidRPr="00C81D28">
                    <w:rPr>
                      <w:rFonts w:cs="Arial"/>
                    </w:rPr>
                    <w:t>Dehradun</w:t>
                  </w:r>
                  <w:proofErr w:type="spellEnd"/>
                  <w:r w:rsidRPr="00C81D28">
                    <w:rPr>
                      <w:rFonts w:cs="Arial"/>
                    </w:rPr>
                    <w:t xml:space="preserve">, </w:t>
                  </w:r>
                  <w:proofErr w:type="spellStart"/>
                  <w:r w:rsidRPr="00C81D28">
                    <w:rPr>
                      <w:rFonts w:cs="Arial"/>
                    </w:rPr>
                    <w:t>Pauri</w:t>
                  </w:r>
                  <w:proofErr w:type="spellEnd"/>
                  <w:r w:rsidRPr="00C81D28">
                    <w:rPr>
                      <w:rFonts w:cs="Arial"/>
                    </w:rPr>
                    <w:t xml:space="preserve"> </w:t>
                  </w:r>
                  <w:proofErr w:type="spellStart"/>
                  <w:r w:rsidRPr="00C81D28">
                    <w:rPr>
                      <w:rFonts w:cs="Arial"/>
                    </w:rPr>
                    <w:t>Garhwal</w:t>
                  </w:r>
                  <w:proofErr w:type="spellEnd"/>
                  <w:r w:rsidRPr="00C81D28">
                    <w:rPr>
                      <w:rFonts w:cs="Arial"/>
                    </w:rPr>
                    <w:t xml:space="preserve"> and </w:t>
                  </w:r>
                  <w:proofErr w:type="spellStart"/>
                  <w:r w:rsidRPr="00C81D28">
                    <w:rPr>
                      <w:rFonts w:cs="Arial"/>
                    </w:rPr>
                    <w:t>Haridwar</w:t>
                  </w:r>
                  <w:proofErr w:type="spellEnd"/>
                  <w:r w:rsidRPr="00C81D28">
                    <w:rPr>
                      <w:rFonts w:cs="Arial"/>
                    </w:rPr>
                    <w:t>.</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56.</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 xml:space="preserve">ARO, </w:t>
                  </w:r>
                  <w:proofErr w:type="spellStart"/>
                  <w:r w:rsidRPr="00C81D28">
                    <w:rPr>
                      <w:rFonts w:cs="Arial"/>
                    </w:rPr>
                    <w:t>Almora</w:t>
                  </w:r>
                  <w:proofErr w:type="spellEnd"/>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Districts of </w:t>
                  </w:r>
                  <w:proofErr w:type="spellStart"/>
                  <w:r w:rsidRPr="00C81D28">
                    <w:rPr>
                      <w:rFonts w:cs="Arial"/>
                    </w:rPr>
                    <w:t>Almora</w:t>
                  </w:r>
                  <w:proofErr w:type="spellEnd"/>
                  <w:r w:rsidRPr="00C81D28">
                    <w:rPr>
                      <w:rFonts w:cs="Arial"/>
                    </w:rPr>
                    <w:t xml:space="preserve">, </w:t>
                  </w:r>
                  <w:proofErr w:type="spellStart"/>
                  <w:r w:rsidRPr="00C81D28">
                    <w:rPr>
                      <w:rFonts w:cs="Arial"/>
                    </w:rPr>
                    <w:t>Bageshwar</w:t>
                  </w:r>
                  <w:proofErr w:type="spellEnd"/>
                  <w:r w:rsidRPr="00C81D28">
                    <w:rPr>
                      <w:rFonts w:cs="Arial"/>
                    </w:rPr>
                    <w:t xml:space="preserve">, </w:t>
                  </w:r>
                  <w:proofErr w:type="spellStart"/>
                  <w:r w:rsidRPr="00C81D28">
                    <w:rPr>
                      <w:rFonts w:cs="Arial"/>
                    </w:rPr>
                    <w:t>Udham</w:t>
                  </w:r>
                  <w:proofErr w:type="spellEnd"/>
                  <w:r w:rsidRPr="00C81D28">
                    <w:rPr>
                      <w:rFonts w:cs="Arial"/>
                    </w:rPr>
                    <w:t xml:space="preserve"> Singh Nagar and </w:t>
                  </w:r>
                  <w:proofErr w:type="spellStart"/>
                  <w:r w:rsidRPr="00C81D28">
                    <w:rPr>
                      <w:rFonts w:cs="Arial"/>
                    </w:rPr>
                    <w:t>Nainital</w:t>
                  </w:r>
                  <w:proofErr w:type="spellEnd"/>
                  <w:r w:rsidRPr="00C81D28">
                    <w:rPr>
                      <w:rFonts w:cs="Arial"/>
                    </w:rPr>
                    <w:t>.</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57.</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 xml:space="preserve">ARO, </w:t>
                  </w:r>
                  <w:proofErr w:type="spellStart"/>
                  <w:r w:rsidRPr="00C81D28">
                    <w:rPr>
                      <w:rFonts w:cs="Arial"/>
                    </w:rPr>
                    <w:t>Pithoragarh</w:t>
                  </w:r>
                  <w:proofErr w:type="spellEnd"/>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Districts of </w:t>
                  </w:r>
                  <w:proofErr w:type="spellStart"/>
                  <w:r w:rsidRPr="00C81D28">
                    <w:rPr>
                      <w:rFonts w:cs="Arial"/>
                    </w:rPr>
                    <w:t>Pithoragarh</w:t>
                  </w:r>
                  <w:proofErr w:type="spellEnd"/>
                  <w:r w:rsidRPr="00C81D28">
                    <w:rPr>
                      <w:rFonts w:cs="Arial"/>
                    </w:rPr>
                    <w:t xml:space="preserve"> and </w:t>
                  </w:r>
                  <w:proofErr w:type="spellStart"/>
                  <w:r w:rsidRPr="00C81D28">
                    <w:rPr>
                      <w:rFonts w:cs="Arial"/>
                    </w:rPr>
                    <w:t>Chambhawat</w:t>
                  </w:r>
                  <w:proofErr w:type="spellEnd"/>
                  <w:r w:rsidRPr="00C81D28">
                    <w:rPr>
                      <w:rFonts w:cs="Arial"/>
                    </w:rPr>
                    <w:t>.</w:t>
                  </w:r>
                </w:p>
              </w:tc>
            </w:tr>
            <w:tr w:rsidR="009F7AD0" w:rsidRPr="00C81D28" w:rsidTr="00A2360F">
              <w:tc>
                <w:tcPr>
                  <w:tcW w:w="3707" w:type="dxa"/>
                  <w:gridSpan w:val="2"/>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b/>
                    </w:rPr>
                    <w:lastRenderedPageBreak/>
                    <w:t>HQ RTG ZONE, PUNE</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b/>
                      <w:bCs/>
                    </w:rPr>
                    <w:t>MAHARASHTRA, GUJARAT AND UNION TERRITORIES OF DAMAN, DIU, DADAR AND NAGAR HAVELI AND GOA</w:t>
                  </w:r>
                </w:p>
              </w:tc>
            </w:tr>
            <w:tr w:rsidR="009F7AD0" w:rsidRPr="00C81D28" w:rsidTr="00A2360F">
              <w:tc>
                <w:tcPr>
                  <w:tcW w:w="9735" w:type="dxa"/>
                  <w:gridSpan w:val="3"/>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line="360" w:lineRule="auto"/>
                    <w:jc w:val="both"/>
                    <w:rPr>
                      <w:rFonts w:cs="Arial"/>
                    </w:rPr>
                  </w:pPr>
                  <w:r w:rsidRPr="00C81D28">
                    <w:rPr>
                      <w:rFonts w:cs="Arial"/>
                      <w:b/>
                      <w:u w:val="single"/>
                    </w:rPr>
                    <w:t>MAHARASHTRA</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58.</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 xml:space="preserve">RO (HQ), </w:t>
                  </w:r>
                  <w:proofErr w:type="spellStart"/>
                  <w:r w:rsidRPr="00C81D28">
                    <w:rPr>
                      <w:rFonts w:cs="Arial"/>
                    </w:rPr>
                    <w:t>Pune</w:t>
                  </w:r>
                  <w:proofErr w:type="spellEnd"/>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Districts of </w:t>
                  </w:r>
                  <w:proofErr w:type="spellStart"/>
                  <w:r w:rsidRPr="00C81D28">
                    <w:rPr>
                      <w:rFonts w:cs="Arial"/>
                    </w:rPr>
                    <w:t>Pune</w:t>
                  </w:r>
                  <w:proofErr w:type="spellEnd"/>
                  <w:r w:rsidRPr="00C81D28">
                    <w:rPr>
                      <w:rFonts w:cs="Arial"/>
                    </w:rPr>
                    <w:t xml:space="preserve">, </w:t>
                  </w:r>
                  <w:proofErr w:type="spellStart"/>
                  <w:r w:rsidRPr="00C81D28">
                    <w:rPr>
                      <w:rFonts w:cs="Arial"/>
                    </w:rPr>
                    <w:t>Ahmednagar</w:t>
                  </w:r>
                  <w:proofErr w:type="spellEnd"/>
                  <w:r w:rsidRPr="00C81D28">
                    <w:rPr>
                      <w:rFonts w:cs="Arial"/>
                    </w:rPr>
                    <w:t xml:space="preserve">, </w:t>
                  </w:r>
                  <w:proofErr w:type="spellStart"/>
                  <w:r w:rsidRPr="00C81D28">
                    <w:rPr>
                      <w:rFonts w:cs="Arial"/>
                    </w:rPr>
                    <w:t>Osmanabad</w:t>
                  </w:r>
                  <w:proofErr w:type="spellEnd"/>
                  <w:r w:rsidRPr="00C81D28">
                    <w:rPr>
                      <w:rFonts w:cs="Arial"/>
                    </w:rPr>
                    <w:t xml:space="preserve">, </w:t>
                  </w:r>
                  <w:proofErr w:type="spellStart"/>
                  <w:r w:rsidRPr="00C81D28">
                    <w:rPr>
                      <w:rFonts w:cs="Arial"/>
                    </w:rPr>
                    <w:t>Beed</w:t>
                  </w:r>
                  <w:proofErr w:type="spellEnd"/>
                  <w:r w:rsidRPr="00C81D28">
                    <w:rPr>
                      <w:rFonts w:cs="Arial"/>
                    </w:rPr>
                    <w:t xml:space="preserve"> and </w:t>
                  </w:r>
                  <w:proofErr w:type="spellStart"/>
                  <w:r w:rsidRPr="00C81D28">
                    <w:rPr>
                      <w:rFonts w:cs="Arial"/>
                    </w:rPr>
                    <w:t>Latur</w:t>
                  </w:r>
                  <w:proofErr w:type="spellEnd"/>
                  <w:r w:rsidRPr="00C81D28">
                    <w:rPr>
                      <w:rFonts w:cs="Arial"/>
                    </w:rPr>
                    <w:t>.</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59.</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ARO, Mumbai</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Districts of Mumbai, Thane, Nasik, Mumbai, Suburb and </w:t>
                  </w:r>
                  <w:proofErr w:type="spellStart"/>
                  <w:r w:rsidRPr="00C81D28">
                    <w:rPr>
                      <w:rFonts w:cs="Arial"/>
                    </w:rPr>
                    <w:t>Raigad</w:t>
                  </w:r>
                  <w:proofErr w:type="spellEnd"/>
                  <w:r w:rsidRPr="00C81D28">
                    <w:rPr>
                      <w:rFonts w:cs="Arial"/>
                    </w:rPr>
                    <w:t>.</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60.</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ARO, Nagpur</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District of Nagpur, </w:t>
                  </w:r>
                  <w:proofErr w:type="spellStart"/>
                  <w:r w:rsidRPr="00C81D28">
                    <w:rPr>
                      <w:rFonts w:cs="Arial"/>
                    </w:rPr>
                    <w:t>Wardha</w:t>
                  </w:r>
                  <w:proofErr w:type="spellEnd"/>
                  <w:r w:rsidRPr="00C81D28">
                    <w:rPr>
                      <w:rFonts w:cs="Arial"/>
                    </w:rPr>
                    <w:t xml:space="preserve">, </w:t>
                  </w:r>
                  <w:proofErr w:type="spellStart"/>
                  <w:r w:rsidRPr="00C81D28">
                    <w:rPr>
                      <w:rFonts w:cs="Arial"/>
                    </w:rPr>
                    <w:t>Bhandara</w:t>
                  </w:r>
                  <w:proofErr w:type="spellEnd"/>
                  <w:r w:rsidRPr="00C81D28">
                    <w:rPr>
                      <w:rFonts w:cs="Arial"/>
                    </w:rPr>
                    <w:t xml:space="preserve">, </w:t>
                  </w:r>
                  <w:proofErr w:type="spellStart"/>
                  <w:r w:rsidRPr="00C81D28">
                    <w:rPr>
                      <w:rFonts w:cs="Arial"/>
                    </w:rPr>
                    <w:t>Yavatmal</w:t>
                  </w:r>
                  <w:proofErr w:type="spellEnd"/>
                  <w:r w:rsidRPr="00C81D28">
                    <w:rPr>
                      <w:rFonts w:cs="Arial"/>
                    </w:rPr>
                    <w:t xml:space="preserve">, Akola, </w:t>
                  </w:r>
                  <w:proofErr w:type="spellStart"/>
                  <w:r w:rsidRPr="00C81D28">
                    <w:rPr>
                      <w:rFonts w:cs="Arial"/>
                    </w:rPr>
                    <w:t>Amaravati</w:t>
                  </w:r>
                  <w:proofErr w:type="spellEnd"/>
                  <w:r w:rsidRPr="00C81D28">
                    <w:rPr>
                      <w:rFonts w:cs="Arial"/>
                    </w:rPr>
                    <w:t xml:space="preserve">, </w:t>
                  </w:r>
                  <w:proofErr w:type="spellStart"/>
                  <w:r w:rsidRPr="00C81D28">
                    <w:rPr>
                      <w:rFonts w:cs="Arial"/>
                    </w:rPr>
                    <w:t>Chandrapur</w:t>
                  </w:r>
                  <w:proofErr w:type="spellEnd"/>
                  <w:r w:rsidRPr="00C81D28">
                    <w:rPr>
                      <w:rFonts w:cs="Arial"/>
                    </w:rPr>
                    <w:t xml:space="preserve">, </w:t>
                  </w:r>
                  <w:proofErr w:type="spellStart"/>
                  <w:r w:rsidRPr="00C81D28">
                    <w:rPr>
                      <w:rFonts w:cs="Arial"/>
                    </w:rPr>
                    <w:t>Gadchiroli</w:t>
                  </w:r>
                  <w:proofErr w:type="spellEnd"/>
                  <w:r w:rsidRPr="00C81D28">
                    <w:rPr>
                      <w:rFonts w:cs="Arial"/>
                    </w:rPr>
                    <w:t xml:space="preserve">, </w:t>
                  </w:r>
                  <w:proofErr w:type="spellStart"/>
                  <w:r w:rsidRPr="00C81D28">
                    <w:rPr>
                      <w:rFonts w:cs="Arial"/>
                    </w:rPr>
                    <w:t>Gondia</w:t>
                  </w:r>
                  <w:proofErr w:type="spellEnd"/>
                  <w:r w:rsidRPr="00C81D28">
                    <w:rPr>
                      <w:rFonts w:cs="Arial"/>
                    </w:rPr>
                    <w:t xml:space="preserve"> and </w:t>
                  </w:r>
                  <w:proofErr w:type="spellStart"/>
                  <w:r w:rsidRPr="00C81D28">
                    <w:rPr>
                      <w:rFonts w:cs="Arial"/>
                    </w:rPr>
                    <w:t>Washim</w:t>
                  </w:r>
                  <w:proofErr w:type="spellEnd"/>
                  <w:r w:rsidRPr="00C81D28">
                    <w:rPr>
                      <w:rFonts w:cs="Arial"/>
                    </w:rPr>
                    <w:t>.</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61.</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ARO, Kolhapur</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District of </w:t>
                  </w:r>
                  <w:proofErr w:type="spellStart"/>
                  <w:r w:rsidRPr="00C81D28">
                    <w:rPr>
                      <w:rFonts w:cs="Arial"/>
                    </w:rPr>
                    <w:t>Satara</w:t>
                  </w:r>
                  <w:proofErr w:type="spellEnd"/>
                  <w:r w:rsidRPr="00C81D28">
                    <w:rPr>
                      <w:rFonts w:cs="Arial"/>
                    </w:rPr>
                    <w:t xml:space="preserve">, Kolhapur, </w:t>
                  </w:r>
                  <w:proofErr w:type="spellStart"/>
                  <w:r w:rsidRPr="00C81D28">
                    <w:rPr>
                      <w:rFonts w:cs="Arial"/>
                    </w:rPr>
                    <w:t>Sangli</w:t>
                  </w:r>
                  <w:proofErr w:type="spellEnd"/>
                  <w:r w:rsidRPr="00C81D28">
                    <w:rPr>
                      <w:rFonts w:cs="Arial"/>
                    </w:rPr>
                    <w:t xml:space="preserve">, </w:t>
                  </w:r>
                  <w:proofErr w:type="spellStart"/>
                  <w:r w:rsidRPr="00C81D28">
                    <w:rPr>
                      <w:rFonts w:cs="Arial"/>
                    </w:rPr>
                    <w:t>Ratnagiri</w:t>
                  </w:r>
                  <w:proofErr w:type="spellEnd"/>
                  <w:r w:rsidRPr="00C81D28">
                    <w:rPr>
                      <w:rFonts w:cs="Arial"/>
                    </w:rPr>
                    <w:t xml:space="preserve">, </w:t>
                  </w:r>
                  <w:proofErr w:type="spellStart"/>
                  <w:r w:rsidRPr="00C81D28">
                    <w:rPr>
                      <w:rFonts w:cs="Arial"/>
                    </w:rPr>
                    <w:t>Sindhudurg</w:t>
                  </w:r>
                  <w:proofErr w:type="spellEnd"/>
                  <w:r w:rsidRPr="00C81D28">
                    <w:rPr>
                      <w:rFonts w:cs="Arial"/>
                    </w:rPr>
                    <w:t>, Sholapur and State of Goa.</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62.</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ARO, Aurangabad</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Districts of Aurangabad, </w:t>
                  </w:r>
                  <w:proofErr w:type="spellStart"/>
                  <w:r w:rsidRPr="00C81D28">
                    <w:rPr>
                      <w:rFonts w:cs="Arial"/>
                    </w:rPr>
                    <w:t>Parbhani</w:t>
                  </w:r>
                  <w:proofErr w:type="spellEnd"/>
                  <w:r w:rsidRPr="00C81D28">
                    <w:rPr>
                      <w:rFonts w:cs="Arial"/>
                    </w:rPr>
                    <w:t xml:space="preserve">, </w:t>
                  </w:r>
                  <w:proofErr w:type="spellStart"/>
                  <w:r w:rsidRPr="00C81D28">
                    <w:rPr>
                      <w:rFonts w:cs="Arial"/>
                    </w:rPr>
                    <w:t>Nanded</w:t>
                  </w:r>
                  <w:proofErr w:type="spellEnd"/>
                  <w:proofErr w:type="gramStart"/>
                  <w:r w:rsidRPr="00C81D28">
                    <w:rPr>
                      <w:rFonts w:cs="Arial"/>
                    </w:rPr>
                    <w:t xml:space="preserve">,  </w:t>
                  </w:r>
                  <w:proofErr w:type="spellStart"/>
                  <w:r w:rsidRPr="00C81D28">
                    <w:rPr>
                      <w:rFonts w:cs="Arial"/>
                    </w:rPr>
                    <w:t>Jalna</w:t>
                  </w:r>
                  <w:proofErr w:type="spellEnd"/>
                  <w:proofErr w:type="gramEnd"/>
                  <w:r w:rsidRPr="00C81D28">
                    <w:rPr>
                      <w:rFonts w:cs="Arial"/>
                    </w:rPr>
                    <w:t xml:space="preserve">, </w:t>
                  </w:r>
                  <w:proofErr w:type="spellStart"/>
                  <w:r w:rsidRPr="00C81D28">
                    <w:rPr>
                      <w:rFonts w:cs="Arial"/>
                    </w:rPr>
                    <w:t>Buldana</w:t>
                  </w:r>
                  <w:proofErr w:type="spellEnd"/>
                  <w:r w:rsidRPr="00C81D28">
                    <w:rPr>
                      <w:rFonts w:cs="Arial"/>
                    </w:rPr>
                    <w:t xml:space="preserve">, </w:t>
                  </w:r>
                  <w:proofErr w:type="spellStart"/>
                  <w:r w:rsidRPr="00C81D28">
                    <w:rPr>
                      <w:rFonts w:cs="Arial"/>
                    </w:rPr>
                    <w:t>Hingoli</w:t>
                  </w:r>
                  <w:proofErr w:type="spellEnd"/>
                  <w:r w:rsidRPr="00C81D28">
                    <w:rPr>
                      <w:rFonts w:cs="Arial"/>
                    </w:rPr>
                    <w:t xml:space="preserve">, </w:t>
                  </w:r>
                  <w:proofErr w:type="spellStart"/>
                  <w:r w:rsidRPr="00C81D28">
                    <w:rPr>
                      <w:rFonts w:cs="Arial"/>
                    </w:rPr>
                    <w:t>Nandurbar</w:t>
                  </w:r>
                  <w:proofErr w:type="spellEnd"/>
                  <w:r w:rsidRPr="00C81D28">
                    <w:rPr>
                      <w:rFonts w:cs="Arial"/>
                    </w:rPr>
                    <w:t xml:space="preserve">, </w:t>
                  </w:r>
                  <w:proofErr w:type="spellStart"/>
                  <w:r w:rsidRPr="00C81D28">
                    <w:rPr>
                      <w:rFonts w:cs="Arial"/>
                    </w:rPr>
                    <w:t>Dhule</w:t>
                  </w:r>
                  <w:proofErr w:type="spellEnd"/>
                  <w:r w:rsidRPr="00C81D28">
                    <w:rPr>
                      <w:rFonts w:cs="Arial"/>
                    </w:rPr>
                    <w:t xml:space="preserve"> and </w:t>
                  </w:r>
                  <w:proofErr w:type="spellStart"/>
                  <w:r w:rsidRPr="00C81D28">
                    <w:rPr>
                      <w:rFonts w:cs="Arial"/>
                    </w:rPr>
                    <w:t>Jalgaon</w:t>
                  </w:r>
                  <w:proofErr w:type="spellEnd"/>
                  <w:r w:rsidRPr="00C81D28">
                    <w:rPr>
                      <w:rFonts w:cs="Arial"/>
                    </w:rPr>
                    <w:t>.</w:t>
                  </w:r>
                </w:p>
              </w:tc>
            </w:tr>
            <w:tr w:rsidR="009F7AD0" w:rsidRPr="00C81D28" w:rsidTr="00A2360F">
              <w:tc>
                <w:tcPr>
                  <w:tcW w:w="9735" w:type="dxa"/>
                  <w:gridSpan w:val="3"/>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line="360" w:lineRule="auto"/>
                    <w:jc w:val="both"/>
                    <w:rPr>
                      <w:rFonts w:cs="Arial"/>
                    </w:rPr>
                  </w:pPr>
                  <w:r w:rsidRPr="00C81D28">
                    <w:rPr>
                      <w:rFonts w:cs="Arial"/>
                      <w:b/>
                      <w:u w:val="single"/>
                    </w:rPr>
                    <w:t>GUJARAT</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63.</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 xml:space="preserve">ARO, </w:t>
                  </w:r>
                  <w:proofErr w:type="spellStart"/>
                  <w:r w:rsidRPr="00C81D28">
                    <w:rPr>
                      <w:rFonts w:cs="Arial"/>
                    </w:rPr>
                    <w:t>Ahmedabad</w:t>
                  </w:r>
                  <w:proofErr w:type="spellEnd"/>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Districts of Baroda, </w:t>
                  </w:r>
                  <w:proofErr w:type="spellStart"/>
                  <w:r w:rsidRPr="00C81D28">
                    <w:rPr>
                      <w:rFonts w:cs="Arial"/>
                    </w:rPr>
                    <w:t>Ahmedabad</w:t>
                  </w:r>
                  <w:proofErr w:type="spellEnd"/>
                  <w:r w:rsidRPr="00C81D28">
                    <w:rPr>
                      <w:rFonts w:cs="Arial"/>
                    </w:rPr>
                    <w:t xml:space="preserve">, </w:t>
                  </w:r>
                  <w:proofErr w:type="spellStart"/>
                  <w:r w:rsidRPr="00C81D28">
                    <w:rPr>
                      <w:rFonts w:cs="Arial"/>
                    </w:rPr>
                    <w:t>Kheda</w:t>
                  </w:r>
                  <w:proofErr w:type="spellEnd"/>
                  <w:r w:rsidRPr="00C81D28">
                    <w:rPr>
                      <w:rFonts w:cs="Arial"/>
                    </w:rPr>
                    <w:t xml:space="preserve">, </w:t>
                  </w:r>
                  <w:proofErr w:type="spellStart"/>
                  <w:r w:rsidRPr="00C81D28">
                    <w:rPr>
                      <w:rFonts w:cs="Arial"/>
                    </w:rPr>
                    <w:t>Surat</w:t>
                  </w:r>
                  <w:proofErr w:type="spellEnd"/>
                  <w:r w:rsidRPr="00C81D28">
                    <w:rPr>
                      <w:rFonts w:cs="Arial"/>
                    </w:rPr>
                    <w:t xml:space="preserve">, </w:t>
                  </w:r>
                  <w:proofErr w:type="spellStart"/>
                  <w:r w:rsidRPr="00C81D28">
                    <w:rPr>
                      <w:rFonts w:cs="Arial"/>
                    </w:rPr>
                    <w:t>Valsad</w:t>
                  </w:r>
                  <w:proofErr w:type="spellEnd"/>
                  <w:r w:rsidRPr="00C81D28">
                    <w:rPr>
                      <w:rFonts w:cs="Arial"/>
                    </w:rPr>
                    <w:t xml:space="preserve">, </w:t>
                  </w:r>
                  <w:proofErr w:type="spellStart"/>
                  <w:r w:rsidRPr="00C81D28">
                    <w:rPr>
                      <w:rFonts w:cs="Arial"/>
                    </w:rPr>
                    <w:t>Bharuch</w:t>
                  </w:r>
                  <w:proofErr w:type="spellEnd"/>
                  <w:r w:rsidRPr="00C81D28">
                    <w:rPr>
                      <w:rFonts w:cs="Arial"/>
                    </w:rPr>
                    <w:t xml:space="preserve">, </w:t>
                  </w:r>
                  <w:proofErr w:type="spellStart"/>
                  <w:r w:rsidRPr="00C81D28">
                    <w:rPr>
                      <w:rFonts w:cs="Arial"/>
                    </w:rPr>
                    <w:t>Mehsana</w:t>
                  </w:r>
                  <w:proofErr w:type="spellEnd"/>
                  <w:r w:rsidRPr="00C81D28">
                    <w:rPr>
                      <w:rFonts w:cs="Arial"/>
                    </w:rPr>
                    <w:t xml:space="preserve">, </w:t>
                  </w:r>
                  <w:proofErr w:type="spellStart"/>
                  <w:r w:rsidRPr="00C81D28">
                    <w:rPr>
                      <w:rFonts w:cs="Arial"/>
                    </w:rPr>
                    <w:t>Sabarkantha</w:t>
                  </w:r>
                  <w:proofErr w:type="spellEnd"/>
                  <w:r w:rsidRPr="00C81D28">
                    <w:rPr>
                      <w:rFonts w:cs="Arial"/>
                    </w:rPr>
                    <w:t xml:space="preserve">, </w:t>
                  </w:r>
                  <w:proofErr w:type="spellStart"/>
                  <w:r w:rsidRPr="00C81D28">
                    <w:rPr>
                      <w:rFonts w:cs="Arial"/>
                    </w:rPr>
                    <w:t>Anand</w:t>
                  </w:r>
                  <w:proofErr w:type="spellEnd"/>
                  <w:r w:rsidRPr="00C81D28">
                    <w:rPr>
                      <w:rFonts w:cs="Arial"/>
                    </w:rPr>
                    <w:t xml:space="preserve">, </w:t>
                  </w:r>
                  <w:proofErr w:type="spellStart"/>
                  <w:r w:rsidRPr="00C81D28">
                    <w:rPr>
                      <w:rFonts w:cs="Arial"/>
                    </w:rPr>
                    <w:t>Dahod</w:t>
                  </w:r>
                  <w:proofErr w:type="spellEnd"/>
                  <w:r w:rsidRPr="00C81D28">
                    <w:rPr>
                      <w:rFonts w:cs="Arial"/>
                    </w:rPr>
                    <w:t xml:space="preserve">, Narmada, </w:t>
                  </w:r>
                  <w:proofErr w:type="spellStart"/>
                  <w:r w:rsidRPr="00C81D28">
                    <w:rPr>
                      <w:rFonts w:cs="Arial"/>
                    </w:rPr>
                    <w:t>Navasari</w:t>
                  </w:r>
                  <w:proofErr w:type="spellEnd"/>
                  <w:r w:rsidRPr="00C81D28">
                    <w:rPr>
                      <w:rFonts w:cs="Arial"/>
                    </w:rPr>
                    <w:t xml:space="preserve">, </w:t>
                  </w:r>
                  <w:proofErr w:type="spellStart"/>
                  <w:r w:rsidRPr="00C81D28">
                    <w:rPr>
                      <w:rFonts w:cs="Arial"/>
                    </w:rPr>
                    <w:t>Patan</w:t>
                  </w:r>
                  <w:proofErr w:type="spellEnd"/>
                  <w:r w:rsidRPr="00C81D28">
                    <w:rPr>
                      <w:rFonts w:cs="Arial"/>
                    </w:rPr>
                    <w:t xml:space="preserve">, </w:t>
                  </w:r>
                  <w:proofErr w:type="spellStart"/>
                  <w:r w:rsidRPr="00C81D28">
                    <w:rPr>
                      <w:rFonts w:cs="Arial"/>
                    </w:rPr>
                    <w:t>Panchmahal</w:t>
                  </w:r>
                  <w:proofErr w:type="spellEnd"/>
                  <w:r w:rsidRPr="00C81D28">
                    <w:rPr>
                      <w:rFonts w:cs="Arial"/>
                    </w:rPr>
                    <w:t xml:space="preserve">, Dang, </w:t>
                  </w:r>
                  <w:proofErr w:type="spellStart"/>
                  <w:r w:rsidRPr="00C81D28">
                    <w:rPr>
                      <w:rFonts w:cs="Arial"/>
                    </w:rPr>
                    <w:t>Banaskanatha</w:t>
                  </w:r>
                  <w:proofErr w:type="spellEnd"/>
                  <w:r w:rsidRPr="00C81D28">
                    <w:rPr>
                      <w:rFonts w:cs="Arial"/>
                    </w:rPr>
                    <w:t xml:space="preserve">, </w:t>
                  </w:r>
                  <w:proofErr w:type="spellStart"/>
                  <w:r w:rsidRPr="00C81D28">
                    <w:rPr>
                      <w:rFonts w:cs="Arial"/>
                    </w:rPr>
                    <w:t>Gandhinagar</w:t>
                  </w:r>
                  <w:proofErr w:type="spellEnd"/>
                  <w:r w:rsidRPr="00C81D28">
                    <w:rPr>
                      <w:rFonts w:cs="Arial"/>
                    </w:rPr>
                    <w:t xml:space="preserve"> and </w:t>
                  </w:r>
                  <w:proofErr w:type="spellStart"/>
                  <w:r w:rsidRPr="00C81D28">
                    <w:rPr>
                      <w:rFonts w:cs="Arial"/>
                    </w:rPr>
                    <w:t>Tapi</w:t>
                  </w:r>
                  <w:proofErr w:type="spellEnd"/>
                  <w:r w:rsidRPr="00C81D28">
                    <w:rPr>
                      <w:rFonts w:cs="Arial"/>
                    </w:rPr>
                    <w:t>. Daman (Union Territory) &amp; Dadra &amp; Nagar Haveli (UT)</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64.</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ARO, Jamnagar</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Districts of Rajkot, Jamnagar, </w:t>
                  </w:r>
                  <w:proofErr w:type="spellStart"/>
                  <w:r w:rsidRPr="00C81D28">
                    <w:rPr>
                      <w:rFonts w:cs="Arial"/>
                    </w:rPr>
                    <w:t>Amreli</w:t>
                  </w:r>
                  <w:proofErr w:type="spellEnd"/>
                  <w:r w:rsidRPr="00C81D28">
                    <w:rPr>
                      <w:rFonts w:cs="Arial"/>
                    </w:rPr>
                    <w:t xml:space="preserve">, Bhavnagar, </w:t>
                  </w:r>
                  <w:proofErr w:type="spellStart"/>
                  <w:r w:rsidRPr="00C81D28">
                    <w:rPr>
                      <w:rFonts w:cs="Arial"/>
                    </w:rPr>
                    <w:t>Junagarh</w:t>
                  </w:r>
                  <w:proofErr w:type="spellEnd"/>
                  <w:r w:rsidRPr="00C81D28">
                    <w:rPr>
                      <w:rFonts w:cs="Arial"/>
                    </w:rPr>
                    <w:t xml:space="preserve">, </w:t>
                  </w:r>
                  <w:proofErr w:type="spellStart"/>
                  <w:r w:rsidRPr="00C81D28">
                    <w:rPr>
                      <w:rFonts w:cs="Arial"/>
                    </w:rPr>
                    <w:t>Bhuj</w:t>
                  </w:r>
                  <w:proofErr w:type="spellEnd"/>
                  <w:r w:rsidRPr="00C81D28">
                    <w:rPr>
                      <w:rFonts w:cs="Arial"/>
                    </w:rPr>
                    <w:t xml:space="preserve">, </w:t>
                  </w:r>
                  <w:proofErr w:type="spellStart"/>
                  <w:r w:rsidRPr="00C81D28">
                    <w:rPr>
                      <w:rFonts w:cs="Arial"/>
                    </w:rPr>
                    <w:t>Surendranagar</w:t>
                  </w:r>
                  <w:proofErr w:type="spellEnd"/>
                  <w:r w:rsidRPr="00C81D28">
                    <w:rPr>
                      <w:rFonts w:cs="Arial"/>
                    </w:rPr>
                    <w:t xml:space="preserve"> and </w:t>
                  </w:r>
                  <w:proofErr w:type="spellStart"/>
                  <w:r w:rsidRPr="00C81D28">
                    <w:rPr>
                      <w:rFonts w:cs="Arial"/>
                    </w:rPr>
                    <w:t>Porbandar</w:t>
                  </w:r>
                  <w:proofErr w:type="spellEnd"/>
                  <w:r w:rsidRPr="00C81D28">
                    <w:rPr>
                      <w:rFonts w:cs="Arial"/>
                    </w:rPr>
                    <w:t xml:space="preserve">. </w:t>
                  </w:r>
                  <w:r w:rsidRPr="00C81D28">
                    <w:rPr>
                      <w:rFonts w:cs="Arial"/>
                      <w:b/>
                      <w:bCs/>
                      <w:u w:val="single"/>
                    </w:rPr>
                    <w:t>Diu (Union Territory)</w:t>
                  </w:r>
                </w:p>
              </w:tc>
            </w:tr>
            <w:tr w:rsidR="009F7AD0" w:rsidRPr="00C81D28" w:rsidTr="00A2360F">
              <w:tc>
                <w:tcPr>
                  <w:tcW w:w="3707" w:type="dxa"/>
                  <w:gridSpan w:val="2"/>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b/>
                    </w:rPr>
                    <w:t>HQ RTG ZONE, SHILLONG</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b/>
                      <w:bCs/>
                    </w:rPr>
                    <w:t>ASSAM, MEGHALAYA, ARUNACHAL PRADESH, NAGALAND, MANIPUR AND TRIPURA</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65.</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 xml:space="preserve">RO (HQ), </w:t>
                  </w:r>
                  <w:proofErr w:type="spellStart"/>
                  <w:r w:rsidRPr="00C81D28">
                    <w:rPr>
                      <w:rFonts w:cs="Arial"/>
                    </w:rPr>
                    <w:t>Shillong</w:t>
                  </w:r>
                  <w:proofErr w:type="spellEnd"/>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b/>
                      <w:bCs/>
                      <w:u w:val="single"/>
                    </w:rPr>
                    <w:t>MEGHALAYA</w:t>
                  </w:r>
                  <w:r w:rsidRPr="00C81D28">
                    <w:rPr>
                      <w:rFonts w:cs="Arial"/>
                      <w:bCs/>
                    </w:rPr>
                    <w:t xml:space="preserve">  </w:t>
                  </w:r>
                  <w:r w:rsidRPr="00C81D28">
                    <w:rPr>
                      <w:rFonts w:cs="Arial"/>
                    </w:rPr>
                    <w:t xml:space="preserve">Districts of East </w:t>
                  </w:r>
                  <w:proofErr w:type="spellStart"/>
                  <w:r w:rsidRPr="00C81D28">
                    <w:rPr>
                      <w:rFonts w:cs="Arial"/>
                    </w:rPr>
                    <w:t>Khasi</w:t>
                  </w:r>
                  <w:proofErr w:type="spellEnd"/>
                  <w:r w:rsidRPr="00C81D28">
                    <w:rPr>
                      <w:rFonts w:cs="Arial"/>
                    </w:rPr>
                    <w:t xml:space="preserve"> Hills, West </w:t>
                  </w:r>
                  <w:proofErr w:type="spellStart"/>
                  <w:r w:rsidRPr="00C81D28">
                    <w:rPr>
                      <w:rFonts w:cs="Arial"/>
                    </w:rPr>
                    <w:t>Khasi</w:t>
                  </w:r>
                  <w:proofErr w:type="spellEnd"/>
                  <w:r w:rsidRPr="00C81D28">
                    <w:rPr>
                      <w:rFonts w:cs="Arial"/>
                    </w:rPr>
                    <w:t xml:space="preserve"> Hills, </w:t>
                  </w:r>
                  <w:proofErr w:type="spellStart"/>
                  <w:r w:rsidRPr="00C81D28">
                    <w:rPr>
                      <w:rFonts w:cs="Arial"/>
                    </w:rPr>
                    <w:t>Jaintia</w:t>
                  </w:r>
                  <w:proofErr w:type="spellEnd"/>
                  <w:r w:rsidRPr="00C81D28">
                    <w:rPr>
                      <w:rFonts w:cs="Arial"/>
                    </w:rPr>
                    <w:t xml:space="preserve"> Hills, </w:t>
                  </w:r>
                  <w:proofErr w:type="spellStart"/>
                  <w:r w:rsidRPr="00C81D28">
                    <w:rPr>
                      <w:rFonts w:cs="Arial"/>
                    </w:rPr>
                    <w:t>Ri</w:t>
                  </w:r>
                  <w:proofErr w:type="spellEnd"/>
                  <w:r w:rsidRPr="00C81D28">
                    <w:rPr>
                      <w:rFonts w:cs="Arial"/>
                    </w:rPr>
                    <w:t xml:space="preserve"> </w:t>
                  </w:r>
                  <w:proofErr w:type="spellStart"/>
                  <w:r w:rsidRPr="00C81D28">
                    <w:rPr>
                      <w:rFonts w:cs="Arial"/>
                    </w:rPr>
                    <w:t>Bhoi</w:t>
                  </w:r>
                  <w:proofErr w:type="spellEnd"/>
                  <w:r w:rsidRPr="00C81D28">
                    <w:rPr>
                      <w:rFonts w:cs="Arial"/>
                    </w:rPr>
                    <w:t xml:space="preserve">, East GARO Hills, South GARO Hills and West GARO Hills.  </w:t>
                  </w:r>
                </w:p>
                <w:p w:rsidR="009F7AD0" w:rsidRPr="00C81D28" w:rsidRDefault="009F7AD0" w:rsidP="002F4BEA">
                  <w:pPr>
                    <w:spacing w:after="0"/>
                    <w:jc w:val="both"/>
                    <w:rPr>
                      <w:rFonts w:cs="Arial"/>
                    </w:rPr>
                  </w:pPr>
                  <w:r w:rsidRPr="00C81D28">
                    <w:rPr>
                      <w:rFonts w:cs="Arial"/>
                      <w:b/>
                      <w:bCs/>
                      <w:u w:val="single"/>
                    </w:rPr>
                    <w:t>ASSAM</w:t>
                  </w:r>
                  <w:r w:rsidRPr="00C81D28">
                    <w:rPr>
                      <w:rFonts w:cs="Arial"/>
                      <w:bCs/>
                    </w:rPr>
                    <w:t xml:space="preserve">   </w:t>
                  </w:r>
                  <w:proofErr w:type="spellStart"/>
                  <w:r w:rsidRPr="00C81D28">
                    <w:rPr>
                      <w:rFonts w:cs="Arial"/>
                    </w:rPr>
                    <w:t>Morigaon</w:t>
                  </w:r>
                  <w:proofErr w:type="spellEnd"/>
                  <w:r w:rsidRPr="00C81D28">
                    <w:rPr>
                      <w:rFonts w:cs="Arial"/>
                    </w:rPr>
                    <w:t xml:space="preserve">, </w:t>
                  </w:r>
                  <w:proofErr w:type="spellStart"/>
                  <w:r w:rsidRPr="00C81D28">
                    <w:rPr>
                      <w:rFonts w:cs="Arial"/>
                    </w:rPr>
                    <w:t>Nagaon</w:t>
                  </w:r>
                  <w:proofErr w:type="spellEnd"/>
                  <w:r w:rsidRPr="00C81D28">
                    <w:rPr>
                      <w:rFonts w:cs="Arial"/>
                    </w:rPr>
                    <w:t xml:space="preserve"> and </w:t>
                  </w:r>
                  <w:proofErr w:type="spellStart"/>
                  <w:r w:rsidRPr="00C81D28">
                    <w:rPr>
                      <w:rFonts w:cs="Arial"/>
                    </w:rPr>
                    <w:t>Sonitpur</w:t>
                  </w:r>
                  <w:proofErr w:type="spellEnd"/>
                  <w:r w:rsidRPr="00C81D28">
                    <w:rPr>
                      <w:rFonts w:cs="Arial"/>
                    </w:rPr>
                    <w:t>.</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66.</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 xml:space="preserve">ARO, </w:t>
                  </w:r>
                  <w:proofErr w:type="spellStart"/>
                  <w:r w:rsidRPr="00C81D28">
                    <w:rPr>
                      <w:rFonts w:cs="Arial"/>
                    </w:rPr>
                    <w:t>Jorhat</w:t>
                  </w:r>
                  <w:proofErr w:type="spellEnd"/>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b/>
                      <w:bCs/>
                      <w:u w:val="single"/>
                    </w:rPr>
                    <w:t>ARUNACHAL PRADESH</w:t>
                  </w:r>
                  <w:r w:rsidRPr="00C81D28">
                    <w:rPr>
                      <w:rFonts w:cs="Arial"/>
                      <w:bCs/>
                    </w:rPr>
                    <w:t xml:space="preserve">  </w:t>
                  </w:r>
                  <w:r w:rsidRPr="00C81D28">
                    <w:rPr>
                      <w:rFonts w:cs="Arial"/>
                    </w:rPr>
                    <w:t xml:space="preserve">Districts of West and East Siang, </w:t>
                  </w:r>
                  <w:proofErr w:type="spellStart"/>
                  <w:r w:rsidRPr="00C81D28">
                    <w:rPr>
                      <w:rFonts w:cs="Arial"/>
                    </w:rPr>
                    <w:t>Dibang</w:t>
                  </w:r>
                  <w:proofErr w:type="spellEnd"/>
                  <w:r w:rsidRPr="00C81D28">
                    <w:rPr>
                      <w:rFonts w:cs="Arial"/>
                    </w:rPr>
                    <w:t xml:space="preserve">, Valley, </w:t>
                  </w:r>
                  <w:proofErr w:type="spellStart"/>
                  <w:r w:rsidRPr="00C81D28">
                    <w:rPr>
                      <w:rFonts w:cs="Arial"/>
                    </w:rPr>
                    <w:t>Lohit</w:t>
                  </w:r>
                  <w:proofErr w:type="spellEnd"/>
                  <w:r w:rsidRPr="00C81D28">
                    <w:rPr>
                      <w:rFonts w:cs="Arial"/>
                    </w:rPr>
                    <w:t xml:space="preserve">, </w:t>
                  </w:r>
                  <w:proofErr w:type="spellStart"/>
                  <w:r w:rsidRPr="00C81D28">
                    <w:rPr>
                      <w:rFonts w:cs="Arial"/>
                    </w:rPr>
                    <w:t>Tirap</w:t>
                  </w:r>
                  <w:proofErr w:type="spellEnd"/>
                  <w:r w:rsidRPr="00C81D28">
                    <w:rPr>
                      <w:rFonts w:cs="Arial"/>
                    </w:rPr>
                    <w:t xml:space="preserve">, </w:t>
                  </w:r>
                  <w:proofErr w:type="spellStart"/>
                  <w:r w:rsidRPr="00C81D28">
                    <w:rPr>
                      <w:rFonts w:cs="Arial"/>
                    </w:rPr>
                    <w:t>Changland</w:t>
                  </w:r>
                  <w:proofErr w:type="spellEnd"/>
                  <w:r w:rsidRPr="00C81D28">
                    <w:rPr>
                      <w:rFonts w:cs="Arial"/>
                    </w:rPr>
                    <w:t xml:space="preserve">, Lower </w:t>
                  </w:r>
                  <w:proofErr w:type="spellStart"/>
                  <w:r w:rsidRPr="00C81D28">
                    <w:rPr>
                      <w:rFonts w:cs="Arial"/>
                    </w:rPr>
                    <w:t>Subansiri</w:t>
                  </w:r>
                  <w:proofErr w:type="spellEnd"/>
                  <w:r w:rsidRPr="00C81D28">
                    <w:rPr>
                      <w:rFonts w:cs="Arial"/>
                    </w:rPr>
                    <w:t xml:space="preserve">, Upper </w:t>
                  </w:r>
                  <w:proofErr w:type="spellStart"/>
                  <w:r w:rsidRPr="00C81D28">
                    <w:rPr>
                      <w:rFonts w:cs="Arial"/>
                    </w:rPr>
                    <w:t>Subansiri</w:t>
                  </w:r>
                  <w:proofErr w:type="spellEnd"/>
                  <w:r w:rsidRPr="00C81D28">
                    <w:rPr>
                      <w:rFonts w:cs="Arial"/>
                    </w:rPr>
                    <w:t xml:space="preserve">, </w:t>
                  </w:r>
                  <w:proofErr w:type="spellStart"/>
                  <w:r w:rsidRPr="00C81D28">
                    <w:rPr>
                      <w:rFonts w:cs="Arial"/>
                    </w:rPr>
                    <w:t>Tawang</w:t>
                  </w:r>
                  <w:proofErr w:type="spellEnd"/>
                  <w:r w:rsidRPr="00C81D28">
                    <w:rPr>
                      <w:rFonts w:cs="Arial"/>
                    </w:rPr>
                    <w:t xml:space="preserve">, East </w:t>
                  </w:r>
                  <w:proofErr w:type="spellStart"/>
                  <w:r w:rsidRPr="00C81D28">
                    <w:rPr>
                      <w:rFonts w:cs="Arial"/>
                    </w:rPr>
                    <w:t>Kameng</w:t>
                  </w:r>
                  <w:proofErr w:type="spellEnd"/>
                  <w:r w:rsidRPr="00C81D28">
                    <w:rPr>
                      <w:rFonts w:cs="Arial"/>
                    </w:rPr>
                    <w:t xml:space="preserve">, West </w:t>
                  </w:r>
                  <w:proofErr w:type="spellStart"/>
                  <w:r w:rsidRPr="00C81D28">
                    <w:rPr>
                      <w:rFonts w:cs="Arial"/>
                    </w:rPr>
                    <w:t>Kameng</w:t>
                  </w:r>
                  <w:proofErr w:type="spellEnd"/>
                  <w:r w:rsidRPr="00C81D28">
                    <w:rPr>
                      <w:rFonts w:cs="Arial"/>
                    </w:rPr>
                    <w:t xml:space="preserve">, Upper Siang, </w:t>
                  </w:r>
                  <w:proofErr w:type="spellStart"/>
                  <w:r w:rsidRPr="00C81D28">
                    <w:rPr>
                      <w:rFonts w:cs="Arial"/>
                    </w:rPr>
                    <w:t>Kurung</w:t>
                  </w:r>
                  <w:proofErr w:type="spellEnd"/>
                  <w:r w:rsidRPr="00C81D28">
                    <w:rPr>
                      <w:rFonts w:cs="Arial"/>
                    </w:rPr>
                    <w:t xml:space="preserve"> </w:t>
                  </w:r>
                  <w:proofErr w:type="spellStart"/>
                  <w:r w:rsidRPr="00C81D28">
                    <w:rPr>
                      <w:rFonts w:cs="Arial"/>
                    </w:rPr>
                    <w:t>Kamang</w:t>
                  </w:r>
                  <w:proofErr w:type="spellEnd"/>
                  <w:r w:rsidRPr="00C81D28">
                    <w:rPr>
                      <w:rFonts w:cs="Arial"/>
                    </w:rPr>
                    <w:t xml:space="preserve">, </w:t>
                  </w:r>
                  <w:proofErr w:type="spellStart"/>
                  <w:r w:rsidRPr="00C81D28">
                    <w:rPr>
                      <w:rFonts w:cs="Arial"/>
                    </w:rPr>
                    <w:t>Papumpare</w:t>
                  </w:r>
                  <w:proofErr w:type="spellEnd"/>
                  <w:r w:rsidRPr="00C81D28">
                    <w:rPr>
                      <w:rFonts w:cs="Arial"/>
                    </w:rPr>
                    <w:t xml:space="preserve">, </w:t>
                  </w:r>
                  <w:proofErr w:type="spellStart"/>
                  <w:r w:rsidRPr="00C81D28">
                    <w:rPr>
                      <w:rFonts w:cs="Arial"/>
                    </w:rPr>
                    <w:t>Anjan</w:t>
                  </w:r>
                  <w:proofErr w:type="spellEnd"/>
                  <w:r w:rsidRPr="00C81D28">
                    <w:rPr>
                      <w:rFonts w:cs="Arial"/>
                    </w:rPr>
                    <w:t xml:space="preserve"> </w:t>
                  </w:r>
                  <w:proofErr w:type="spellStart"/>
                  <w:r w:rsidRPr="00C81D28">
                    <w:rPr>
                      <w:rFonts w:cs="Arial"/>
                    </w:rPr>
                    <w:t>Hawai</w:t>
                  </w:r>
                  <w:proofErr w:type="spellEnd"/>
                  <w:r w:rsidRPr="00C81D28">
                    <w:rPr>
                      <w:rFonts w:cs="Arial"/>
                    </w:rPr>
                    <w:t xml:space="preserve"> and Lower </w:t>
                  </w:r>
                  <w:proofErr w:type="spellStart"/>
                  <w:r w:rsidRPr="00C81D28">
                    <w:rPr>
                      <w:rFonts w:cs="Arial"/>
                    </w:rPr>
                    <w:t>Dibang</w:t>
                  </w:r>
                  <w:proofErr w:type="spellEnd"/>
                  <w:r w:rsidRPr="00C81D28">
                    <w:rPr>
                      <w:rFonts w:cs="Arial"/>
                    </w:rPr>
                    <w:t xml:space="preserve"> Valley.  </w:t>
                  </w:r>
                </w:p>
                <w:p w:rsidR="009F7AD0" w:rsidRPr="00C81D28" w:rsidRDefault="009F7AD0" w:rsidP="002F4BEA">
                  <w:pPr>
                    <w:spacing w:after="0"/>
                    <w:jc w:val="both"/>
                    <w:rPr>
                      <w:rFonts w:cs="Arial"/>
                    </w:rPr>
                  </w:pPr>
                  <w:r w:rsidRPr="00C81D28">
                    <w:rPr>
                      <w:rFonts w:cs="Arial"/>
                      <w:b/>
                      <w:bCs/>
                      <w:u w:val="single"/>
                    </w:rPr>
                    <w:t>ASSAM</w:t>
                  </w:r>
                  <w:r w:rsidRPr="00C81D28">
                    <w:rPr>
                      <w:rFonts w:cs="Arial"/>
                      <w:bCs/>
                    </w:rPr>
                    <w:t xml:space="preserve">.  </w:t>
                  </w:r>
                  <w:proofErr w:type="spellStart"/>
                  <w:r w:rsidRPr="00C81D28">
                    <w:rPr>
                      <w:rFonts w:cs="Arial"/>
                    </w:rPr>
                    <w:t>Jorhat</w:t>
                  </w:r>
                  <w:proofErr w:type="spellEnd"/>
                  <w:r w:rsidRPr="00C81D28">
                    <w:rPr>
                      <w:rFonts w:cs="Arial"/>
                    </w:rPr>
                    <w:t xml:space="preserve">, </w:t>
                  </w:r>
                  <w:proofErr w:type="spellStart"/>
                  <w:r w:rsidRPr="00C81D28">
                    <w:rPr>
                      <w:rFonts w:cs="Arial"/>
                    </w:rPr>
                    <w:t>Tinsukia</w:t>
                  </w:r>
                  <w:proofErr w:type="spellEnd"/>
                  <w:r w:rsidRPr="00C81D28">
                    <w:rPr>
                      <w:rFonts w:cs="Arial"/>
                    </w:rPr>
                    <w:t xml:space="preserve">, </w:t>
                  </w:r>
                  <w:proofErr w:type="spellStart"/>
                  <w:r w:rsidRPr="00C81D28">
                    <w:rPr>
                      <w:rFonts w:cs="Arial"/>
                    </w:rPr>
                    <w:t>Sibsagar</w:t>
                  </w:r>
                  <w:proofErr w:type="spellEnd"/>
                  <w:r w:rsidRPr="00C81D28">
                    <w:rPr>
                      <w:rFonts w:cs="Arial"/>
                    </w:rPr>
                    <w:t xml:space="preserve">, </w:t>
                  </w:r>
                  <w:proofErr w:type="spellStart"/>
                  <w:r w:rsidRPr="00C81D28">
                    <w:rPr>
                      <w:rFonts w:cs="Arial"/>
                    </w:rPr>
                    <w:t>Dhemaji</w:t>
                  </w:r>
                  <w:proofErr w:type="spellEnd"/>
                  <w:r w:rsidRPr="00C81D28">
                    <w:rPr>
                      <w:rFonts w:cs="Arial"/>
                    </w:rPr>
                    <w:t xml:space="preserve">, North </w:t>
                  </w:r>
                  <w:proofErr w:type="spellStart"/>
                  <w:r w:rsidRPr="00C81D28">
                    <w:rPr>
                      <w:rFonts w:cs="Arial"/>
                    </w:rPr>
                    <w:t>Lakhimpur</w:t>
                  </w:r>
                  <w:proofErr w:type="spellEnd"/>
                  <w:r w:rsidRPr="00C81D28">
                    <w:rPr>
                      <w:rFonts w:cs="Arial"/>
                    </w:rPr>
                    <w:t xml:space="preserve">, </w:t>
                  </w:r>
                  <w:proofErr w:type="spellStart"/>
                  <w:r w:rsidRPr="00C81D28">
                    <w:rPr>
                      <w:rFonts w:cs="Arial"/>
                    </w:rPr>
                    <w:t>Dibrugarh</w:t>
                  </w:r>
                  <w:proofErr w:type="spellEnd"/>
                  <w:r w:rsidRPr="00C81D28">
                    <w:rPr>
                      <w:rFonts w:cs="Arial"/>
                    </w:rPr>
                    <w:t xml:space="preserve">, </w:t>
                  </w:r>
                  <w:proofErr w:type="spellStart"/>
                  <w:r w:rsidRPr="00C81D28">
                    <w:rPr>
                      <w:rFonts w:cs="Arial"/>
                    </w:rPr>
                    <w:t>Golaghat</w:t>
                  </w:r>
                  <w:proofErr w:type="spellEnd"/>
                  <w:r w:rsidRPr="00C81D28">
                    <w:rPr>
                      <w:rFonts w:cs="Arial"/>
                    </w:rPr>
                    <w:t xml:space="preserve"> and </w:t>
                  </w:r>
                  <w:proofErr w:type="spellStart"/>
                  <w:r w:rsidRPr="00C81D28">
                    <w:rPr>
                      <w:rFonts w:cs="Arial"/>
                    </w:rPr>
                    <w:t>Karbi</w:t>
                  </w:r>
                  <w:proofErr w:type="spellEnd"/>
                  <w:r w:rsidRPr="00C81D28">
                    <w:rPr>
                      <w:rFonts w:cs="Arial"/>
                    </w:rPr>
                    <w:t xml:space="preserve"> </w:t>
                  </w:r>
                  <w:proofErr w:type="spellStart"/>
                  <w:r w:rsidRPr="00C81D28">
                    <w:rPr>
                      <w:rFonts w:cs="Arial"/>
                    </w:rPr>
                    <w:t>Anglong</w:t>
                  </w:r>
                  <w:proofErr w:type="spellEnd"/>
                  <w:r w:rsidRPr="00C81D28">
                    <w:rPr>
                      <w:rFonts w:cs="Arial"/>
                    </w:rPr>
                    <w:t>.</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67.</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 xml:space="preserve">ARO, </w:t>
                  </w:r>
                  <w:proofErr w:type="spellStart"/>
                  <w:r w:rsidRPr="00C81D28">
                    <w:rPr>
                      <w:rFonts w:cs="Arial"/>
                    </w:rPr>
                    <w:t>Narangi</w:t>
                  </w:r>
                  <w:proofErr w:type="spellEnd"/>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proofErr w:type="gramStart"/>
                  <w:r w:rsidRPr="00C81D28">
                    <w:rPr>
                      <w:rFonts w:cs="Arial"/>
                      <w:b/>
                      <w:bCs/>
                      <w:u w:val="single"/>
                    </w:rPr>
                    <w:t>ASSAM</w:t>
                  </w:r>
                  <w:r w:rsidRPr="00C81D28">
                    <w:rPr>
                      <w:rFonts w:cs="Arial"/>
                      <w:b/>
                      <w:bCs/>
                    </w:rPr>
                    <w:t xml:space="preserve">  </w:t>
                  </w:r>
                  <w:r w:rsidRPr="00C81D28">
                    <w:rPr>
                      <w:rFonts w:cs="Arial"/>
                    </w:rPr>
                    <w:t>Districts</w:t>
                  </w:r>
                  <w:proofErr w:type="gramEnd"/>
                  <w:r w:rsidRPr="00C81D28">
                    <w:rPr>
                      <w:rFonts w:cs="Arial"/>
                    </w:rPr>
                    <w:t xml:space="preserve"> of </w:t>
                  </w:r>
                  <w:proofErr w:type="spellStart"/>
                  <w:r w:rsidRPr="00C81D28">
                    <w:rPr>
                      <w:rFonts w:cs="Arial"/>
                    </w:rPr>
                    <w:t>Barpeta</w:t>
                  </w:r>
                  <w:proofErr w:type="spellEnd"/>
                  <w:r w:rsidRPr="00C81D28">
                    <w:rPr>
                      <w:rFonts w:cs="Arial"/>
                    </w:rPr>
                    <w:t xml:space="preserve">, </w:t>
                  </w:r>
                  <w:proofErr w:type="spellStart"/>
                  <w:r w:rsidRPr="00C81D28">
                    <w:rPr>
                      <w:rFonts w:cs="Arial"/>
                    </w:rPr>
                    <w:t>Goalpara</w:t>
                  </w:r>
                  <w:proofErr w:type="spellEnd"/>
                  <w:r w:rsidRPr="00C81D28">
                    <w:rPr>
                      <w:rFonts w:cs="Arial"/>
                    </w:rPr>
                    <w:t xml:space="preserve">, </w:t>
                  </w:r>
                  <w:proofErr w:type="spellStart"/>
                  <w:r w:rsidRPr="00C81D28">
                    <w:rPr>
                      <w:rFonts w:cs="Arial"/>
                    </w:rPr>
                    <w:t>Darrang</w:t>
                  </w:r>
                  <w:proofErr w:type="spellEnd"/>
                  <w:r w:rsidRPr="00C81D28">
                    <w:rPr>
                      <w:rFonts w:cs="Arial"/>
                    </w:rPr>
                    <w:t xml:space="preserve">, </w:t>
                  </w:r>
                  <w:proofErr w:type="spellStart"/>
                  <w:r w:rsidRPr="00C81D28">
                    <w:rPr>
                      <w:rFonts w:cs="Arial"/>
                    </w:rPr>
                    <w:t>Kamrup</w:t>
                  </w:r>
                  <w:proofErr w:type="spellEnd"/>
                  <w:r w:rsidRPr="00C81D28">
                    <w:rPr>
                      <w:rFonts w:cs="Arial"/>
                    </w:rPr>
                    <w:t xml:space="preserve">, </w:t>
                  </w:r>
                  <w:proofErr w:type="spellStart"/>
                  <w:r w:rsidRPr="00C81D28">
                    <w:rPr>
                      <w:rFonts w:cs="Arial"/>
                    </w:rPr>
                    <w:t>Nalbari</w:t>
                  </w:r>
                  <w:proofErr w:type="spellEnd"/>
                  <w:r w:rsidRPr="00C81D28">
                    <w:rPr>
                      <w:rFonts w:cs="Arial"/>
                    </w:rPr>
                    <w:t xml:space="preserve">, </w:t>
                  </w:r>
                  <w:proofErr w:type="spellStart"/>
                  <w:r w:rsidRPr="00C81D28">
                    <w:rPr>
                      <w:rFonts w:cs="Arial"/>
                    </w:rPr>
                    <w:t>Kokrajhar</w:t>
                  </w:r>
                  <w:proofErr w:type="spellEnd"/>
                  <w:r w:rsidRPr="00C81D28">
                    <w:rPr>
                      <w:rFonts w:cs="Arial"/>
                    </w:rPr>
                    <w:t xml:space="preserve">, </w:t>
                  </w:r>
                  <w:proofErr w:type="spellStart"/>
                  <w:r w:rsidRPr="00C81D28">
                    <w:rPr>
                      <w:rFonts w:cs="Arial"/>
                    </w:rPr>
                    <w:t>Dhubri</w:t>
                  </w:r>
                  <w:proofErr w:type="spellEnd"/>
                  <w:r w:rsidRPr="00C81D28">
                    <w:rPr>
                      <w:rFonts w:cs="Arial"/>
                    </w:rPr>
                    <w:t xml:space="preserve">, </w:t>
                  </w:r>
                  <w:proofErr w:type="spellStart"/>
                  <w:r w:rsidRPr="00C81D28">
                    <w:rPr>
                      <w:rFonts w:cs="Arial"/>
                    </w:rPr>
                    <w:t>Bongaigaon</w:t>
                  </w:r>
                  <w:proofErr w:type="spellEnd"/>
                  <w:r w:rsidRPr="00C81D28">
                    <w:rPr>
                      <w:rFonts w:cs="Arial"/>
                    </w:rPr>
                    <w:t xml:space="preserve">, </w:t>
                  </w:r>
                  <w:proofErr w:type="spellStart"/>
                  <w:r w:rsidRPr="00C81D28">
                    <w:rPr>
                      <w:rFonts w:cs="Arial"/>
                    </w:rPr>
                    <w:t>Baksa</w:t>
                  </w:r>
                  <w:proofErr w:type="spellEnd"/>
                  <w:r w:rsidRPr="00C81D28">
                    <w:rPr>
                      <w:rFonts w:cs="Arial"/>
                    </w:rPr>
                    <w:t xml:space="preserve">, </w:t>
                  </w:r>
                  <w:proofErr w:type="spellStart"/>
                  <w:r w:rsidRPr="00C81D28">
                    <w:rPr>
                      <w:rFonts w:cs="Arial"/>
                    </w:rPr>
                    <w:t>Udalguri</w:t>
                  </w:r>
                  <w:proofErr w:type="spellEnd"/>
                  <w:r w:rsidRPr="00C81D28">
                    <w:rPr>
                      <w:rFonts w:cs="Arial"/>
                    </w:rPr>
                    <w:t xml:space="preserve"> and </w:t>
                  </w:r>
                  <w:proofErr w:type="spellStart"/>
                  <w:r w:rsidRPr="00C81D28">
                    <w:rPr>
                      <w:rFonts w:cs="Arial"/>
                    </w:rPr>
                    <w:t>Chirang</w:t>
                  </w:r>
                  <w:proofErr w:type="spellEnd"/>
                  <w:r w:rsidRPr="00C81D28">
                    <w:rPr>
                      <w:rFonts w:cs="Arial"/>
                    </w:rPr>
                    <w:t>.</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68.</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 xml:space="preserve">ARO, </w:t>
                  </w:r>
                  <w:proofErr w:type="spellStart"/>
                  <w:r w:rsidRPr="00C81D28">
                    <w:rPr>
                      <w:rFonts w:cs="Arial"/>
                    </w:rPr>
                    <w:t>Rangapahar</w:t>
                  </w:r>
                  <w:proofErr w:type="spellEnd"/>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b/>
                      <w:bCs/>
                      <w:u w:val="single"/>
                    </w:rPr>
                    <w:t>NAGALAND</w:t>
                  </w:r>
                  <w:r w:rsidRPr="00C81D28">
                    <w:rPr>
                      <w:rFonts w:cs="Arial"/>
                      <w:bCs/>
                    </w:rPr>
                    <w:t xml:space="preserve">.  </w:t>
                  </w:r>
                  <w:r w:rsidRPr="00C81D28">
                    <w:rPr>
                      <w:rFonts w:cs="Arial"/>
                    </w:rPr>
                    <w:t xml:space="preserve">Districts of </w:t>
                  </w:r>
                  <w:proofErr w:type="spellStart"/>
                  <w:r w:rsidRPr="00C81D28">
                    <w:rPr>
                      <w:rFonts w:cs="Arial"/>
                    </w:rPr>
                    <w:t>Kohima</w:t>
                  </w:r>
                  <w:proofErr w:type="spellEnd"/>
                  <w:r w:rsidRPr="00C81D28">
                    <w:rPr>
                      <w:rFonts w:cs="Arial"/>
                    </w:rPr>
                    <w:t xml:space="preserve">, </w:t>
                  </w:r>
                  <w:proofErr w:type="spellStart"/>
                  <w:r w:rsidRPr="00C81D28">
                    <w:rPr>
                      <w:rFonts w:cs="Arial"/>
                    </w:rPr>
                    <w:t>Phek</w:t>
                  </w:r>
                  <w:proofErr w:type="spellEnd"/>
                  <w:r w:rsidRPr="00C81D28">
                    <w:rPr>
                      <w:rFonts w:cs="Arial"/>
                    </w:rPr>
                    <w:t xml:space="preserve">, Mon, </w:t>
                  </w:r>
                  <w:proofErr w:type="spellStart"/>
                  <w:r w:rsidRPr="00C81D28">
                    <w:rPr>
                      <w:rFonts w:cs="Arial"/>
                    </w:rPr>
                    <w:t>Zunheboto</w:t>
                  </w:r>
                  <w:proofErr w:type="spellEnd"/>
                  <w:r w:rsidRPr="00C81D28">
                    <w:rPr>
                      <w:rFonts w:cs="Arial"/>
                    </w:rPr>
                    <w:t xml:space="preserve">, </w:t>
                  </w:r>
                  <w:proofErr w:type="spellStart"/>
                  <w:r w:rsidRPr="00C81D28">
                    <w:rPr>
                      <w:rFonts w:cs="Arial"/>
                    </w:rPr>
                    <w:t>Wokha</w:t>
                  </w:r>
                  <w:proofErr w:type="spellEnd"/>
                  <w:r w:rsidRPr="00C81D28">
                    <w:rPr>
                      <w:rFonts w:cs="Arial"/>
                    </w:rPr>
                    <w:t xml:space="preserve">, </w:t>
                  </w:r>
                  <w:proofErr w:type="spellStart"/>
                  <w:r w:rsidRPr="00C81D28">
                    <w:rPr>
                      <w:rFonts w:cs="Arial"/>
                    </w:rPr>
                    <w:t>Mokouchung</w:t>
                  </w:r>
                  <w:proofErr w:type="spellEnd"/>
                  <w:r w:rsidRPr="00C81D28">
                    <w:rPr>
                      <w:rFonts w:cs="Arial"/>
                    </w:rPr>
                    <w:t xml:space="preserve">, </w:t>
                  </w:r>
                  <w:proofErr w:type="spellStart"/>
                  <w:r w:rsidRPr="00C81D28">
                    <w:rPr>
                      <w:rFonts w:cs="Arial"/>
                    </w:rPr>
                    <w:t>Tuensang</w:t>
                  </w:r>
                  <w:proofErr w:type="spellEnd"/>
                  <w:r w:rsidRPr="00C81D28">
                    <w:rPr>
                      <w:rFonts w:cs="Arial"/>
                    </w:rPr>
                    <w:t xml:space="preserve">, </w:t>
                  </w:r>
                  <w:proofErr w:type="spellStart"/>
                  <w:r w:rsidRPr="00C81D28">
                    <w:rPr>
                      <w:rFonts w:cs="Arial"/>
                    </w:rPr>
                    <w:t>Dimapur</w:t>
                  </w:r>
                  <w:proofErr w:type="spellEnd"/>
                  <w:r w:rsidRPr="00C81D28">
                    <w:rPr>
                      <w:rFonts w:cs="Arial"/>
                    </w:rPr>
                    <w:t xml:space="preserve">, </w:t>
                  </w:r>
                  <w:proofErr w:type="spellStart"/>
                  <w:r w:rsidRPr="00C81D28">
                    <w:rPr>
                      <w:rFonts w:cs="Arial"/>
                    </w:rPr>
                    <w:t>Pern</w:t>
                  </w:r>
                  <w:proofErr w:type="spellEnd"/>
                  <w:r w:rsidRPr="00C81D28">
                    <w:rPr>
                      <w:rFonts w:cs="Arial"/>
                    </w:rPr>
                    <w:t xml:space="preserve">, </w:t>
                  </w:r>
                  <w:proofErr w:type="spellStart"/>
                  <w:r w:rsidRPr="00C81D28">
                    <w:rPr>
                      <w:rFonts w:cs="Arial"/>
                    </w:rPr>
                    <w:t>Kephere</w:t>
                  </w:r>
                  <w:proofErr w:type="spellEnd"/>
                  <w:r w:rsidRPr="00C81D28">
                    <w:rPr>
                      <w:rFonts w:cs="Arial"/>
                    </w:rPr>
                    <w:t xml:space="preserve"> and </w:t>
                  </w:r>
                  <w:proofErr w:type="spellStart"/>
                  <w:r w:rsidRPr="00C81D28">
                    <w:rPr>
                      <w:rFonts w:cs="Arial"/>
                    </w:rPr>
                    <w:t>Longleng</w:t>
                  </w:r>
                  <w:proofErr w:type="spellEnd"/>
                  <w:r w:rsidRPr="00C81D28">
                    <w:rPr>
                      <w:rFonts w:cs="Arial"/>
                    </w:rPr>
                    <w:t xml:space="preserve">. </w:t>
                  </w:r>
                </w:p>
                <w:p w:rsidR="009F7AD0" w:rsidRPr="00C81D28" w:rsidRDefault="009F7AD0" w:rsidP="002F4BEA">
                  <w:pPr>
                    <w:spacing w:after="0"/>
                    <w:jc w:val="both"/>
                    <w:rPr>
                      <w:rFonts w:cs="Arial"/>
                    </w:rPr>
                  </w:pPr>
                  <w:r w:rsidRPr="00C81D28">
                    <w:rPr>
                      <w:rFonts w:cs="Arial"/>
                      <w:b/>
                      <w:bCs/>
                      <w:u w:val="single"/>
                    </w:rPr>
                    <w:t>MANIPUR</w:t>
                  </w:r>
                  <w:r w:rsidRPr="00C81D28">
                    <w:rPr>
                      <w:rFonts w:cs="Arial"/>
                      <w:bCs/>
                    </w:rPr>
                    <w:t xml:space="preserve">.  </w:t>
                  </w:r>
                  <w:proofErr w:type="spellStart"/>
                  <w:r w:rsidRPr="00C81D28">
                    <w:rPr>
                      <w:rFonts w:cs="Arial"/>
                    </w:rPr>
                    <w:t>Ukhrul</w:t>
                  </w:r>
                  <w:proofErr w:type="spellEnd"/>
                  <w:r w:rsidRPr="00C81D28">
                    <w:rPr>
                      <w:rFonts w:cs="Arial"/>
                    </w:rPr>
                    <w:t xml:space="preserve">, </w:t>
                  </w:r>
                  <w:proofErr w:type="spellStart"/>
                  <w:r w:rsidRPr="00C81D28">
                    <w:rPr>
                      <w:rFonts w:cs="Arial"/>
                    </w:rPr>
                    <w:t>Bishnupur</w:t>
                  </w:r>
                  <w:proofErr w:type="spellEnd"/>
                  <w:r w:rsidRPr="00C81D28">
                    <w:rPr>
                      <w:rFonts w:cs="Arial"/>
                    </w:rPr>
                    <w:t xml:space="preserve">, </w:t>
                  </w:r>
                  <w:proofErr w:type="spellStart"/>
                  <w:r w:rsidRPr="00C81D28">
                    <w:rPr>
                      <w:rFonts w:cs="Arial"/>
                    </w:rPr>
                    <w:t>Thoubal</w:t>
                  </w:r>
                  <w:proofErr w:type="spellEnd"/>
                  <w:r w:rsidRPr="00C81D28">
                    <w:rPr>
                      <w:rFonts w:cs="Arial"/>
                    </w:rPr>
                    <w:t xml:space="preserve">, </w:t>
                  </w:r>
                  <w:proofErr w:type="spellStart"/>
                  <w:r w:rsidRPr="00C81D28">
                    <w:rPr>
                      <w:rFonts w:cs="Arial"/>
                    </w:rPr>
                    <w:t>Churachandpur</w:t>
                  </w:r>
                  <w:proofErr w:type="spellEnd"/>
                  <w:r w:rsidRPr="00C81D28">
                    <w:rPr>
                      <w:rFonts w:cs="Arial"/>
                    </w:rPr>
                    <w:t xml:space="preserve">, </w:t>
                  </w:r>
                  <w:proofErr w:type="spellStart"/>
                  <w:r w:rsidRPr="00C81D28">
                    <w:rPr>
                      <w:rFonts w:cs="Arial"/>
                    </w:rPr>
                    <w:t>Tamenglong</w:t>
                  </w:r>
                  <w:proofErr w:type="spellEnd"/>
                  <w:r w:rsidRPr="00C81D28">
                    <w:rPr>
                      <w:rFonts w:cs="Arial"/>
                    </w:rPr>
                    <w:t xml:space="preserve">, </w:t>
                  </w:r>
                  <w:proofErr w:type="spellStart"/>
                  <w:r w:rsidRPr="00C81D28">
                    <w:rPr>
                      <w:rFonts w:cs="Arial"/>
                    </w:rPr>
                    <w:t>Senapati</w:t>
                  </w:r>
                  <w:proofErr w:type="spellEnd"/>
                  <w:r w:rsidRPr="00C81D28">
                    <w:rPr>
                      <w:rFonts w:cs="Arial"/>
                    </w:rPr>
                    <w:t xml:space="preserve">, </w:t>
                  </w:r>
                  <w:proofErr w:type="spellStart"/>
                  <w:r w:rsidRPr="00C81D28">
                    <w:rPr>
                      <w:rFonts w:cs="Arial"/>
                    </w:rPr>
                    <w:t>Chandel</w:t>
                  </w:r>
                  <w:proofErr w:type="spellEnd"/>
                  <w:r w:rsidRPr="00C81D28">
                    <w:rPr>
                      <w:rFonts w:cs="Arial"/>
                    </w:rPr>
                    <w:t xml:space="preserve">, </w:t>
                  </w:r>
                  <w:proofErr w:type="spellStart"/>
                  <w:r w:rsidRPr="00C81D28">
                    <w:rPr>
                      <w:rFonts w:cs="Arial"/>
                    </w:rPr>
                    <w:t>Imphal</w:t>
                  </w:r>
                  <w:proofErr w:type="spellEnd"/>
                  <w:r w:rsidRPr="00C81D28">
                    <w:rPr>
                      <w:rFonts w:cs="Arial"/>
                    </w:rPr>
                    <w:t xml:space="preserve"> East and </w:t>
                  </w:r>
                  <w:proofErr w:type="spellStart"/>
                  <w:r w:rsidRPr="00C81D28">
                    <w:rPr>
                      <w:rFonts w:cs="Arial"/>
                    </w:rPr>
                    <w:t>Imphal</w:t>
                  </w:r>
                  <w:proofErr w:type="spellEnd"/>
                  <w:r w:rsidRPr="00C81D28">
                    <w:rPr>
                      <w:rFonts w:cs="Arial"/>
                    </w:rPr>
                    <w:t xml:space="preserve"> West</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69.</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 xml:space="preserve">ARO, </w:t>
                  </w:r>
                  <w:proofErr w:type="spellStart"/>
                  <w:r w:rsidRPr="00C81D28">
                    <w:rPr>
                      <w:rFonts w:cs="Arial"/>
                    </w:rPr>
                    <w:t>Silchar</w:t>
                  </w:r>
                  <w:proofErr w:type="spellEnd"/>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b/>
                      <w:bCs/>
                      <w:u w:val="single"/>
                    </w:rPr>
                    <w:t>ASSAM</w:t>
                  </w:r>
                  <w:r w:rsidRPr="00C81D28">
                    <w:rPr>
                      <w:rFonts w:cs="Arial"/>
                      <w:bCs/>
                    </w:rPr>
                    <w:t xml:space="preserve">.  </w:t>
                  </w:r>
                  <w:r w:rsidRPr="00C81D28">
                    <w:rPr>
                      <w:rFonts w:cs="Arial"/>
                    </w:rPr>
                    <w:t xml:space="preserve">Districts of </w:t>
                  </w:r>
                  <w:proofErr w:type="spellStart"/>
                  <w:r w:rsidRPr="00C81D28">
                    <w:rPr>
                      <w:rFonts w:cs="Arial"/>
                    </w:rPr>
                    <w:t>Cachar</w:t>
                  </w:r>
                  <w:proofErr w:type="spellEnd"/>
                  <w:r w:rsidRPr="00C81D28">
                    <w:rPr>
                      <w:rFonts w:cs="Arial"/>
                    </w:rPr>
                    <w:t xml:space="preserve">, North </w:t>
                  </w:r>
                  <w:proofErr w:type="spellStart"/>
                  <w:r w:rsidRPr="00C81D28">
                    <w:rPr>
                      <w:rFonts w:cs="Arial"/>
                    </w:rPr>
                    <w:t>Cachar</w:t>
                  </w:r>
                  <w:proofErr w:type="spellEnd"/>
                  <w:r w:rsidRPr="00C81D28">
                    <w:rPr>
                      <w:rFonts w:cs="Arial"/>
                    </w:rPr>
                    <w:t xml:space="preserve"> Hills, </w:t>
                  </w:r>
                  <w:proofErr w:type="spellStart"/>
                  <w:r w:rsidRPr="00C81D28">
                    <w:rPr>
                      <w:rFonts w:cs="Arial"/>
                    </w:rPr>
                    <w:t>Karimganj</w:t>
                  </w:r>
                  <w:proofErr w:type="spellEnd"/>
                  <w:r w:rsidRPr="00C81D28">
                    <w:rPr>
                      <w:rFonts w:cs="Arial"/>
                    </w:rPr>
                    <w:t xml:space="preserve"> and </w:t>
                  </w:r>
                  <w:proofErr w:type="spellStart"/>
                  <w:r w:rsidRPr="00C81D28">
                    <w:rPr>
                      <w:rFonts w:cs="Arial"/>
                    </w:rPr>
                    <w:t>Hailakandi</w:t>
                  </w:r>
                  <w:proofErr w:type="spellEnd"/>
                  <w:r w:rsidRPr="00C81D28">
                    <w:rPr>
                      <w:rFonts w:cs="Arial"/>
                    </w:rPr>
                    <w:t xml:space="preserve">.  </w:t>
                  </w:r>
                </w:p>
                <w:p w:rsidR="009F7AD0" w:rsidRPr="00C81D28" w:rsidRDefault="009F7AD0" w:rsidP="002F4BEA">
                  <w:pPr>
                    <w:spacing w:after="0"/>
                    <w:jc w:val="both"/>
                    <w:rPr>
                      <w:rFonts w:cs="Arial"/>
                    </w:rPr>
                  </w:pPr>
                  <w:r w:rsidRPr="00C81D28">
                    <w:rPr>
                      <w:rFonts w:cs="Arial"/>
                      <w:b/>
                      <w:bCs/>
                      <w:u w:val="single"/>
                    </w:rPr>
                    <w:t>TRIPURA</w:t>
                  </w:r>
                  <w:r w:rsidRPr="00C81D28">
                    <w:rPr>
                      <w:rFonts w:cs="Arial"/>
                      <w:bCs/>
                    </w:rPr>
                    <w:t xml:space="preserve">.  </w:t>
                  </w:r>
                  <w:r w:rsidRPr="00C81D28">
                    <w:rPr>
                      <w:rFonts w:cs="Arial"/>
                    </w:rPr>
                    <w:t xml:space="preserve">West Tripura, North Tripura, South Tripura and </w:t>
                  </w:r>
                  <w:proofErr w:type="spellStart"/>
                  <w:r w:rsidRPr="00C81D28">
                    <w:rPr>
                      <w:rFonts w:cs="Arial"/>
                    </w:rPr>
                    <w:t>Dhalai</w:t>
                  </w:r>
                  <w:proofErr w:type="spellEnd"/>
                  <w:r w:rsidRPr="00C81D28">
                    <w:rPr>
                      <w:rFonts w:cs="Arial"/>
                    </w:rPr>
                    <w:t>.</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70.</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 xml:space="preserve">ARO, </w:t>
                  </w:r>
                  <w:proofErr w:type="spellStart"/>
                  <w:r w:rsidRPr="00C81D28">
                    <w:rPr>
                      <w:rFonts w:cs="Arial"/>
                    </w:rPr>
                    <w:t>Aizawl</w:t>
                  </w:r>
                  <w:proofErr w:type="spellEnd"/>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b/>
                      <w:bCs/>
                      <w:u w:val="single"/>
                    </w:rPr>
                    <w:t>MIZORAM</w:t>
                  </w:r>
                  <w:r w:rsidRPr="00C81D28">
                    <w:rPr>
                      <w:rFonts w:cs="Arial"/>
                      <w:bCs/>
                    </w:rPr>
                    <w:t xml:space="preserve">.  </w:t>
                  </w:r>
                  <w:r w:rsidRPr="00C81D28">
                    <w:rPr>
                      <w:rFonts w:cs="Arial"/>
                    </w:rPr>
                    <w:t xml:space="preserve">Districts of </w:t>
                  </w:r>
                  <w:proofErr w:type="spellStart"/>
                  <w:r w:rsidRPr="00C81D28">
                    <w:rPr>
                      <w:rFonts w:cs="Arial"/>
                    </w:rPr>
                    <w:t>Aizawl</w:t>
                  </w:r>
                  <w:proofErr w:type="spellEnd"/>
                  <w:r w:rsidRPr="00C81D28">
                    <w:rPr>
                      <w:rFonts w:cs="Arial"/>
                    </w:rPr>
                    <w:t xml:space="preserve">, </w:t>
                  </w:r>
                  <w:proofErr w:type="spellStart"/>
                  <w:r w:rsidRPr="00C81D28">
                    <w:rPr>
                      <w:rFonts w:cs="Arial"/>
                    </w:rPr>
                    <w:t>Lunglei</w:t>
                  </w:r>
                  <w:proofErr w:type="spellEnd"/>
                  <w:r w:rsidRPr="00C81D28">
                    <w:rPr>
                      <w:rFonts w:cs="Arial"/>
                    </w:rPr>
                    <w:t xml:space="preserve">, </w:t>
                  </w:r>
                  <w:proofErr w:type="spellStart"/>
                  <w:r w:rsidRPr="00C81D28">
                    <w:rPr>
                      <w:rFonts w:cs="Arial"/>
                    </w:rPr>
                    <w:t>Mamit</w:t>
                  </w:r>
                  <w:proofErr w:type="spellEnd"/>
                  <w:r w:rsidRPr="00C81D28">
                    <w:rPr>
                      <w:rFonts w:cs="Arial"/>
                    </w:rPr>
                    <w:t xml:space="preserve">, </w:t>
                  </w:r>
                  <w:proofErr w:type="spellStart"/>
                  <w:r w:rsidRPr="00C81D28">
                    <w:rPr>
                      <w:rFonts w:cs="Arial"/>
                    </w:rPr>
                    <w:t>Chhimtuipui</w:t>
                  </w:r>
                  <w:proofErr w:type="spellEnd"/>
                  <w:r w:rsidRPr="00C81D28">
                    <w:rPr>
                      <w:rFonts w:cs="Arial"/>
                    </w:rPr>
                    <w:t xml:space="preserve">, </w:t>
                  </w:r>
                  <w:proofErr w:type="spellStart"/>
                  <w:r w:rsidRPr="00C81D28">
                    <w:rPr>
                      <w:rFonts w:cs="Arial"/>
                    </w:rPr>
                    <w:t>Lawngtalai</w:t>
                  </w:r>
                  <w:proofErr w:type="spellEnd"/>
                  <w:r w:rsidRPr="00C81D28">
                    <w:rPr>
                      <w:rFonts w:cs="Arial"/>
                    </w:rPr>
                    <w:t xml:space="preserve">, </w:t>
                  </w:r>
                  <w:proofErr w:type="spellStart"/>
                  <w:r w:rsidRPr="00C81D28">
                    <w:rPr>
                      <w:rFonts w:cs="Arial"/>
                    </w:rPr>
                    <w:t>Champai</w:t>
                  </w:r>
                  <w:proofErr w:type="spellEnd"/>
                  <w:r w:rsidRPr="00C81D28">
                    <w:rPr>
                      <w:rFonts w:cs="Arial"/>
                    </w:rPr>
                    <w:t xml:space="preserve">, </w:t>
                  </w:r>
                  <w:proofErr w:type="spellStart"/>
                  <w:r w:rsidRPr="00C81D28">
                    <w:rPr>
                      <w:rFonts w:cs="Arial"/>
                    </w:rPr>
                    <w:t>Serchhip</w:t>
                  </w:r>
                  <w:proofErr w:type="spellEnd"/>
                  <w:r w:rsidRPr="00C81D28">
                    <w:rPr>
                      <w:rFonts w:cs="Arial"/>
                    </w:rPr>
                    <w:t xml:space="preserve"> and </w:t>
                  </w:r>
                  <w:proofErr w:type="spellStart"/>
                  <w:r w:rsidRPr="00C81D28">
                    <w:rPr>
                      <w:rFonts w:cs="Arial"/>
                    </w:rPr>
                    <w:t>Kolasib</w:t>
                  </w:r>
                  <w:proofErr w:type="spellEnd"/>
                  <w:r w:rsidRPr="00C81D28">
                    <w:rPr>
                      <w:rFonts w:cs="Arial"/>
                    </w:rPr>
                    <w:t>.</w:t>
                  </w:r>
                </w:p>
              </w:tc>
            </w:tr>
            <w:tr w:rsidR="009F7AD0" w:rsidRPr="00C81D28" w:rsidTr="00A2360F">
              <w:tc>
                <w:tcPr>
                  <w:tcW w:w="3707" w:type="dxa"/>
                  <w:gridSpan w:val="2"/>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b/>
                    </w:rPr>
                    <w:t>GRD KUNRAGHAT (GORAKHPUR)</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b/>
                      <w:bCs/>
                    </w:rPr>
                    <w:t>NEPAL</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71.</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 xml:space="preserve">GRD, </w:t>
                  </w:r>
                  <w:proofErr w:type="spellStart"/>
                  <w:r w:rsidRPr="00C81D28">
                    <w:rPr>
                      <w:rFonts w:cs="Arial"/>
                    </w:rPr>
                    <w:t>Kunraghat</w:t>
                  </w:r>
                  <w:proofErr w:type="spellEnd"/>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proofErr w:type="spellStart"/>
                  <w:r w:rsidRPr="00C81D28">
                    <w:rPr>
                      <w:rFonts w:cs="Arial"/>
                    </w:rPr>
                    <w:t>Anchals</w:t>
                  </w:r>
                  <w:proofErr w:type="spellEnd"/>
                  <w:r w:rsidRPr="00C81D28">
                    <w:rPr>
                      <w:rFonts w:cs="Arial"/>
                    </w:rPr>
                    <w:t xml:space="preserve"> of </w:t>
                  </w:r>
                  <w:proofErr w:type="spellStart"/>
                  <w:r w:rsidRPr="00C81D28">
                    <w:rPr>
                      <w:rFonts w:cs="Arial"/>
                    </w:rPr>
                    <w:t>Mahakali</w:t>
                  </w:r>
                  <w:proofErr w:type="spellEnd"/>
                  <w:r w:rsidRPr="00C81D28">
                    <w:rPr>
                      <w:rFonts w:cs="Arial"/>
                    </w:rPr>
                    <w:t xml:space="preserve">, </w:t>
                  </w:r>
                  <w:proofErr w:type="spellStart"/>
                  <w:r w:rsidRPr="00C81D28">
                    <w:rPr>
                      <w:rFonts w:cs="Arial"/>
                    </w:rPr>
                    <w:t>Seti</w:t>
                  </w:r>
                  <w:proofErr w:type="spellEnd"/>
                  <w:r w:rsidRPr="00C81D28">
                    <w:rPr>
                      <w:rFonts w:cs="Arial"/>
                    </w:rPr>
                    <w:t xml:space="preserve">, </w:t>
                  </w:r>
                  <w:proofErr w:type="spellStart"/>
                  <w:r w:rsidRPr="00C81D28">
                    <w:rPr>
                      <w:rFonts w:cs="Arial"/>
                    </w:rPr>
                    <w:t>Bheri</w:t>
                  </w:r>
                  <w:proofErr w:type="spellEnd"/>
                  <w:r w:rsidRPr="00C81D28">
                    <w:rPr>
                      <w:rFonts w:cs="Arial"/>
                    </w:rPr>
                    <w:t xml:space="preserve">, </w:t>
                  </w:r>
                  <w:proofErr w:type="spellStart"/>
                  <w:r w:rsidRPr="00C81D28">
                    <w:rPr>
                      <w:rFonts w:cs="Arial"/>
                    </w:rPr>
                    <w:t>Rapti</w:t>
                  </w:r>
                  <w:proofErr w:type="spellEnd"/>
                  <w:r w:rsidRPr="00C81D28">
                    <w:rPr>
                      <w:rFonts w:cs="Arial"/>
                    </w:rPr>
                    <w:t xml:space="preserve">, </w:t>
                  </w:r>
                  <w:proofErr w:type="spellStart"/>
                  <w:r w:rsidRPr="00C81D28">
                    <w:rPr>
                      <w:rFonts w:cs="Arial"/>
                    </w:rPr>
                    <w:t>Karnali</w:t>
                  </w:r>
                  <w:proofErr w:type="spellEnd"/>
                  <w:r w:rsidRPr="00C81D28">
                    <w:rPr>
                      <w:rFonts w:cs="Arial"/>
                    </w:rPr>
                    <w:t xml:space="preserve">, Dhaulagiri, </w:t>
                  </w:r>
                  <w:proofErr w:type="spellStart"/>
                  <w:r w:rsidRPr="00C81D28">
                    <w:rPr>
                      <w:rFonts w:cs="Arial"/>
                    </w:rPr>
                    <w:t>Lumbini</w:t>
                  </w:r>
                  <w:proofErr w:type="spellEnd"/>
                  <w:r w:rsidRPr="00C81D28">
                    <w:rPr>
                      <w:rFonts w:cs="Arial"/>
                    </w:rPr>
                    <w:t xml:space="preserve">, </w:t>
                  </w:r>
                  <w:proofErr w:type="spellStart"/>
                  <w:r w:rsidRPr="00C81D28">
                    <w:rPr>
                      <w:rFonts w:cs="Arial"/>
                    </w:rPr>
                    <w:t>Gandaki</w:t>
                  </w:r>
                  <w:proofErr w:type="spellEnd"/>
                  <w:r w:rsidRPr="00C81D28">
                    <w:rPr>
                      <w:rFonts w:cs="Arial"/>
                    </w:rPr>
                    <w:t xml:space="preserve">, </w:t>
                  </w:r>
                  <w:proofErr w:type="spellStart"/>
                  <w:r w:rsidRPr="00C81D28">
                    <w:rPr>
                      <w:rFonts w:cs="Arial"/>
                    </w:rPr>
                    <w:t>Narayani</w:t>
                  </w:r>
                  <w:proofErr w:type="spellEnd"/>
                  <w:r w:rsidRPr="00C81D28">
                    <w:rPr>
                      <w:rFonts w:cs="Arial"/>
                    </w:rPr>
                    <w:t xml:space="preserve"> and </w:t>
                  </w:r>
                  <w:proofErr w:type="spellStart"/>
                  <w:r w:rsidRPr="00C81D28">
                    <w:rPr>
                      <w:rFonts w:cs="Arial"/>
                    </w:rPr>
                    <w:t>Bagmati</w:t>
                  </w:r>
                  <w:proofErr w:type="spellEnd"/>
                  <w:r w:rsidRPr="00C81D28">
                    <w:rPr>
                      <w:rFonts w:cs="Arial"/>
                    </w:rPr>
                    <w:t xml:space="preserve"> of Nepal.</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72.</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 xml:space="preserve">GRD, </w:t>
                  </w:r>
                  <w:proofErr w:type="spellStart"/>
                  <w:r w:rsidRPr="00C81D28">
                    <w:rPr>
                      <w:rFonts w:cs="Arial"/>
                    </w:rPr>
                    <w:t>Ghoom</w:t>
                  </w:r>
                  <w:proofErr w:type="spellEnd"/>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rPr>
                    <w:t xml:space="preserve">NNG from Eastern Nepal to include </w:t>
                  </w:r>
                  <w:proofErr w:type="spellStart"/>
                  <w:proofErr w:type="gramStart"/>
                  <w:r w:rsidRPr="00C81D28">
                    <w:rPr>
                      <w:rFonts w:cs="Arial"/>
                    </w:rPr>
                    <w:t>Anchals</w:t>
                  </w:r>
                  <w:proofErr w:type="spellEnd"/>
                  <w:r w:rsidRPr="00C81D28">
                    <w:rPr>
                      <w:rFonts w:cs="Arial"/>
                    </w:rPr>
                    <w:t xml:space="preserve">  of</w:t>
                  </w:r>
                  <w:proofErr w:type="gramEnd"/>
                  <w:r w:rsidRPr="00C81D28">
                    <w:rPr>
                      <w:rFonts w:cs="Arial"/>
                    </w:rPr>
                    <w:t xml:space="preserve"> </w:t>
                  </w:r>
                  <w:proofErr w:type="spellStart"/>
                  <w:r w:rsidRPr="00C81D28">
                    <w:rPr>
                      <w:rFonts w:cs="Arial"/>
                    </w:rPr>
                    <w:t>Janakpur</w:t>
                  </w:r>
                  <w:proofErr w:type="spellEnd"/>
                  <w:r w:rsidRPr="00C81D28">
                    <w:rPr>
                      <w:rFonts w:cs="Arial"/>
                    </w:rPr>
                    <w:t xml:space="preserve">, </w:t>
                  </w:r>
                  <w:proofErr w:type="spellStart"/>
                  <w:r w:rsidRPr="00C81D28">
                    <w:rPr>
                      <w:rFonts w:cs="Arial"/>
                    </w:rPr>
                    <w:t>Sagarmatha</w:t>
                  </w:r>
                  <w:proofErr w:type="spellEnd"/>
                  <w:r w:rsidRPr="00C81D28">
                    <w:rPr>
                      <w:rFonts w:cs="Arial"/>
                    </w:rPr>
                    <w:t xml:space="preserve">, </w:t>
                  </w:r>
                  <w:proofErr w:type="spellStart"/>
                  <w:r w:rsidRPr="00C81D28">
                    <w:rPr>
                      <w:rFonts w:cs="Arial"/>
                    </w:rPr>
                    <w:t>Koshi</w:t>
                  </w:r>
                  <w:proofErr w:type="spellEnd"/>
                  <w:r w:rsidRPr="00C81D28">
                    <w:rPr>
                      <w:rFonts w:cs="Arial"/>
                    </w:rPr>
                    <w:t xml:space="preserve">, </w:t>
                  </w:r>
                  <w:proofErr w:type="spellStart"/>
                  <w:r w:rsidRPr="00C81D28">
                    <w:rPr>
                      <w:rFonts w:cs="Arial"/>
                    </w:rPr>
                    <w:t>Mechi</w:t>
                  </w:r>
                  <w:proofErr w:type="spellEnd"/>
                  <w:r w:rsidRPr="00C81D28">
                    <w:rPr>
                      <w:rFonts w:cs="Arial"/>
                    </w:rPr>
                    <w:t xml:space="preserve"> &amp; ING from  Darjeeling District (Except  </w:t>
                  </w:r>
                  <w:proofErr w:type="spellStart"/>
                  <w:r w:rsidRPr="00C81D28">
                    <w:rPr>
                      <w:rFonts w:cs="Arial"/>
                    </w:rPr>
                    <w:t>Kalimpong</w:t>
                  </w:r>
                  <w:proofErr w:type="spellEnd"/>
                  <w:r w:rsidRPr="00C81D28">
                    <w:rPr>
                      <w:rFonts w:cs="Arial"/>
                    </w:rPr>
                    <w:t xml:space="preserve"> Sub Division).</w:t>
                  </w:r>
                </w:p>
              </w:tc>
            </w:tr>
            <w:tr w:rsidR="009F7AD0" w:rsidRPr="00C81D28" w:rsidTr="00A2360F">
              <w:tc>
                <w:tcPr>
                  <w:tcW w:w="3707" w:type="dxa"/>
                  <w:gridSpan w:val="2"/>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b/>
                    </w:rPr>
                    <w:t>IRO, DELHI CANTT</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b/>
                      <w:bCs/>
                    </w:rPr>
                    <w:t>DELHI AND DISTRICTS OF GURGAON, FARIDABAD, MEWAT AND PALWAL OF HARYANA STATE</w:t>
                  </w:r>
                </w:p>
              </w:tc>
            </w:tr>
            <w:tr w:rsidR="009F7AD0" w:rsidRPr="00C81D28" w:rsidTr="00A2360F">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73.</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rPr>
                      <w:rFonts w:cs="Arial"/>
                    </w:rPr>
                  </w:pPr>
                  <w:r w:rsidRPr="00C81D28">
                    <w:rPr>
                      <w:rFonts w:cs="Arial"/>
                    </w:rPr>
                    <w:t xml:space="preserve">IRO, Delhi </w:t>
                  </w:r>
                  <w:proofErr w:type="spellStart"/>
                  <w:r w:rsidRPr="00C81D28">
                    <w:rPr>
                      <w:rFonts w:cs="Arial"/>
                    </w:rPr>
                    <w:t>Cantt</w:t>
                  </w:r>
                  <w:proofErr w:type="spellEnd"/>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9F7AD0" w:rsidRPr="00C81D28" w:rsidRDefault="009F7AD0" w:rsidP="002F4BEA">
                  <w:pPr>
                    <w:spacing w:after="0"/>
                    <w:jc w:val="both"/>
                    <w:rPr>
                      <w:rFonts w:cs="Arial"/>
                    </w:rPr>
                  </w:pPr>
                  <w:r w:rsidRPr="00C81D28">
                    <w:rPr>
                      <w:rFonts w:cs="Arial"/>
                      <w:b/>
                      <w:bCs/>
                      <w:u w:val="single"/>
                    </w:rPr>
                    <w:t>DELHI</w:t>
                  </w:r>
                  <w:r w:rsidRPr="00C81D28">
                    <w:rPr>
                      <w:rFonts w:cs="Arial"/>
                      <w:bCs/>
                    </w:rPr>
                    <w:t xml:space="preserve">.  </w:t>
                  </w:r>
                  <w:r w:rsidRPr="00C81D28">
                    <w:rPr>
                      <w:rFonts w:cs="Arial"/>
                    </w:rPr>
                    <w:t xml:space="preserve">State of Delhi.   </w:t>
                  </w:r>
                </w:p>
                <w:p w:rsidR="009F7AD0" w:rsidRPr="00C81D28" w:rsidRDefault="009F7AD0" w:rsidP="002F4BEA">
                  <w:pPr>
                    <w:spacing w:after="0"/>
                    <w:jc w:val="both"/>
                    <w:rPr>
                      <w:rFonts w:cs="Arial"/>
                    </w:rPr>
                  </w:pPr>
                  <w:r w:rsidRPr="00C81D28">
                    <w:rPr>
                      <w:rFonts w:cs="Arial"/>
                      <w:b/>
                      <w:bCs/>
                      <w:u w:val="single"/>
                    </w:rPr>
                    <w:t>HARYANA</w:t>
                  </w:r>
                  <w:r w:rsidRPr="00C81D28">
                    <w:rPr>
                      <w:rFonts w:cs="Arial"/>
                      <w:b/>
                      <w:bCs/>
                    </w:rPr>
                    <w:t xml:space="preserve">.  </w:t>
                  </w:r>
                  <w:r w:rsidRPr="00C81D28">
                    <w:rPr>
                      <w:rFonts w:cs="Arial"/>
                    </w:rPr>
                    <w:t xml:space="preserve">Districts of </w:t>
                  </w:r>
                  <w:proofErr w:type="spellStart"/>
                  <w:r w:rsidRPr="00C81D28">
                    <w:rPr>
                      <w:rFonts w:cs="Arial"/>
                    </w:rPr>
                    <w:t>Gurgaon</w:t>
                  </w:r>
                  <w:proofErr w:type="spellEnd"/>
                  <w:r w:rsidRPr="00C81D28">
                    <w:rPr>
                      <w:rFonts w:cs="Arial"/>
                    </w:rPr>
                    <w:t xml:space="preserve">, Faridabad, </w:t>
                  </w:r>
                  <w:proofErr w:type="spellStart"/>
                  <w:r w:rsidRPr="00C81D28">
                    <w:rPr>
                      <w:rFonts w:cs="Arial"/>
                    </w:rPr>
                    <w:t>Mewat</w:t>
                  </w:r>
                  <w:proofErr w:type="spellEnd"/>
                  <w:r w:rsidRPr="00C81D28">
                    <w:rPr>
                      <w:rFonts w:cs="Arial"/>
                    </w:rPr>
                    <w:t xml:space="preserve"> and </w:t>
                  </w:r>
                  <w:proofErr w:type="spellStart"/>
                  <w:r w:rsidRPr="00C81D28">
                    <w:rPr>
                      <w:rFonts w:cs="Arial"/>
                    </w:rPr>
                    <w:t>Palwal</w:t>
                  </w:r>
                  <w:proofErr w:type="spellEnd"/>
                  <w:r w:rsidRPr="00C81D28">
                    <w:rPr>
                      <w:rFonts w:cs="Arial"/>
                    </w:rPr>
                    <w:t>.</w:t>
                  </w:r>
                </w:p>
              </w:tc>
            </w:tr>
          </w:tbl>
          <w:p w:rsidR="009F7AD0" w:rsidRPr="00C81D28" w:rsidRDefault="009F7AD0" w:rsidP="002F4BEA">
            <w:pPr>
              <w:spacing w:after="0"/>
              <w:rPr>
                <w:rFonts w:cs="Arial"/>
              </w:rPr>
            </w:pPr>
            <w:r w:rsidRPr="00C81D28">
              <w:rPr>
                <w:rFonts w:cs="Arial"/>
              </w:rPr>
              <w:t> </w:t>
            </w:r>
          </w:p>
        </w:tc>
      </w:tr>
    </w:tbl>
    <w:p w:rsidR="00651B27" w:rsidRPr="00F8721A" w:rsidRDefault="00426526" w:rsidP="003B36C5">
      <w:pPr>
        <w:shd w:val="clear" w:color="auto" w:fill="000099"/>
        <w:rPr>
          <w:rFonts w:cs="Arial"/>
          <w:b/>
          <w:sz w:val="28"/>
          <w:szCs w:val="28"/>
        </w:rPr>
      </w:pPr>
      <w:r w:rsidRPr="00F8721A">
        <w:rPr>
          <w:rFonts w:cs="Arial"/>
          <w:b/>
          <w:sz w:val="28"/>
          <w:szCs w:val="28"/>
        </w:rPr>
        <w:lastRenderedPageBreak/>
        <w:t xml:space="preserve">INDIAN </w:t>
      </w:r>
      <w:bookmarkStart w:id="5" w:name="g"/>
      <w:bookmarkEnd w:id="5"/>
      <w:r w:rsidRPr="00F8721A">
        <w:rPr>
          <w:rFonts w:cs="Arial"/>
          <w:b/>
          <w:sz w:val="28"/>
          <w:szCs w:val="28"/>
        </w:rPr>
        <w:t>NEVY</w:t>
      </w:r>
    </w:p>
    <w:p w:rsidR="00651B27" w:rsidRPr="00C81D28" w:rsidRDefault="00651B27" w:rsidP="009F7AD0">
      <w:pPr>
        <w:rPr>
          <w:rFonts w:cs="Arial"/>
          <w:b/>
          <w:color w:val="000099"/>
        </w:rPr>
      </w:pPr>
      <w:r w:rsidRPr="00C81D28">
        <w:rPr>
          <w:rFonts w:cs="Arial"/>
          <w:b/>
          <w:color w:val="000099"/>
        </w:rPr>
        <w:t xml:space="preserve">Recruitment in Indian navy are made in two </w:t>
      </w:r>
      <w:proofErr w:type="spellStart"/>
      <w:r w:rsidRPr="00C81D28">
        <w:rPr>
          <w:rFonts w:cs="Arial"/>
          <w:b/>
          <w:color w:val="000099"/>
        </w:rPr>
        <w:t>levels</w:t>
      </w:r>
      <w:proofErr w:type="gramStart"/>
      <w:r w:rsidRPr="00C81D28">
        <w:rPr>
          <w:rFonts w:cs="Arial"/>
          <w:b/>
          <w:color w:val="000099"/>
        </w:rPr>
        <w:t>:</w:t>
      </w:r>
      <w:proofErr w:type="gramEnd"/>
      <w:r w:rsidRPr="00C81D28">
        <w:rPr>
          <w:rFonts w:cs="Arial"/>
          <w:b/>
          <w:color w:val="000099"/>
        </w:rPr>
        <w:t>i</w:t>
      </w:r>
      <w:proofErr w:type="spellEnd"/>
      <w:r w:rsidRPr="00C81D28">
        <w:rPr>
          <w:rFonts w:cs="Arial"/>
          <w:b/>
          <w:color w:val="000099"/>
        </w:rPr>
        <w:t xml:space="preserve">) officer level Entry and ii) </w:t>
      </w:r>
      <w:hyperlink w:anchor="e" w:history="1">
        <w:r w:rsidRPr="00C81D28">
          <w:rPr>
            <w:rStyle w:val="Hyperlink"/>
            <w:rFonts w:cs="Arial"/>
            <w:b/>
          </w:rPr>
          <w:t>sailor level</w:t>
        </w:r>
      </w:hyperlink>
      <w:r w:rsidRPr="00C81D28">
        <w:rPr>
          <w:rFonts w:cs="Arial"/>
          <w:b/>
          <w:color w:val="000099"/>
        </w:rPr>
        <w:t xml:space="preserve"> entry</w:t>
      </w:r>
    </w:p>
    <w:p w:rsidR="00426526" w:rsidRPr="00C81D28" w:rsidRDefault="00426526" w:rsidP="009F7AD0">
      <w:pPr>
        <w:rPr>
          <w:rFonts w:cs="Arial"/>
          <w:color w:val="000099"/>
        </w:rPr>
      </w:pPr>
      <w:r w:rsidRPr="00C81D28">
        <w:rPr>
          <w:rFonts w:cs="Arial"/>
          <w:b/>
          <w:color w:val="000099"/>
          <w:u w:val="single"/>
        </w:rPr>
        <w:lastRenderedPageBreak/>
        <w:t>OFFICER LEVEL ENTRY</w:t>
      </w:r>
      <w:r w:rsidR="009308AC" w:rsidRPr="00C81D28">
        <w:rPr>
          <w:rFonts w:cs="Arial"/>
          <w:b/>
          <w:color w:val="000099"/>
        </w:rPr>
        <w:t xml:space="preserve">- </w:t>
      </w:r>
      <w:proofErr w:type="spellStart"/>
      <w:r w:rsidR="009308AC" w:rsidRPr="00C81D28">
        <w:rPr>
          <w:rFonts w:cs="Arial"/>
          <w:b/>
          <w:color w:val="000099"/>
        </w:rPr>
        <w:t>i</w:t>
      </w:r>
      <w:proofErr w:type="spellEnd"/>
      <w:r w:rsidR="009308AC" w:rsidRPr="00C81D28">
        <w:rPr>
          <w:rFonts w:cs="Arial"/>
          <w:b/>
          <w:color w:val="000099"/>
        </w:rPr>
        <w:t xml:space="preserve">) </w:t>
      </w:r>
      <w:bookmarkStart w:id="6" w:name="A"/>
      <w:bookmarkStart w:id="7" w:name="B"/>
      <w:r w:rsidR="00E83D1F" w:rsidRPr="00C81D28">
        <w:rPr>
          <w:rFonts w:cs="Arial"/>
          <w:b/>
          <w:color w:val="000099"/>
        </w:rPr>
        <w:fldChar w:fldCharType="begin"/>
      </w:r>
      <w:r w:rsidR="00FC67FA" w:rsidRPr="00C81D28">
        <w:rPr>
          <w:rFonts w:cs="Arial"/>
          <w:b/>
          <w:color w:val="000099"/>
        </w:rPr>
        <w:instrText xml:space="preserve"> HYPERLINK  \l "C" </w:instrText>
      </w:r>
      <w:r w:rsidR="00E83D1F" w:rsidRPr="00C81D28">
        <w:rPr>
          <w:rFonts w:cs="Arial"/>
          <w:b/>
          <w:color w:val="000099"/>
        </w:rPr>
        <w:fldChar w:fldCharType="separate"/>
      </w:r>
      <w:r w:rsidR="009308AC" w:rsidRPr="00C81D28">
        <w:rPr>
          <w:rStyle w:val="Hyperlink"/>
          <w:rFonts w:cs="Arial"/>
          <w:b/>
        </w:rPr>
        <w:t xml:space="preserve">PERMANENT COMMISSION </w:t>
      </w:r>
      <w:r w:rsidR="00E83D1F" w:rsidRPr="00C81D28">
        <w:rPr>
          <w:rFonts w:cs="Arial"/>
          <w:b/>
          <w:color w:val="000099"/>
        </w:rPr>
        <w:fldChar w:fldCharType="end"/>
      </w:r>
      <w:r w:rsidR="009308AC" w:rsidRPr="00C81D28">
        <w:rPr>
          <w:rFonts w:cs="Arial"/>
          <w:b/>
          <w:color w:val="000099"/>
        </w:rPr>
        <w:t xml:space="preserve"> </w:t>
      </w:r>
      <w:bookmarkEnd w:id="6"/>
      <w:bookmarkEnd w:id="7"/>
      <w:r w:rsidR="009308AC" w:rsidRPr="00C81D28">
        <w:rPr>
          <w:rFonts w:cs="Arial"/>
          <w:b/>
          <w:color w:val="000099"/>
        </w:rPr>
        <w:t>II)</w:t>
      </w:r>
      <w:r w:rsidR="00FC67FA" w:rsidRPr="00C81D28">
        <w:rPr>
          <w:rFonts w:cs="Arial"/>
          <w:b/>
          <w:color w:val="000099"/>
        </w:rPr>
        <w:t xml:space="preserve"> </w:t>
      </w:r>
      <w:hyperlink w:anchor="D" w:history="1">
        <w:r w:rsidR="00FC67FA" w:rsidRPr="00C81D28">
          <w:rPr>
            <w:rStyle w:val="Hyperlink"/>
            <w:rFonts w:cs="Arial"/>
            <w:b/>
          </w:rPr>
          <w:t>SHORT SERVICE COMMISSION</w:t>
        </w:r>
      </w:hyperlink>
    </w:p>
    <w:p w:rsidR="00426526" w:rsidRPr="00C81D28" w:rsidRDefault="00426526" w:rsidP="009F7AD0">
      <w:pPr>
        <w:rPr>
          <w:rFonts w:cs="Arial"/>
          <w:b/>
          <w:color w:val="000099"/>
        </w:rPr>
      </w:pPr>
      <w:proofErr w:type="gramStart"/>
      <w:r w:rsidRPr="00C81D28">
        <w:rPr>
          <w:rFonts w:cs="Arial"/>
          <w:b/>
          <w:color w:val="000099"/>
        </w:rPr>
        <w:t>I)</w:t>
      </w:r>
      <w:bookmarkStart w:id="8" w:name="C"/>
      <w:proofErr w:type="gramEnd"/>
      <w:r w:rsidR="00E83D1F" w:rsidRPr="00C81D28">
        <w:rPr>
          <w:rFonts w:cs="Arial"/>
          <w:b/>
          <w:color w:val="000099"/>
        </w:rPr>
        <w:fldChar w:fldCharType="begin"/>
      </w:r>
      <w:r w:rsidR="00FC67FA" w:rsidRPr="00C81D28">
        <w:rPr>
          <w:rFonts w:cs="Arial"/>
          <w:b/>
          <w:color w:val="000099"/>
        </w:rPr>
        <w:instrText xml:space="preserve"> HYPERLINK  \l "B" </w:instrText>
      </w:r>
      <w:r w:rsidR="00E83D1F" w:rsidRPr="00C81D28">
        <w:rPr>
          <w:rFonts w:cs="Arial"/>
          <w:b/>
          <w:color w:val="000099"/>
        </w:rPr>
        <w:fldChar w:fldCharType="separate"/>
      </w:r>
      <w:r w:rsidRPr="00C81D28">
        <w:rPr>
          <w:rStyle w:val="Hyperlink"/>
          <w:rFonts w:cs="Arial"/>
          <w:b/>
        </w:rPr>
        <w:t>PERMANENT COMMISSION</w:t>
      </w:r>
      <w:r w:rsidR="00E83D1F" w:rsidRPr="00C81D28">
        <w:rPr>
          <w:rFonts w:cs="Arial"/>
          <w:b/>
          <w:color w:val="000099"/>
        </w:rPr>
        <w:fldChar w:fldCharType="end"/>
      </w:r>
      <w:bookmarkEnd w:id="8"/>
    </w:p>
    <w:tbl>
      <w:tblPr>
        <w:tblStyle w:val="TableGrid"/>
        <w:tblW w:w="0" w:type="auto"/>
        <w:tblLayout w:type="fixed"/>
        <w:tblLook w:val="04A0"/>
      </w:tblPr>
      <w:tblGrid>
        <w:gridCol w:w="2365"/>
        <w:gridCol w:w="3393"/>
        <w:gridCol w:w="1370"/>
        <w:gridCol w:w="2340"/>
      </w:tblGrid>
      <w:tr w:rsidR="00D1175F" w:rsidRPr="00C81D28" w:rsidTr="00D1175F">
        <w:tc>
          <w:tcPr>
            <w:tcW w:w="2365" w:type="dxa"/>
          </w:tcPr>
          <w:p w:rsidR="00D1175F" w:rsidRPr="00C81D28" w:rsidRDefault="00D1175F" w:rsidP="009F7AD0">
            <w:pPr>
              <w:rPr>
                <w:rFonts w:cs="Arial"/>
                <w:b/>
              </w:rPr>
            </w:pPr>
            <w:r w:rsidRPr="00C81D28">
              <w:rPr>
                <w:rFonts w:cs="Arial"/>
                <w:b/>
              </w:rPr>
              <w:t>Type of Entry</w:t>
            </w:r>
          </w:p>
        </w:tc>
        <w:tc>
          <w:tcPr>
            <w:tcW w:w="3393" w:type="dxa"/>
          </w:tcPr>
          <w:p w:rsidR="00D1175F" w:rsidRPr="00C81D28" w:rsidRDefault="00D1175F" w:rsidP="009F7AD0">
            <w:pPr>
              <w:rPr>
                <w:rFonts w:cs="Arial"/>
                <w:b/>
              </w:rPr>
            </w:pPr>
            <w:r w:rsidRPr="00C81D28">
              <w:rPr>
                <w:rFonts w:cs="Arial"/>
                <w:b/>
              </w:rPr>
              <w:t>Educational Qualification</w:t>
            </w:r>
          </w:p>
        </w:tc>
        <w:tc>
          <w:tcPr>
            <w:tcW w:w="1370" w:type="dxa"/>
          </w:tcPr>
          <w:p w:rsidR="00D1175F" w:rsidRPr="00C81D28" w:rsidRDefault="00D1175F" w:rsidP="009F7AD0">
            <w:pPr>
              <w:rPr>
                <w:rFonts w:cs="Arial"/>
                <w:b/>
              </w:rPr>
            </w:pPr>
            <w:r w:rsidRPr="00C81D28">
              <w:rPr>
                <w:rFonts w:cs="Arial"/>
                <w:b/>
              </w:rPr>
              <w:t>Age limit</w:t>
            </w:r>
          </w:p>
        </w:tc>
        <w:tc>
          <w:tcPr>
            <w:tcW w:w="2340" w:type="dxa"/>
          </w:tcPr>
          <w:p w:rsidR="00D1175F" w:rsidRPr="00C81D28" w:rsidRDefault="00D1175F" w:rsidP="009F7AD0">
            <w:pPr>
              <w:rPr>
                <w:rFonts w:cs="Arial"/>
                <w:b/>
              </w:rPr>
            </w:pPr>
            <w:r w:rsidRPr="00C81D28">
              <w:rPr>
                <w:rFonts w:cs="Arial"/>
                <w:b/>
              </w:rPr>
              <w:t>Unmarried men/Women</w:t>
            </w:r>
          </w:p>
        </w:tc>
      </w:tr>
      <w:tr w:rsidR="00D1175F" w:rsidRPr="00C81D28" w:rsidTr="00D1175F">
        <w:tc>
          <w:tcPr>
            <w:tcW w:w="2365" w:type="dxa"/>
          </w:tcPr>
          <w:p w:rsidR="002F4BEA" w:rsidRPr="00C81D28" w:rsidRDefault="00D1175F" w:rsidP="00DD754F">
            <w:pPr>
              <w:pStyle w:val="ListParagraph"/>
              <w:ind w:left="90"/>
              <w:rPr>
                <w:rFonts w:cs="Arial"/>
              </w:rPr>
            </w:pPr>
            <w:r w:rsidRPr="00C81D28">
              <w:rPr>
                <w:rFonts w:cs="Arial"/>
              </w:rPr>
              <w:t xml:space="preserve">Cadet Entry(10+2) Naval </w:t>
            </w:r>
            <w:proofErr w:type="spellStart"/>
            <w:r w:rsidRPr="00C81D28">
              <w:rPr>
                <w:rFonts w:cs="Arial"/>
              </w:rPr>
              <w:t>Academy,Goa</w:t>
            </w:r>
            <w:proofErr w:type="spellEnd"/>
          </w:p>
          <w:p w:rsidR="00D1175F" w:rsidRPr="00C81D28" w:rsidRDefault="00D1175F" w:rsidP="00DD754F">
            <w:pPr>
              <w:pStyle w:val="ListParagraph"/>
              <w:ind w:left="90"/>
              <w:rPr>
                <w:rFonts w:cs="Arial"/>
              </w:rPr>
            </w:pPr>
            <w:r w:rsidRPr="00C81D28">
              <w:rPr>
                <w:rFonts w:cs="Arial"/>
              </w:rPr>
              <w:t>(Through UPSC)</w:t>
            </w:r>
          </w:p>
        </w:tc>
        <w:tc>
          <w:tcPr>
            <w:tcW w:w="3393" w:type="dxa"/>
          </w:tcPr>
          <w:p w:rsidR="00D1175F" w:rsidRPr="00C81D28" w:rsidRDefault="00D1175F" w:rsidP="009F7AD0">
            <w:pPr>
              <w:rPr>
                <w:rFonts w:cs="Arial"/>
                <w:b/>
              </w:rPr>
            </w:pPr>
            <w:r w:rsidRPr="00C81D28">
              <w:rPr>
                <w:rFonts w:cs="Arial"/>
              </w:rPr>
              <w:t xml:space="preserve">10+2 or equivalent with Physics &amp; </w:t>
            </w:r>
            <w:proofErr w:type="spellStart"/>
            <w:r w:rsidRPr="00C81D28">
              <w:rPr>
                <w:rFonts w:cs="Arial"/>
              </w:rPr>
              <w:t>Maths</w:t>
            </w:r>
            <w:proofErr w:type="spellEnd"/>
          </w:p>
        </w:tc>
        <w:tc>
          <w:tcPr>
            <w:tcW w:w="1370" w:type="dxa"/>
          </w:tcPr>
          <w:p w:rsidR="00D1175F" w:rsidRPr="00C81D28" w:rsidRDefault="00D1175F" w:rsidP="009F7AD0">
            <w:pPr>
              <w:rPr>
                <w:rFonts w:cs="Arial"/>
                <w:b/>
              </w:rPr>
            </w:pPr>
            <w:r w:rsidRPr="00C81D28">
              <w:rPr>
                <w:rFonts w:cs="Arial"/>
              </w:rPr>
              <w:t>16½ - 19</w:t>
            </w:r>
          </w:p>
        </w:tc>
        <w:tc>
          <w:tcPr>
            <w:tcW w:w="2340" w:type="dxa"/>
          </w:tcPr>
          <w:p w:rsidR="00D1175F" w:rsidRPr="00C81D28" w:rsidRDefault="00D1175F" w:rsidP="009F7AD0">
            <w:pPr>
              <w:rPr>
                <w:rFonts w:cs="Arial"/>
              </w:rPr>
            </w:pPr>
            <w:r w:rsidRPr="00C81D28">
              <w:rPr>
                <w:rFonts w:cs="Arial"/>
              </w:rPr>
              <w:t>Men only</w:t>
            </w:r>
          </w:p>
        </w:tc>
      </w:tr>
      <w:tr w:rsidR="00D1175F" w:rsidRPr="00C81D28" w:rsidTr="00D1175F">
        <w:tc>
          <w:tcPr>
            <w:tcW w:w="2365" w:type="dxa"/>
          </w:tcPr>
          <w:p w:rsidR="00D1175F" w:rsidRPr="00C81D28" w:rsidRDefault="00D1175F" w:rsidP="00DD754F">
            <w:pPr>
              <w:pStyle w:val="ListParagraph"/>
              <w:ind w:left="90"/>
              <w:rPr>
                <w:rFonts w:cs="Arial"/>
              </w:rPr>
            </w:pPr>
            <w:r w:rsidRPr="00C81D28">
              <w:rPr>
                <w:rFonts w:cs="Arial"/>
              </w:rPr>
              <w:t xml:space="preserve">National </w:t>
            </w:r>
            <w:proofErr w:type="spellStart"/>
            <w:r w:rsidRPr="00C81D28">
              <w:rPr>
                <w:rFonts w:cs="Arial"/>
              </w:rPr>
              <w:t>Defence</w:t>
            </w:r>
            <w:proofErr w:type="spellEnd"/>
            <w:r w:rsidRPr="00C81D28">
              <w:rPr>
                <w:rFonts w:cs="Arial"/>
              </w:rPr>
              <w:t xml:space="preserve"> Academy (NDA) (Through UPSC</w:t>
            </w:r>
          </w:p>
        </w:tc>
        <w:tc>
          <w:tcPr>
            <w:tcW w:w="3393" w:type="dxa"/>
          </w:tcPr>
          <w:p w:rsidR="00D1175F" w:rsidRPr="00C81D28" w:rsidRDefault="00D1175F" w:rsidP="009F7AD0">
            <w:pPr>
              <w:rPr>
                <w:rFonts w:cs="Arial"/>
              </w:rPr>
            </w:pPr>
            <w:r w:rsidRPr="00C81D28">
              <w:rPr>
                <w:rFonts w:cs="Arial"/>
              </w:rPr>
              <w:t xml:space="preserve">10+2 or equivalent with Physics &amp; </w:t>
            </w:r>
            <w:proofErr w:type="spellStart"/>
            <w:r w:rsidRPr="00C81D28">
              <w:rPr>
                <w:rFonts w:cs="Arial"/>
              </w:rPr>
              <w:t>Maths</w:t>
            </w:r>
            <w:proofErr w:type="spellEnd"/>
          </w:p>
        </w:tc>
        <w:tc>
          <w:tcPr>
            <w:tcW w:w="1370" w:type="dxa"/>
          </w:tcPr>
          <w:p w:rsidR="00D1175F" w:rsidRPr="00C81D28" w:rsidRDefault="00D1175F" w:rsidP="009F7AD0">
            <w:pPr>
              <w:rPr>
                <w:rFonts w:cs="Arial"/>
                <w:b/>
              </w:rPr>
            </w:pPr>
            <w:r w:rsidRPr="00C81D28">
              <w:rPr>
                <w:rFonts w:cs="Arial"/>
              </w:rPr>
              <w:t>16½ - 19</w:t>
            </w:r>
          </w:p>
        </w:tc>
        <w:tc>
          <w:tcPr>
            <w:tcW w:w="2340" w:type="dxa"/>
          </w:tcPr>
          <w:p w:rsidR="00D1175F" w:rsidRPr="00C81D28" w:rsidRDefault="00D1175F" w:rsidP="009F7AD0">
            <w:pPr>
              <w:rPr>
                <w:rFonts w:cs="Arial"/>
                <w:b/>
              </w:rPr>
            </w:pPr>
            <w:r w:rsidRPr="00C81D28">
              <w:rPr>
                <w:rFonts w:cs="Arial"/>
              </w:rPr>
              <w:t>Men only</w:t>
            </w:r>
          </w:p>
        </w:tc>
      </w:tr>
      <w:tr w:rsidR="00D1175F" w:rsidRPr="00C81D28" w:rsidTr="00D1175F">
        <w:tc>
          <w:tcPr>
            <w:tcW w:w="2365" w:type="dxa"/>
          </w:tcPr>
          <w:p w:rsidR="00D1175F" w:rsidRPr="00C81D28" w:rsidRDefault="00D1175F" w:rsidP="00DD754F">
            <w:pPr>
              <w:pStyle w:val="ListParagraph"/>
              <w:ind w:left="90"/>
              <w:rPr>
                <w:rFonts w:cs="Arial"/>
              </w:rPr>
            </w:pPr>
            <w:r w:rsidRPr="00C81D28">
              <w:rPr>
                <w:rFonts w:cs="Arial"/>
              </w:rPr>
              <w:t xml:space="preserve">Graduate Special Entry Scheme (GSES) Indian Naval Academy, </w:t>
            </w:r>
            <w:proofErr w:type="spellStart"/>
            <w:r w:rsidRPr="00C81D28">
              <w:rPr>
                <w:rFonts w:cs="Arial"/>
              </w:rPr>
              <w:t>Ezhimala</w:t>
            </w:r>
            <w:proofErr w:type="spellEnd"/>
            <w:r w:rsidRPr="00C81D28">
              <w:rPr>
                <w:rFonts w:cs="Arial"/>
              </w:rPr>
              <w:t xml:space="preserve"> (Through UPSC)</w:t>
            </w:r>
          </w:p>
        </w:tc>
        <w:tc>
          <w:tcPr>
            <w:tcW w:w="3393" w:type="dxa"/>
          </w:tcPr>
          <w:p w:rsidR="00D1175F" w:rsidRPr="00C81D28" w:rsidRDefault="00D1175F" w:rsidP="009F7AD0">
            <w:pPr>
              <w:rPr>
                <w:rFonts w:cs="Arial"/>
              </w:rPr>
            </w:pPr>
            <w:proofErr w:type="spellStart"/>
            <w:r w:rsidRPr="00C81D28">
              <w:rPr>
                <w:rFonts w:cs="Arial"/>
              </w:rPr>
              <w:t>B.Sc</w:t>
            </w:r>
            <w:proofErr w:type="spellEnd"/>
            <w:r w:rsidRPr="00C81D28">
              <w:rPr>
                <w:rFonts w:cs="Arial"/>
              </w:rPr>
              <w:t xml:space="preserve"> (Physics &amp; </w:t>
            </w:r>
            <w:proofErr w:type="spellStart"/>
            <w:r w:rsidRPr="00C81D28">
              <w:rPr>
                <w:rFonts w:cs="Arial"/>
              </w:rPr>
              <w:t>Maths</w:t>
            </w:r>
            <w:proofErr w:type="spellEnd"/>
            <w:r w:rsidRPr="00C81D28">
              <w:rPr>
                <w:rFonts w:cs="Arial"/>
              </w:rPr>
              <w:t>) or BE</w:t>
            </w:r>
          </w:p>
        </w:tc>
        <w:tc>
          <w:tcPr>
            <w:tcW w:w="1370" w:type="dxa"/>
          </w:tcPr>
          <w:p w:rsidR="00D1175F" w:rsidRPr="00C81D28" w:rsidRDefault="00D1175F" w:rsidP="009F7AD0">
            <w:pPr>
              <w:rPr>
                <w:rFonts w:cs="Arial"/>
                <w:b/>
              </w:rPr>
            </w:pPr>
            <w:r w:rsidRPr="00C81D28">
              <w:rPr>
                <w:rFonts w:cs="Arial"/>
              </w:rPr>
              <w:t>19-22</w:t>
            </w:r>
          </w:p>
        </w:tc>
        <w:tc>
          <w:tcPr>
            <w:tcW w:w="2340" w:type="dxa"/>
          </w:tcPr>
          <w:p w:rsidR="00D1175F" w:rsidRPr="00C81D28" w:rsidRDefault="00D1175F" w:rsidP="009F7AD0">
            <w:pPr>
              <w:rPr>
                <w:rFonts w:cs="Arial"/>
                <w:b/>
              </w:rPr>
            </w:pPr>
            <w:r w:rsidRPr="00C81D28">
              <w:rPr>
                <w:rFonts w:cs="Arial"/>
              </w:rPr>
              <w:t>Men only</w:t>
            </w:r>
          </w:p>
        </w:tc>
      </w:tr>
      <w:tr w:rsidR="00D1175F" w:rsidRPr="00C81D28" w:rsidTr="00D1175F">
        <w:tc>
          <w:tcPr>
            <w:tcW w:w="2365" w:type="dxa"/>
          </w:tcPr>
          <w:p w:rsidR="00D1175F" w:rsidRPr="00C81D28" w:rsidRDefault="00D1175F" w:rsidP="00DD754F">
            <w:pPr>
              <w:pStyle w:val="ListParagraph"/>
              <w:ind w:left="90"/>
              <w:rPr>
                <w:rFonts w:cs="Arial"/>
              </w:rPr>
            </w:pPr>
            <w:r w:rsidRPr="00C81D28">
              <w:rPr>
                <w:rFonts w:cs="Arial"/>
              </w:rPr>
              <w:t>PC Naval Armament Inspection Centre</w:t>
            </w:r>
          </w:p>
        </w:tc>
        <w:tc>
          <w:tcPr>
            <w:tcW w:w="3393" w:type="dxa"/>
          </w:tcPr>
          <w:p w:rsidR="00D1175F" w:rsidRPr="00C81D28" w:rsidRDefault="00D1175F" w:rsidP="009F7AD0">
            <w:pPr>
              <w:rPr>
                <w:rFonts w:cs="Arial"/>
              </w:rPr>
            </w:pPr>
            <w:r w:rsidRPr="00C81D28">
              <w:rPr>
                <w:rFonts w:cs="Arial"/>
              </w:rPr>
              <w:t xml:space="preserve">B.E/ </w:t>
            </w:r>
            <w:proofErr w:type="spellStart"/>
            <w:r w:rsidRPr="00C81D28">
              <w:rPr>
                <w:rFonts w:cs="Arial"/>
              </w:rPr>
              <w:t>B.Tech</w:t>
            </w:r>
            <w:proofErr w:type="spellEnd"/>
            <w:r w:rsidRPr="00C81D28">
              <w:rPr>
                <w:rFonts w:cs="Arial"/>
              </w:rPr>
              <w:t xml:space="preserve"> degree in Electronics / Elect / </w:t>
            </w:r>
            <w:proofErr w:type="spellStart"/>
            <w:r w:rsidRPr="00C81D28">
              <w:rPr>
                <w:rFonts w:cs="Arial"/>
              </w:rPr>
              <w:t>Mech</w:t>
            </w:r>
            <w:proofErr w:type="spellEnd"/>
            <w:r w:rsidRPr="00C81D28">
              <w:rPr>
                <w:rFonts w:cs="Arial"/>
              </w:rPr>
              <w:t xml:space="preserve"> </w:t>
            </w:r>
            <w:proofErr w:type="spellStart"/>
            <w:r w:rsidRPr="00C81D28">
              <w:rPr>
                <w:rFonts w:cs="Arial"/>
              </w:rPr>
              <w:t>Engg</w:t>
            </w:r>
            <w:proofErr w:type="spellEnd"/>
            <w:r w:rsidRPr="00C81D28">
              <w:rPr>
                <w:rFonts w:cs="Arial"/>
              </w:rPr>
              <w:t xml:space="preserve"> or Post Graduate Degree in Electronics or Physics</w:t>
            </w:r>
          </w:p>
        </w:tc>
        <w:tc>
          <w:tcPr>
            <w:tcW w:w="1370" w:type="dxa"/>
          </w:tcPr>
          <w:p w:rsidR="00D1175F" w:rsidRPr="00C81D28" w:rsidRDefault="00D1175F" w:rsidP="009F7AD0">
            <w:pPr>
              <w:rPr>
                <w:rFonts w:cs="Arial"/>
                <w:b/>
              </w:rPr>
            </w:pPr>
            <w:r w:rsidRPr="00C81D28">
              <w:rPr>
                <w:rFonts w:cs="Arial"/>
              </w:rPr>
              <w:t>19½ - 25</w:t>
            </w:r>
          </w:p>
        </w:tc>
        <w:tc>
          <w:tcPr>
            <w:tcW w:w="2340" w:type="dxa"/>
          </w:tcPr>
          <w:p w:rsidR="00D1175F" w:rsidRPr="00C81D28" w:rsidRDefault="00D1175F" w:rsidP="009F7AD0">
            <w:pPr>
              <w:rPr>
                <w:rFonts w:cs="Arial"/>
                <w:b/>
              </w:rPr>
            </w:pPr>
            <w:r w:rsidRPr="00C81D28">
              <w:rPr>
                <w:rFonts w:cs="Arial"/>
              </w:rPr>
              <w:t>Men only</w:t>
            </w:r>
          </w:p>
        </w:tc>
      </w:tr>
      <w:tr w:rsidR="00D1175F" w:rsidRPr="00C81D28" w:rsidTr="00D1175F">
        <w:tc>
          <w:tcPr>
            <w:tcW w:w="2365" w:type="dxa"/>
          </w:tcPr>
          <w:p w:rsidR="00D1175F" w:rsidRPr="00C81D28" w:rsidRDefault="00D1175F" w:rsidP="00DD754F">
            <w:pPr>
              <w:pStyle w:val="ListParagraph"/>
              <w:ind w:left="90"/>
              <w:rPr>
                <w:rFonts w:cs="Arial"/>
              </w:rPr>
            </w:pPr>
            <w:r w:rsidRPr="00C81D28">
              <w:rPr>
                <w:rFonts w:cs="Arial"/>
              </w:rPr>
              <w:t xml:space="preserve">NCC Special Entry Indian Naval Academy, </w:t>
            </w:r>
            <w:proofErr w:type="spellStart"/>
            <w:r w:rsidRPr="00C81D28">
              <w:rPr>
                <w:rFonts w:cs="Arial"/>
              </w:rPr>
              <w:t>Ezhimala</w:t>
            </w:r>
            <w:proofErr w:type="spellEnd"/>
          </w:p>
        </w:tc>
        <w:tc>
          <w:tcPr>
            <w:tcW w:w="3393" w:type="dxa"/>
          </w:tcPr>
          <w:p w:rsidR="00D1175F" w:rsidRPr="00C81D28" w:rsidRDefault="00D1175F" w:rsidP="009F7AD0">
            <w:pPr>
              <w:rPr>
                <w:rFonts w:cs="Arial"/>
              </w:rPr>
            </w:pPr>
            <w:proofErr w:type="spellStart"/>
            <w:r w:rsidRPr="00C81D28">
              <w:rPr>
                <w:rFonts w:cs="Arial"/>
              </w:rPr>
              <w:t>B.Sc</w:t>
            </w:r>
            <w:proofErr w:type="spellEnd"/>
            <w:r w:rsidRPr="00C81D28">
              <w:rPr>
                <w:rFonts w:cs="Arial"/>
              </w:rPr>
              <w:t xml:space="preserve"> (Physics &amp; </w:t>
            </w:r>
            <w:proofErr w:type="spellStart"/>
            <w:r w:rsidRPr="00C81D28">
              <w:rPr>
                <w:rFonts w:cs="Arial"/>
              </w:rPr>
              <w:t>Maths</w:t>
            </w:r>
            <w:proofErr w:type="spellEnd"/>
            <w:r w:rsidRPr="00C81D28">
              <w:rPr>
                <w:rFonts w:cs="Arial"/>
              </w:rPr>
              <w:t>) or BE with Naval Wing Senior Div NCC 'C' Certificate</w:t>
            </w:r>
          </w:p>
        </w:tc>
        <w:tc>
          <w:tcPr>
            <w:tcW w:w="1370" w:type="dxa"/>
          </w:tcPr>
          <w:p w:rsidR="00D1175F" w:rsidRPr="00C81D28" w:rsidRDefault="00D1175F" w:rsidP="009F7AD0">
            <w:pPr>
              <w:rPr>
                <w:rFonts w:cs="Arial"/>
                <w:b/>
              </w:rPr>
            </w:pPr>
            <w:r w:rsidRPr="00C81D28">
              <w:rPr>
                <w:rFonts w:cs="Arial"/>
              </w:rPr>
              <w:t>19 - 24</w:t>
            </w:r>
          </w:p>
        </w:tc>
        <w:tc>
          <w:tcPr>
            <w:tcW w:w="2340" w:type="dxa"/>
          </w:tcPr>
          <w:p w:rsidR="00D1175F" w:rsidRPr="00C81D28" w:rsidRDefault="00D1175F" w:rsidP="009F7AD0">
            <w:pPr>
              <w:rPr>
                <w:rFonts w:cs="Arial"/>
                <w:b/>
              </w:rPr>
            </w:pPr>
            <w:r w:rsidRPr="00C81D28">
              <w:rPr>
                <w:rFonts w:cs="Arial"/>
              </w:rPr>
              <w:t>Men only</w:t>
            </w:r>
          </w:p>
        </w:tc>
      </w:tr>
      <w:tr w:rsidR="00D1175F" w:rsidRPr="00C81D28" w:rsidTr="00D1175F">
        <w:tc>
          <w:tcPr>
            <w:tcW w:w="2365" w:type="dxa"/>
          </w:tcPr>
          <w:p w:rsidR="00D1175F" w:rsidRPr="00C81D28" w:rsidRDefault="00D1175F" w:rsidP="00DD754F">
            <w:pPr>
              <w:pStyle w:val="ListParagraph"/>
              <w:ind w:left="90"/>
              <w:rPr>
                <w:rFonts w:cs="Arial"/>
              </w:rPr>
            </w:pPr>
            <w:r w:rsidRPr="00C81D28">
              <w:rPr>
                <w:rFonts w:cs="Arial"/>
              </w:rPr>
              <w:t>PC Law Cadre</w:t>
            </w:r>
          </w:p>
        </w:tc>
        <w:tc>
          <w:tcPr>
            <w:tcW w:w="3393" w:type="dxa"/>
          </w:tcPr>
          <w:p w:rsidR="00D1175F" w:rsidRPr="00C81D28" w:rsidRDefault="00D1175F" w:rsidP="009F7AD0">
            <w:pPr>
              <w:rPr>
                <w:rFonts w:cs="Arial"/>
              </w:rPr>
            </w:pPr>
            <w:r w:rsidRPr="00C81D28">
              <w:rPr>
                <w:rFonts w:cs="Arial"/>
              </w:rPr>
              <w:t>A degree in Law qualifying for enrolment as an Advocate under the Advocates Act 1961 with minimum 55% marks</w:t>
            </w:r>
          </w:p>
        </w:tc>
        <w:tc>
          <w:tcPr>
            <w:tcW w:w="1370" w:type="dxa"/>
          </w:tcPr>
          <w:p w:rsidR="00D1175F" w:rsidRPr="00C81D28" w:rsidRDefault="00D1175F" w:rsidP="009F7AD0">
            <w:pPr>
              <w:rPr>
                <w:rFonts w:cs="Arial"/>
                <w:b/>
              </w:rPr>
            </w:pPr>
            <w:r w:rsidRPr="00C81D28">
              <w:rPr>
                <w:rFonts w:cs="Arial"/>
                <w:b/>
              </w:rPr>
              <w:t>22-27</w:t>
            </w:r>
          </w:p>
        </w:tc>
        <w:tc>
          <w:tcPr>
            <w:tcW w:w="2340" w:type="dxa"/>
          </w:tcPr>
          <w:p w:rsidR="00D1175F" w:rsidRPr="00C81D28" w:rsidRDefault="00D1175F" w:rsidP="009F7AD0">
            <w:pPr>
              <w:rPr>
                <w:rFonts w:cs="Arial"/>
                <w:b/>
              </w:rPr>
            </w:pPr>
            <w:r w:rsidRPr="00C81D28">
              <w:rPr>
                <w:rFonts w:cs="Arial"/>
              </w:rPr>
              <w:t>Men only</w:t>
            </w:r>
          </w:p>
        </w:tc>
      </w:tr>
      <w:tr w:rsidR="00D1175F" w:rsidRPr="00C81D28" w:rsidTr="00D1175F">
        <w:tc>
          <w:tcPr>
            <w:tcW w:w="2365" w:type="dxa"/>
          </w:tcPr>
          <w:p w:rsidR="00D1175F" w:rsidRPr="00C81D28" w:rsidRDefault="00D1175F" w:rsidP="00DD754F">
            <w:pPr>
              <w:pStyle w:val="ListParagraph"/>
              <w:ind w:left="90"/>
              <w:rPr>
                <w:rFonts w:cs="Arial"/>
              </w:rPr>
            </w:pPr>
            <w:r w:rsidRPr="00C81D28">
              <w:rPr>
                <w:rFonts w:cs="Arial"/>
              </w:rPr>
              <w:t>Logistics cadre</w:t>
            </w:r>
          </w:p>
        </w:tc>
        <w:tc>
          <w:tcPr>
            <w:tcW w:w="3393" w:type="dxa"/>
          </w:tcPr>
          <w:p w:rsidR="00D1175F" w:rsidRPr="00C81D28" w:rsidRDefault="00D1175F" w:rsidP="009F7AD0">
            <w:pPr>
              <w:rPr>
                <w:rFonts w:cs="Arial"/>
              </w:rPr>
            </w:pPr>
            <w:r w:rsidRPr="00C81D28">
              <w:rPr>
                <w:rFonts w:cs="Arial"/>
              </w:rPr>
              <w:t xml:space="preserve">A First Class Degree in B Com/ M Com/ MA (Economics)/ BA (Economics)/ MBA/ BBA/ BBM/ MCA/ BCA/ BSC(IT)/ </w:t>
            </w:r>
            <w:proofErr w:type="spellStart"/>
            <w:r w:rsidRPr="00C81D28">
              <w:rPr>
                <w:rFonts w:cs="Arial"/>
              </w:rPr>
              <w:t>BTech</w:t>
            </w:r>
            <w:proofErr w:type="spellEnd"/>
            <w:r w:rsidRPr="00C81D28">
              <w:rPr>
                <w:rFonts w:cs="Arial"/>
              </w:rPr>
              <w:t xml:space="preserve">/ BE(any discipline including civil Engineering)/ </w:t>
            </w:r>
            <w:r w:rsidR="00A2360F">
              <w:rPr>
                <w:rFonts w:cs="Arial"/>
              </w:rPr>
              <w:t>B Architecture/ ICWA/ Chartere</w:t>
            </w:r>
            <w:r w:rsidRPr="00C81D28">
              <w:rPr>
                <w:rFonts w:cs="Arial"/>
              </w:rPr>
              <w:t>d Accountancy/ A graduate degree with Post graduate/ Degree in Materials Management with minimum 60% aggregate marks from a recognized university.</w:t>
            </w:r>
          </w:p>
        </w:tc>
        <w:tc>
          <w:tcPr>
            <w:tcW w:w="1370" w:type="dxa"/>
          </w:tcPr>
          <w:p w:rsidR="00D1175F" w:rsidRPr="00C81D28" w:rsidRDefault="00D1175F" w:rsidP="009F7AD0">
            <w:pPr>
              <w:rPr>
                <w:rFonts w:cs="Arial"/>
                <w:b/>
              </w:rPr>
            </w:pPr>
            <w:r w:rsidRPr="00C81D28">
              <w:rPr>
                <w:rFonts w:cs="Arial"/>
              </w:rPr>
              <w:t>19½ - 25</w:t>
            </w:r>
          </w:p>
        </w:tc>
        <w:tc>
          <w:tcPr>
            <w:tcW w:w="2340" w:type="dxa"/>
          </w:tcPr>
          <w:p w:rsidR="00D1175F" w:rsidRPr="00C81D28" w:rsidRDefault="00D1175F" w:rsidP="009F7AD0">
            <w:pPr>
              <w:rPr>
                <w:rFonts w:cs="Arial"/>
              </w:rPr>
            </w:pPr>
            <w:r w:rsidRPr="00C81D28">
              <w:rPr>
                <w:rFonts w:cs="Arial"/>
              </w:rPr>
              <w:t>Men only</w:t>
            </w:r>
          </w:p>
        </w:tc>
      </w:tr>
    </w:tbl>
    <w:p w:rsidR="00DF7EC7" w:rsidRPr="00C81D28" w:rsidRDefault="00DF7EC7" w:rsidP="009F7AD0">
      <w:pPr>
        <w:rPr>
          <w:rFonts w:cs="Arial"/>
          <w:b/>
        </w:rPr>
      </w:pPr>
    </w:p>
    <w:p w:rsidR="00426526" w:rsidRPr="00C81D28" w:rsidRDefault="00DF7EC7" w:rsidP="00DF7EC7">
      <w:pPr>
        <w:rPr>
          <w:rFonts w:cs="Arial"/>
          <w:b/>
          <w:color w:val="000099"/>
          <w:u w:val="single"/>
        </w:rPr>
      </w:pPr>
      <w:bookmarkStart w:id="9" w:name="D"/>
      <w:r w:rsidRPr="00C81D28">
        <w:rPr>
          <w:rFonts w:cs="Arial"/>
          <w:b/>
          <w:color w:val="000099"/>
          <w:u w:val="single"/>
        </w:rPr>
        <w:t>SHORT SERVICE COMMISSION</w:t>
      </w:r>
    </w:p>
    <w:tbl>
      <w:tblPr>
        <w:tblStyle w:val="TableGrid"/>
        <w:tblW w:w="0" w:type="auto"/>
        <w:tblLook w:val="04A0"/>
      </w:tblPr>
      <w:tblGrid>
        <w:gridCol w:w="2394"/>
        <w:gridCol w:w="3024"/>
        <w:gridCol w:w="1764"/>
        <w:gridCol w:w="2394"/>
      </w:tblGrid>
      <w:tr w:rsidR="00DF7EC7" w:rsidRPr="00C81D28" w:rsidTr="00D1175F">
        <w:tc>
          <w:tcPr>
            <w:tcW w:w="2394" w:type="dxa"/>
          </w:tcPr>
          <w:bookmarkEnd w:id="9"/>
          <w:p w:rsidR="00DF7EC7" w:rsidRPr="00C81D28" w:rsidRDefault="00DF7EC7" w:rsidP="00C80F6C">
            <w:pPr>
              <w:rPr>
                <w:rFonts w:cs="Arial"/>
                <w:b/>
              </w:rPr>
            </w:pPr>
            <w:r w:rsidRPr="00C81D28">
              <w:rPr>
                <w:rFonts w:cs="Arial"/>
                <w:b/>
              </w:rPr>
              <w:t>Type of Entry</w:t>
            </w:r>
          </w:p>
        </w:tc>
        <w:tc>
          <w:tcPr>
            <w:tcW w:w="3024" w:type="dxa"/>
          </w:tcPr>
          <w:p w:rsidR="00DF7EC7" w:rsidRPr="00C81D28" w:rsidRDefault="00DF7EC7" w:rsidP="00C80F6C">
            <w:pPr>
              <w:rPr>
                <w:rFonts w:cs="Arial"/>
                <w:b/>
              </w:rPr>
            </w:pPr>
            <w:r w:rsidRPr="00C81D28">
              <w:rPr>
                <w:rFonts w:cs="Arial"/>
                <w:b/>
              </w:rPr>
              <w:t>Educational Qualification</w:t>
            </w:r>
          </w:p>
        </w:tc>
        <w:tc>
          <w:tcPr>
            <w:tcW w:w="1764" w:type="dxa"/>
          </w:tcPr>
          <w:p w:rsidR="00DF7EC7" w:rsidRPr="00C81D28" w:rsidRDefault="00DF7EC7" w:rsidP="00C80F6C">
            <w:pPr>
              <w:rPr>
                <w:rFonts w:cs="Arial"/>
                <w:b/>
              </w:rPr>
            </w:pPr>
            <w:r w:rsidRPr="00C81D28">
              <w:rPr>
                <w:rFonts w:cs="Arial"/>
                <w:b/>
              </w:rPr>
              <w:t>Age limit</w:t>
            </w:r>
          </w:p>
        </w:tc>
        <w:tc>
          <w:tcPr>
            <w:tcW w:w="2394" w:type="dxa"/>
          </w:tcPr>
          <w:p w:rsidR="00DF7EC7" w:rsidRPr="00C81D28" w:rsidRDefault="00DF7EC7" w:rsidP="00C80F6C">
            <w:pPr>
              <w:rPr>
                <w:rFonts w:cs="Arial"/>
                <w:b/>
              </w:rPr>
            </w:pPr>
            <w:r w:rsidRPr="00C81D28">
              <w:rPr>
                <w:rFonts w:cs="Arial"/>
                <w:b/>
              </w:rPr>
              <w:t>Unmarried men/Women</w:t>
            </w:r>
          </w:p>
        </w:tc>
      </w:tr>
      <w:tr w:rsidR="00D1175F" w:rsidRPr="00C81D28" w:rsidTr="00D1175F">
        <w:tc>
          <w:tcPr>
            <w:tcW w:w="2394" w:type="dxa"/>
          </w:tcPr>
          <w:p w:rsidR="00D1175F" w:rsidRPr="00C81D28" w:rsidRDefault="00D1175F" w:rsidP="00DF7EC7">
            <w:pPr>
              <w:rPr>
                <w:rFonts w:cs="Arial"/>
              </w:rPr>
            </w:pPr>
            <w:r w:rsidRPr="00C81D28">
              <w:rPr>
                <w:rFonts w:cs="Arial"/>
              </w:rPr>
              <w:t>SSC Executive General Service</w:t>
            </w:r>
          </w:p>
        </w:tc>
        <w:tc>
          <w:tcPr>
            <w:tcW w:w="3024" w:type="dxa"/>
          </w:tcPr>
          <w:p w:rsidR="00D1175F" w:rsidRPr="00C81D28" w:rsidRDefault="00D1175F" w:rsidP="00DF7EC7">
            <w:pPr>
              <w:rPr>
                <w:rFonts w:cs="Arial"/>
              </w:rPr>
            </w:pPr>
            <w:r w:rsidRPr="00C81D28">
              <w:rPr>
                <w:rFonts w:cs="Arial"/>
              </w:rPr>
              <w:t xml:space="preserve">B.E/ </w:t>
            </w:r>
            <w:proofErr w:type="spellStart"/>
            <w:r w:rsidRPr="00C81D28">
              <w:rPr>
                <w:rFonts w:cs="Arial"/>
              </w:rPr>
              <w:t>B.Tech</w:t>
            </w:r>
            <w:proofErr w:type="spellEnd"/>
            <w:r w:rsidRPr="00C81D28">
              <w:rPr>
                <w:rFonts w:cs="Arial"/>
              </w:rPr>
              <w:t xml:space="preserve"> (Any Discipline) with 60% m</w:t>
            </w:r>
          </w:p>
        </w:tc>
        <w:tc>
          <w:tcPr>
            <w:tcW w:w="1764" w:type="dxa"/>
          </w:tcPr>
          <w:p w:rsidR="00D1175F" w:rsidRPr="00C81D28" w:rsidRDefault="00D1175F" w:rsidP="00DF7EC7">
            <w:pPr>
              <w:rPr>
                <w:rFonts w:cs="Arial"/>
              </w:rPr>
            </w:pPr>
            <w:r w:rsidRPr="00C81D28">
              <w:rPr>
                <w:rFonts w:cs="Arial"/>
              </w:rPr>
              <w:t>19½ - 25</w:t>
            </w:r>
          </w:p>
        </w:tc>
        <w:tc>
          <w:tcPr>
            <w:tcW w:w="2394" w:type="dxa"/>
          </w:tcPr>
          <w:p w:rsidR="00D1175F" w:rsidRPr="00C81D28" w:rsidRDefault="00D1175F" w:rsidP="00DF7EC7">
            <w:pPr>
              <w:rPr>
                <w:rFonts w:cs="Arial"/>
              </w:rPr>
            </w:pPr>
            <w:r w:rsidRPr="00C81D28">
              <w:rPr>
                <w:rFonts w:cs="Arial"/>
              </w:rPr>
              <w:t>Men</w:t>
            </w:r>
          </w:p>
        </w:tc>
      </w:tr>
      <w:tr w:rsidR="00DF7EC7" w:rsidRPr="00C81D28" w:rsidTr="00D1175F">
        <w:tc>
          <w:tcPr>
            <w:tcW w:w="2394" w:type="dxa"/>
          </w:tcPr>
          <w:p w:rsidR="00DF7EC7" w:rsidRPr="00C81D28" w:rsidRDefault="00D1175F" w:rsidP="00DF7EC7">
            <w:pPr>
              <w:rPr>
                <w:rFonts w:cs="Arial"/>
              </w:rPr>
            </w:pPr>
            <w:r w:rsidRPr="00C81D28">
              <w:rPr>
                <w:rFonts w:cs="Arial"/>
              </w:rPr>
              <w:t>SSC Law Cadre</w:t>
            </w:r>
          </w:p>
        </w:tc>
        <w:tc>
          <w:tcPr>
            <w:tcW w:w="3024" w:type="dxa"/>
          </w:tcPr>
          <w:p w:rsidR="00DF7EC7" w:rsidRPr="00C81D28" w:rsidRDefault="00D1175F" w:rsidP="00DF7EC7">
            <w:pPr>
              <w:rPr>
                <w:rFonts w:cs="Arial"/>
              </w:rPr>
            </w:pPr>
            <w:r w:rsidRPr="00C81D28">
              <w:rPr>
                <w:rFonts w:cs="Arial"/>
              </w:rPr>
              <w:t>A Degree in Law qualifying for enrolment as an Advocate under the Advocates Act 1961 with min 55% marks</w:t>
            </w:r>
          </w:p>
        </w:tc>
        <w:tc>
          <w:tcPr>
            <w:tcW w:w="1764" w:type="dxa"/>
          </w:tcPr>
          <w:p w:rsidR="00DF7EC7" w:rsidRPr="00C81D28" w:rsidRDefault="00DF7EC7" w:rsidP="00DF7EC7">
            <w:pPr>
              <w:rPr>
                <w:rFonts w:cs="Arial"/>
              </w:rPr>
            </w:pPr>
          </w:p>
        </w:tc>
        <w:tc>
          <w:tcPr>
            <w:tcW w:w="2394" w:type="dxa"/>
          </w:tcPr>
          <w:p w:rsidR="00DF7EC7" w:rsidRPr="00C81D28" w:rsidRDefault="00D1175F" w:rsidP="00DF7EC7">
            <w:pPr>
              <w:rPr>
                <w:rFonts w:cs="Arial"/>
              </w:rPr>
            </w:pPr>
            <w:r w:rsidRPr="00C81D28">
              <w:rPr>
                <w:rFonts w:cs="Arial"/>
              </w:rPr>
              <w:t>Men &amp; Women</w:t>
            </w:r>
          </w:p>
        </w:tc>
      </w:tr>
      <w:tr w:rsidR="00D1175F" w:rsidRPr="00C81D28" w:rsidTr="00D1175F">
        <w:tc>
          <w:tcPr>
            <w:tcW w:w="2394" w:type="dxa"/>
          </w:tcPr>
          <w:p w:rsidR="00D1175F" w:rsidRPr="00C81D28" w:rsidRDefault="00D1175F" w:rsidP="00DF7EC7">
            <w:pPr>
              <w:rPr>
                <w:rFonts w:cs="Arial"/>
              </w:rPr>
            </w:pPr>
            <w:r w:rsidRPr="00C81D28">
              <w:rPr>
                <w:rFonts w:cs="Arial"/>
              </w:rPr>
              <w:t>SSC Logistics Cadre</w:t>
            </w:r>
          </w:p>
        </w:tc>
        <w:tc>
          <w:tcPr>
            <w:tcW w:w="3024" w:type="dxa"/>
          </w:tcPr>
          <w:p w:rsidR="00D1175F" w:rsidRPr="00C81D28" w:rsidRDefault="00D1175F" w:rsidP="00DF7EC7">
            <w:pPr>
              <w:rPr>
                <w:rFonts w:cs="Arial"/>
              </w:rPr>
            </w:pPr>
            <w:r w:rsidRPr="00C81D28">
              <w:rPr>
                <w:rFonts w:cs="Arial"/>
              </w:rPr>
              <w:t xml:space="preserve">1st Class Degree in BA (Economics), </w:t>
            </w:r>
            <w:proofErr w:type="spellStart"/>
            <w:r w:rsidRPr="00C81D28">
              <w:rPr>
                <w:rFonts w:cs="Arial"/>
              </w:rPr>
              <w:t>BCom</w:t>
            </w:r>
            <w:proofErr w:type="spellEnd"/>
            <w:r w:rsidRPr="00C81D28">
              <w:rPr>
                <w:rFonts w:cs="Arial"/>
              </w:rPr>
              <w:t xml:space="preserve">, </w:t>
            </w:r>
            <w:proofErr w:type="spellStart"/>
            <w:r w:rsidRPr="00C81D28">
              <w:rPr>
                <w:rFonts w:cs="Arial"/>
              </w:rPr>
              <w:t>BSc</w:t>
            </w:r>
            <w:proofErr w:type="spellEnd"/>
            <w:r w:rsidRPr="00C81D28">
              <w:rPr>
                <w:rFonts w:cs="Arial"/>
              </w:rPr>
              <w:t xml:space="preserve">(IT), CA/ ICWA, Catering Technology or BCA/ MCA, or B.E/ </w:t>
            </w:r>
            <w:proofErr w:type="spellStart"/>
            <w:r w:rsidRPr="00C81D28">
              <w:rPr>
                <w:rFonts w:cs="Arial"/>
              </w:rPr>
              <w:t>B.Tech</w:t>
            </w:r>
            <w:proofErr w:type="spellEnd"/>
            <w:r w:rsidRPr="00C81D28">
              <w:rPr>
                <w:rFonts w:cs="Arial"/>
              </w:rPr>
              <w:t xml:space="preserve"> in Mechanical, Marine, Electrical, Electronics, Civil, Computers, IT, Architecture or Graduate with PG Diploma in Material Management.</w:t>
            </w:r>
          </w:p>
        </w:tc>
        <w:tc>
          <w:tcPr>
            <w:tcW w:w="1764" w:type="dxa"/>
          </w:tcPr>
          <w:p w:rsidR="00D1175F" w:rsidRPr="00C81D28" w:rsidRDefault="00D1175F" w:rsidP="00DF7EC7">
            <w:pPr>
              <w:rPr>
                <w:rFonts w:cs="Arial"/>
              </w:rPr>
            </w:pPr>
            <w:r w:rsidRPr="00C81D28">
              <w:rPr>
                <w:rFonts w:cs="Arial"/>
              </w:rPr>
              <w:t>19½ - 25</w:t>
            </w:r>
          </w:p>
        </w:tc>
        <w:tc>
          <w:tcPr>
            <w:tcW w:w="2394" w:type="dxa"/>
          </w:tcPr>
          <w:p w:rsidR="00D1175F" w:rsidRPr="00C81D28" w:rsidRDefault="00D1175F" w:rsidP="00DF7EC7">
            <w:pPr>
              <w:rPr>
                <w:rFonts w:cs="Arial"/>
              </w:rPr>
            </w:pPr>
            <w:r w:rsidRPr="00C81D28">
              <w:rPr>
                <w:rFonts w:cs="Arial"/>
              </w:rPr>
              <w:t>Men &amp; Women</w:t>
            </w:r>
          </w:p>
        </w:tc>
      </w:tr>
      <w:tr w:rsidR="00D1175F" w:rsidRPr="00C81D28" w:rsidTr="00D1175F">
        <w:tc>
          <w:tcPr>
            <w:tcW w:w="2394" w:type="dxa"/>
          </w:tcPr>
          <w:p w:rsidR="00D1175F" w:rsidRPr="00C81D28" w:rsidRDefault="00D1175F" w:rsidP="00DF7EC7">
            <w:pPr>
              <w:rPr>
                <w:rFonts w:cs="Arial"/>
              </w:rPr>
            </w:pPr>
            <w:r w:rsidRPr="00C81D28">
              <w:rPr>
                <w:rFonts w:cs="Arial"/>
              </w:rPr>
              <w:t>SSC -ATC</w:t>
            </w:r>
          </w:p>
        </w:tc>
        <w:tc>
          <w:tcPr>
            <w:tcW w:w="3024" w:type="dxa"/>
          </w:tcPr>
          <w:p w:rsidR="00D1175F" w:rsidRPr="00C81D28" w:rsidRDefault="00D1175F" w:rsidP="00DF7EC7">
            <w:pPr>
              <w:rPr>
                <w:rFonts w:cs="Arial"/>
              </w:rPr>
            </w:pPr>
            <w:proofErr w:type="spellStart"/>
            <w:r w:rsidRPr="00C81D28">
              <w:rPr>
                <w:rFonts w:cs="Arial"/>
              </w:rPr>
              <w:t>Ist</w:t>
            </w:r>
            <w:proofErr w:type="spellEnd"/>
            <w:r w:rsidRPr="00C81D28">
              <w:rPr>
                <w:rFonts w:cs="Arial"/>
              </w:rPr>
              <w:t xml:space="preserve"> Class Science Graduate with Physics /</w:t>
            </w:r>
            <w:proofErr w:type="spellStart"/>
            <w:r w:rsidRPr="00C81D28">
              <w:rPr>
                <w:rFonts w:cs="Arial"/>
              </w:rPr>
              <w:t>Maths</w:t>
            </w:r>
            <w:proofErr w:type="spellEnd"/>
            <w:r w:rsidRPr="00C81D28">
              <w:rPr>
                <w:rFonts w:cs="Arial"/>
              </w:rPr>
              <w:t xml:space="preserve">/Electronics or </w:t>
            </w:r>
            <w:proofErr w:type="spellStart"/>
            <w:r w:rsidRPr="00C81D28">
              <w:rPr>
                <w:rFonts w:cs="Arial"/>
              </w:rPr>
              <w:t>MSc</w:t>
            </w:r>
            <w:proofErr w:type="spellEnd"/>
            <w:r w:rsidRPr="00C81D28">
              <w:rPr>
                <w:rFonts w:cs="Arial"/>
              </w:rPr>
              <w:t xml:space="preserve"> with Physics/</w:t>
            </w:r>
            <w:proofErr w:type="spellStart"/>
            <w:r w:rsidRPr="00C81D28">
              <w:rPr>
                <w:rFonts w:cs="Arial"/>
              </w:rPr>
              <w:t>Maths</w:t>
            </w:r>
            <w:proofErr w:type="spellEnd"/>
            <w:r w:rsidRPr="00C81D28">
              <w:rPr>
                <w:rFonts w:cs="Arial"/>
              </w:rPr>
              <w:t>/ Electronics with min 55% marks.</w:t>
            </w:r>
          </w:p>
        </w:tc>
        <w:tc>
          <w:tcPr>
            <w:tcW w:w="1764" w:type="dxa"/>
          </w:tcPr>
          <w:p w:rsidR="00D1175F" w:rsidRPr="00C81D28" w:rsidRDefault="00D1175F" w:rsidP="00DF7EC7">
            <w:pPr>
              <w:rPr>
                <w:rFonts w:cs="Arial"/>
              </w:rPr>
            </w:pPr>
            <w:r w:rsidRPr="00C81D28">
              <w:rPr>
                <w:rFonts w:cs="Arial"/>
              </w:rPr>
              <w:t>19½ - 25</w:t>
            </w:r>
          </w:p>
        </w:tc>
        <w:tc>
          <w:tcPr>
            <w:tcW w:w="2394" w:type="dxa"/>
          </w:tcPr>
          <w:p w:rsidR="00D1175F" w:rsidRPr="00C81D28" w:rsidRDefault="00D1175F" w:rsidP="00DF7EC7">
            <w:pPr>
              <w:rPr>
                <w:rFonts w:cs="Arial"/>
              </w:rPr>
            </w:pPr>
            <w:r w:rsidRPr="00C81D28">
              <w:rPr>
                <w:rFonts w:cs="Arial"/>
              </w:rPr>
              <w:t>Men &amp; Women</w:t>
            </w:r>
          </w:p>
        </w:tc>
      </w:tr>
      <w:tr w:rsidR="00D1175F" w:rsidRPr="00C81D28" w:rsidTr="00D1175F">
        <w:tc>
          <w:tcPr>
            <w:tcW w:w="2394" w:type="dxa"/>
          </w:tcPr>
          <w:p w:rsidR="00D1175F" w:rsidRPr="00C81D28" w:rsidRDefault="00D1175F" w:rsidP="00DF7EC7">
            <w:pPr>
              <w:rPr>
                <w:rFonts w:cs="Arial"/>
              </w:rPr>
            </w:pPr>
            <w:r w:rsidRPr="00C81D28">
              <w:rPr>
                <w:rFonts w:cs="Arial"/>
              </w:rPr>
              <w:t>SSC Hydro</w:t>
            </w:r>
            <w:r w:rsidR="00F8721A">
              <w:rPr>
                <w:rFonts w:cs="Arial"/>
              </w:rPr>
              <w:t>g</w:t>
            </w:r>
            <w:r w:rsidRPr="00C81D28">
              <w:rPr>
                <w:rFonts w:cs="Arial"/>
              </w:rPr>
              <w:t>raph</w:t>
            </w:r>
          </w:p>
        </w:tc>
        <w:tc>
          <w:tcPr>
            <w:tcW w:w="3024" w:type="dxa"/>
          </w:tcPr>
          <w:p w:rsidR="00D1175F" w:rsidRPr="00C81D28" w:rsidRDefault="00D1175F" w:rsidP="00DF7EC7">
            <w:pPr>
              <w:rPr>
                <w:rFonts w:cs="Arial"/>
              </w:rPr>
            </w:pPr>
            <w:proofErr w:type="spellStart"/>
            <w:r w:rsidRPr="00C81D28">
              <w:rPr>
                <w:rFonts w:cs="Arial"/>
              </w:rPr>
              <w:t>BSc</w:t>
            </w:r>
            <w:proofErr w:type="spellEnd"/>
            <w:proofErr w:type="gramStart"/>
            <w:r w:rsidRPr="00C81D28">
              <w:rPr>
                <w:rFonts w:cs="Arial"/>
              </w:rPr>
              <w:t>./</w:t>
            </w:r>
            <w:proofErr w:type="spellStart"/>
            <w:proofErr w:type="gramEnd"/>
            <w:r w:rsidRPr="00C81D28">
              <w:rPr>
                <w:rFonts w:cs="Arial"/>
              </w:rPr>
              <w:t>MSc</w:t>
            </w:r>
            <w:proofErr w:type="spellEnd"/>
            <w:r w:rsidRPr="00C81D28">
              <w:rPr>
                <w:rFonts w:cs="Arial"/>
              </w:rPr>
              <w:t xml:space="preserve"> with Physics &amp; </w:t>
            </w:r>
            <w:proofErr w:type="spellStart"/>
            <w:r w:rsidRPr="00C81D28">
              <w:rPr>
                <w:rFonts w:cs="Arial"/>
              </w:rPr>
              <w:t>Maths</w:t>
            </w:r>
            <w:proofErr w:type="spellEnd"/>
            <w:r w:rsidRPr="00C81D28">
              <w:rPr>
                <w:rFonts w:cs="Arial"/>
              </w:rPr>
              <w:t xml:space="preserve"> with Min 55 % marks. BE/ </w:t>
            </w:r>
            <w:proofErr w:type="spellStart"/>
            <w:r w:rsidRPr="00C81D28">
              <w:rPr>
                <w:rFonts w:cs="Arial"/>
              </w:rPr>
              <w:t>BTech</w:t>
            </w:r>
            <w:proofErr w:type="spellEnd"/>
            <w:r w:rsidRPr="00C81D28">
              <w:rPr>
                <w:rFonts w:cs="Arial"/>
              </w:rPr>
              <w:t xml:space="preserve"> in any discipline with </w:t>
            </w:r>
            <w:r w:rsidRPr="00C81D28">
              <w:rPr>
                <w:rFonts w:cs="Arial"/>
              </w:rPr>
              <w:lastRenderedPageBreak/>
              <w:t xml:space="preserve">min 55 % marks. </w:t>
            </w:r>
            <w:proofErr w:type="spellStart"/>
            <w:proofErr w:type="gramStart"/>
            <w:r w:rsidRPr="00C81D28">
              <w:rPr>
                <w:rFonts w:cs="Arial"/>
              </w:rPr>
              <w:t>B.Sc</w:t>
            </w:r>
            <w:proofErr w:type="spellEnd"/>
            <w:r w:rsidRPr="00C81D28">
              <w:rPr>
                <w:rFonts w:cs="Arial"/>
              </w:rPr>
              <w:t>(</w:t>
            </w:r>
            <w:proofErr w:type="gramEnd"/>
            <w:r w:rsidRPr="00C81D28">
              <w:rPr>
                <w:rFonts w:cs="Arial"/>
              </w:rPr>
              <w:t>Physics &amp;</w:t>
            </w:r>
            <w:proofErr w:type="spellStart"/>
            <w:r w:rsidRPr="00C81D28">
              <w:rPr>
                <w:rFonts w:cs="Arial"/>
              </w:rPr>
              <w:t>Maths</w:t>
            </w:r>
            <w:proofErr w:type="spellEnd"/>
            <w:r w:rsidRPr="00C81D28">
              <w:rPr>
                <w:rFonts w:cs="Arial"/>
              </w:rPr>
              <w:t xml:space="preserve">) holding NCC Naval Wing 'C' </w:t>
            </w:r>
            <w:proofErr w:type="spellStart"/>
            <w:r w:rsidRPr="00C81D28">
              <w:rPr>
                <w:rFonts w:cs="Arial"/>
              </w:rPr>
              <w:t>Certifictae</w:t>
            </w:r>
            <w:proofErr w:type="spellEnd"/>
            <w:r w:rsidRPr="00C81D28">
              <w:rPr>
                <w:rFonts w:cs="Arial"/>
              </w:rPr>
              <w:t xml:space="preserve">. Graduate/ Post Graduate in Op Research/ </w:t>
            </w:r>
            <w:proofErr w:type="spellStart"/>
            <w:r w:rsidRPr="00C81D28">
              <w:rPr>
                <w:rFonts w:cs="Arial"/>
              </w:rPr>
              <w:t>Quantitation</w:t>
            </w:r>
            <w:proofErr w:type="spellEnd"/>
            <w:r w:rsidRPr="00C81D28">
              <w:rPr>
                <w:rFonts w:cs="Arial"/>
              </w:rPr>
              <w:t xml:space="preserve"> Methods with min 75% marks. Graduate/ Post Graduate in </w:t>
            </w:r>
            <w:proofErr w:type="spellStart"/>
            <w:r w:rsidRPr="00C81D28">
              <w:rPr>
                <w:rFonts w:cs="Arial"/>
              </w:rPr>
              <w:t>Maths</w:t>
            </w:r>
            <w:proofErr w:type="spellEnd"/>
            <w:r w:rsidRPr="00C81D28">
              <w:rPr>
                <w:rFonts w:cs="Arial"/>
              </w:rPr>
              <w:t xml:space="preserve"> with STAT or Probability with min 75% marks.</w:t>
            </w:r>
          </w:p>
        </w:tc>
        <w:tc>
          <w:tcPr>
            <w:tcW w:w="1764" w:type="dxa"/>
          </w:tcPr>
          <w:p w:rsidR="00D1175F" w:rsidRPr="00C81D28" w:rsidRDefault="00D1175F" w:rsidP="00DF7EC7">
            <w:pPr>
              <w:rPr>
                <w:rFonts w:cs="Arial"/>
              </w:rPr>
            </w:pPr>
            <w:r w:rsidRPr="00C81D28">
              <w:rPr>
                <w:rFonts w:cs="Arial"/>
              </w:rPr>
              <w:lastRenderedPageBreak/>
              <w:t>19½ - 25</w:t>
            </w:r>
          </w:p>
        </w:tc>
        <w:tc>
          <w:tcPr>
            <w:tcW w:w="2394" w:type="dxa"/>
          </w:tcPr>
          <w:p w:rsidR="00D1175F" w:rsidRPr="00C81D28" w:rsidRDefault="00D1175F" w:rsidP="00DF7EC7">
            <w:pPr>
              <w:rPr>
                <w:rFonts w:cs="Arial"/>
              </w:rPr>
            </w:pPr>
            <w:r w:rsidRPr="00C81D28">
              <w:rPr>
                <w:rFonts w:cs="Arial"/>
              </w:rPr>
              <w:t>Men</w:t>
            </w:r>
          </w:p>
        </w:tc>
      </w:tr>
      <w:tr w:rsidR="00D1175F" w:rsidRPr="00C81D28" w:rsidTr="00D1175F">
        <w:tc>
          <w:tcPr>
            <w:tcW w:w="2394" w:type="dxa"/>
          </w:tcPr>
          <w:p w:rsidR="00D1175F" w:rsidRPr="00C81D28" w:rsidRDefault="00D1175F" w:rsidP="00DF7EC7">
            <w:pPr>
              <w:rPr>
                <w:rFonts w:cs="Arial"/>
              </w:rPr>
            </w:pPr>
            <w:r w:rsidRPr="00C81D28">
              <w:rPr>
                <w:rFonts w:cs="Arial"/>
              </w:rPr>
              <w:lastRenderedPageBreak/>
              <w:t>SSC Pilot</w:t>
            </w:r>
          </w:p>
        </w:tc>
        <w:tc>
          <w:tcPr>
            <w:tcW w:w="3024" w:type="dxa"/>
          </w:tcPr>
          <w:p w:rsidR="00D1175F" w:rsidRPr="00C81D28" w:rsidRDefault="00D1175F" w:rsidP="00DF7EC7">
            <w:pPr>
              <w:rPr>
                <w:rFonts w:cs="Arial"/>
              </w:rPr>
            </w:pPr>
            <w:r w:rsidRPr="00C81D28">
              <w:rPr>
                <w:rFonts w:cs="Arial"/>
              </w:rPr>
              <w:t xml:space="preserve">B.E/ </w:t>
            </w:r>
            <w:proofErr w:type="spellStart"/>
            <w:r w:rsidRPr="00C81D28">
              <w:rPr>
                <w:rFonts w:cs="Arial"/>
              </w:rPr>
              <w:t>B.Tech</w:t>
            </w:r>
            <w:proofErr w:type="spellEnd"/>
            <w:r w:rsidRPr="00C81D28">
              <w:rPr>
                <w:rFonts w:cs="Arial"/>
              </w:rPr>
              <w:t xml:space="preserve"> in any discipline with minimum 60% marks from a recognized University/ Institution with </w:t>
            </w:r>
            <w:proofErr w:type="spellStart"/>
            <w:r w:rsidRPr="00C81D28">
              <w:rPr>
                <w:rFonts w:cs="Arial"/>
              </w:rPr>
              <w:t>Maths</w:t>
            </w:r>
            <w:proofErr w:type="spellEnd"/>
            <w:r w:rsidRPr="00C81D28">
              <w:rPr>
                <w:rFonts w:cs="Arial"/>
              </w:rPr>
              <w:t xml:space="preserve"> &amp; Physics at 10+2 level.</w:t>
            </w:r>
          </w:p>
        </w:tc>
        <w:tc>
          <w:tcPr>
            <w:tcW w:w="1764" w:type="dxa"/>
          </w:tcPr>
          <w:p w:rsidR="00D1175F" w:rsidRPr="00C81D28" w:rsidRDefault="00D1175F" w:rsidP="00DF7EC7">
            <w:pPr>
              <w:rPr>
                <w:rFonts w:cs="Arial"/>
              </w:rPr>
            </w:pPr>
            <w:r w:rsidRPr="00C81D28">
              <w:rPr>
                <w:rFonts w:cs="Arial"/>
              </w:rPr>
              <w:t>19-23</w:t>
            </w:r>
          </w:p>
        </w:tc>
        <w:tc>
          <w:tcPr>
            <w:tcW w:w="2394" w:type="dxa"/>
          </w:tcPr>
          <w:p w:rsidR="00D1175F" w:rsidRPr="00C81D28" w:rsidRDefault="00D1175F" w:rsidP="00DF7EC7">
            <w:pPr>
              <w:rPr>
                <w:rFonts w:cs="Arial"/>
              </w:rPr>
            </w:pPr>
            <w:r w:rsidRPr="00C81D28">
              <w:rPr>
                <w:rFonts w:cs="Arial"/>
              </w:rPr>
              <w:t>Men</w:t>
            </w:r>
          </w:p>
        </w:tc>
      </w:tr>
      <w:tr w:rsidR="00D1175F" w:rsidRPr="00C81D28" w:rsidTr="00D1175F">
        <w:tc>
          <w:tcPr>
            <w:tcW w:w="2394" w:type="dxa"/>
          </w:tcPr>
          <w:p w:rsidR="00D1175F" w:rsidRPr="00C81D28" w:rsidRDefault="00D1175F" w:rsidP="00DF7EC7">
            <w:pPr>
              <w:rPr>
                <w:rFonts w:cs="Arial"/>
              </w:rPr>
            </w:pPr>
            <w:r w:rsidRPr="00C81D28">
              <w:rPr>
                <w:rFonts w:cs="Arial"/>
              </w:rPr>
              <w:t>SSC Observer</w:t>
            </w:r>
          </w:p>
        </w:tc>
        <w:tc>
          <w:tcPr>
            <w:tcW w:w="3024" w:type="dxa"/>
          </w:tcPr>
          <w:p w:rsidR="00D1175F" w:rsidRPr="00C81D28" w:rsidRDefault="00D1175F" w:rsidP="00DF7EC7">
            <w:pPr>
              <w:rPr>
                <w:rFonts w:cs="Arial"/>
              </w:rPr>
            </w:pPr>
            <w:r w:rsidRPr="00C81D28">
              <w:rPr>
                <w:rFonts w:cs="Arial"/>
              </w:rPr>
              <w:t xml:space="preserve">B.E/ </w:t>
            </w:r>
            <w:proofErr w:type="spellStart"/>
            <w:r w:rsidRPr="00C81D28">
              <w:rPr>
                <w:rFonts w:cs="Arial"/>
              </w:rPr>
              <w:t>B.Tech</w:t>
            </w:r>
            <w:proofErr w:type="spellEnd"/>
            <w:r w:rsidRPr="00C81D28">
              <w:rPr>
                <w:rFonts w:cs="Arial"/>
              </w:rPr>
              <w:t xml:space="preserve"> in any discipline with minimum 60 % marks from a recognized University/ Institution with </w:t>
            </w:r>
            <w:proofErr w:type="spellStart"/>
            <w:r w:rsidRPr="00C81D28">
              <w:rPr>
                <w:rFonts w:cs="Arial"/>
              </w:rPr>
              <w:t>Maths</w:t>
            </w:r>
            <w:proofErr w:type="spellEnd"/>
            <w:r w:rsidRPr="00C81D28">
              <w:rPr>
                <w:rFonts w:cs="Arial"/>
              </w:rPr>
              <w:t xml:space="preserve"> &amp; Physics at 10+2 level.</w:t>
            </w:r>
          </w:p>
        </w:tc>
        <w:tc>
          <w:tcPr>
            <w:tcW w:w="1764" w:type="dxa"/>
          </w:tcPr>
          <w:p w:rsidR="00D1175F" w:rsidRPr="00C81D28" w:rsidRDefault="00D1175F" w:rsidP="00C80F6C">
            <w:pPr>
              <w:rPr>
                <w:rFonts w:cs="Arial"/>
              </w:rPr>
            </w:pPr>
            <w:r w:rsidRPr="00C81D28">
              <w:rPr>
                <w:rFonts w:cs="Arial"/>
              </w:rPr>
              <w:t>19-23</w:t>
            </w:r>
          </w:p>
        </w:tc>
        <w:tc>
          <w:tcPr>
            <w:tcW w:w="2394" w:type="dxa"/>
          </w:tcPr>
          <w:p w:rsidR="00D1175F" w:rsidRPr="00C81D28" w:rsidRDefault="00D1175F" w:rsidP="00C80F6C">
            <w:pPr>
              <w:rPr>
                <w:rFonts w:cs="Arial"/>
              </w:rPr>
            </w:pPr>
            <w:r w:rsidRPr="00C81D28">
              <w:rPr>
                <w:rFonts w:cs="Arial"/>
              </w:rPr>
              <w:t>Men &amp; Women</w:t>
            </w:r>
          </w:p>
        </w:tc>
      </w:tr>
      <w:tr w:rsidR="00D1175F" w:rsidRPr="00DB2491" w:rsidTr="00D1175F">
        <w:tc>
          <w:tcPr>
            <w:tcW w:w="2394" w:type="dxa"/>
          </w:tcPr>
          <w:p w:rsidR="00D1175F" w:rsidRPr="00C81D28" w:rsidRDefault="00D1175F" w:rsidP="00DF7EC7">
            <w:pPr>
              <w:rPr>
                <w:rFonts w:cs="Arial"/>
              </w:rPr>
            </w:pPr>
            <w:r w:rsidRPr="00C81D28">
              <w:rPr>
                <w:rFonts w:cs="Arial"/>
              </w:rPr>
              <w:t>SSC Naval Armament Inspection cadre</w:t>
            </w:r>
          </w:p>
        </w:tc>
        <w:tc>
          <w:tcPr>
            <w:tcW w:w="3024" w:type="dxa"/>
          </w:tcPr>
          <w:p w:rsidR="00D1175F" w:rsidRPr="00C81D28" w:rsidRDefault="00D1175F" w:rsidP="00DF7EC7">
            <w:pPr>
              <w:rPr>
                <w:rFonts w:cs="Arial"/>
              </w:rPr>
            </w:pPr>
            <w:r w:rsidRPr="00C81D28">
              <w:rPr>
                <w:rFonts w:cs="Arial"/>
              </w:rPr>
              <w:t xml:space="preserve">A degree in Electronics/ Elect/ </w:t>
            </w:r>
            <w:proofErr w:type="spellStart"/>
            <w:r w:rsidRPr="00C81D28">
              <w:rPr>
                <w:rFonts w:cs="Arial"/>
              </w:rPr>
              <w:t>Mech</w:t>
            </w:r>
            <w:proofErr w:type="spellEnd"/>
            <w:r w:rsidRPr="00C81D28">
              <w:rPr>
                <w:rFonts w:cs="Arial"/>
              </w:rPr>
              <w:t xml:space="preserve"> </w:t>
            </w:r>
            <w:proofErr w:type="spellStart"/>
            <w:r w:rsidRPr="00C81D28">
              <w:rPr>
                <w:rFonts w:cs="Arial"/>
              </w:rPr>
              <w:t>Engg</w:t>
            </w:r>
            <w:proofErr w:type="spellEnd"/>
            <w:r w:rsidRPr="00C81D28">
              <w:rPr>
                <w:rFonts w:cs="Arial"/>
              </w:rPr>
              <w:t xml:space="preserve"> or Post Graduate degree in Electronics or Physics</w:t>
            </w:r>
          </w:p>
        </w:tc>
        <w:tc>
          <w:tcPr>
            <w:tcW w:w="1764" w:type="dxa"/>
          </w:tcPr>
          <w:p w:rsidR="00D1175F" w:rsidRPr="00C81D28" w:rsidRDefault="00D1175F" w:rsidP="00DF7EC7">
            <w:pPr>
              <w:rPr>
                <w:rFonts w:cs="Arial"/>
              </w:rPr>
            </w:pPr>
            <w:r w:rsidRPr="00C81D28">
              <w:rPr>
                <w:rFonts w:cs="Arial"/>
              </w:rPr>
              <w:t>19½ - 25</w:t>
            </w:r>
          </w:p>
        </w:tc>
        <w:tc>
          <w:tcPr>
            <w:tcW w:w="2394" w:type="dxa"/>
          </w:tcPr>
          <w:p w:rsidR="00D1175F" w:rsidRPr="00C81D28" w:rsidRDefault="00D1175F" w:rsidP="00DF7EC7">
            <w:pPr>
              <w:rPr>
                <w:rFonts w:cs="Arial"/>
              </w:rPr>
            </w:pPr>
            <w:r w:rsidRPr="00C81D28">
              <w:rPr>
                <w:rFonts w:cs="Arial"/>
              </w:rPr>
              <w:t>Men</w:t>
            </w:r>
          </w:p>
        </w:tc>
      </w:tr>
      <w:tr w:rsidR="00DB2491" w:rsidRPr="00DB2491" w:rsidTr="00D1175F">
        <w:tc>
          <w:tcPr>
            <w:tcW w:w="2394" w:type="dxa"/>
          </w:tcPr>
          <w:p w:rsidR="00DB2491" w:rsidRPr="00C81D28" w:rsidRDefault="00DB2491" w:rsidP="00DF7EC7">
            <w:pPr>
              <w:rPr>
                <w:rFonts w:cs="Arial"/>
              </w:rPr>
            </w:pPr>
          </w:p>
        </w:tc>
        <w:tc>
          <w:tcPr>
            <w:tcW w:w="3024" w:type="dxa"/>
          </w:tcPr>
          <w:p w:rsidR="00DB2491" w:rsidRPr="00C81D28" w:rsidRDefault="00DB2491" w:rsidP="00DF7EC7">
            <w:pPr>
              <w:rPr>
                <w:rFonts w:cs="Arial"/>
              </w:rPr>
            </w:pPr>
          </w:p>
        </w:tc>
        <w:tc>
          <w:tcPr>
            <w:tcW w:w="1764" w:type="dxa"/>
          </w:tcPr>
          <w:p w:rsidR="00DB2491" w:rsidRPr="00C81D28" w:rsidRDefault="00DB2491" w:rsidP="00DF7EC7">
            <w:pPr>
              <w:rPr>
                <w:rFonts w:cs="Arial"/>
              </w:rPr>
            </w:pPr>
          </w:p>
        </w:tc>
        <w:tc>
          <w:tcPr>
            <w:tcW w:w="2394" w:type="dxa"/>
          </w:tcPr>
          <w:p w:rsidR="00DB2491" w:rsidRPr="00C81D28" w:rsidRDefault="00DB2491" w:rsidP="00DF7EC7">
            <w:pPr>
              <w:rPr>
                <w:rFonts w:cs="Arial"/>
              </w:rPr>
            </w:pPr>
          </w:p>
        </w:tc>
      </w:tr>
    </w:tbl>
    <w:p w:rsidR="006B0207" w:rsidRPr="00DB2491" w:rsidRDefault="006B0207" w:rsidP="00DB2491">
      <w:pPr>
        <w:shd w:val="clear" w:color="auto" w:fill="002060"/>
        <w:rPr>
          <w:rFonts w:cs="Arial"/>
          <w:b/>
          <w:color w:val="FFFFFF" w:themeColor="background1"/>
        </w:rPr>
      </w:pPr>
      <w:bookmarkStart w:id="10" w:name="e"/>
      <w:r w:rsidRPr="00DB2491">
        <w:rPr>
          <w:rFonts w:cs="Arial"/>
          <w:b/>
          <w:color w:val="FFFFFF" w:themeColor="background1"/>
        </w:rPr>
        <w:t>Sailor level</w:t>
      </w:r>
    </w:p>
    <w:tbl>
      <w:tblPr>
        <w:tblStyle w:val="TableGrid"/>
        <w:tblW w:w="10098" w:type="dxa"/>
        <w:tblLook w:val="04A0"/>
      </w:tblPr>
      <w:tblGrid>
        <w:gridCol w:w="2394"/>
        <w:gridCol w:w="2394"/>
        <w:gridCol w:w="2394"/>
        <w:gridCol w:w="2916"/>
      </w:tblGrid>
      <w:tr w:rsidR="00C020E2" w:rsidRPr="00C81D28" w:rsidTr="006F0789">
        <w:tc>
          <w:tcPr>
            <w:tcW w:w="2394" w:type="dxa"/>
          </w:tcPr>
          <w:bookmarkEnd w:id="10"/>
          <w:p w:rsidR="00C020E2" w:rsidRPr="00C81D28" w:rsidRDefault="00C020E2" w:rsidP="00DF7EC7">
            <w:pPr>
              <w:rPr>
                <w:rFonts w:cs="Arial"/>
                <w:b/>
                <w:u w:val="single"/>
              </w:rPr>
            </w:pPr>
            <w:r w:rsidRPr="00C81D28">
              <w:rPr>
                <w:rFonts w:cs="Arial"/>
                <w:b/>
              </w:rPr>
              <w:t>Type of Entry</w:t>
            </w:r>
          </w:p>
        </w:tc>
        <w:tc>
          <w:tcPr>
            <w:tcW w:w="2394" w:type="dxa"/>
          </w:tcPr>
          <w:p w:rsidR="00C020E2" w:rsidRPr="00C81D28" w:rsidRDefault="00C020E2" w:rsidP="003B36C5">
            <w:pPr>
              <w:rPr>
                <w:rFonts w:cs="Arial"/>
                <w:b/>
              </w:rPr>
            </w:pPr>
            <w:r w:rsidRPr="00C81D28">
              <w:rPr>
                <w:rFonts w:cs="Arial"/>
                <w:b/>
              </w:rPr>
              <w:t>Educational Qualification</w:t>
            </w:r>
          </w:p>
        </w:tc>
        <w:tc>
          <w:tcPr>
            <w:tcW w:w="2394" w:type="dxa"/>
          </w:tcPr>
          <w:p w:rsidR="00C020E2" w:rsidRPr="00C81D28" w:rsidRDefault="00C020E2" w:rsidP="003B36C5">
            <w:pPr>
              <w:rPr>
                <w:rFonts w:cs="Arial"/>
                <w:b/>
              </w:rPr>
            </w:pPr>
            <w:r w:rsidRPr="00C81D28">
              <w:rPr>
                <w:rFonts w:cs="Arial"/>
                <w:b/>
              </w:rPr>
              <w:t>Age limit</w:t>
            </w:r>
          </w:p>
        </w:tc>
        <w:tc>
          <w:tcPr>
            <w:tcW w:w="2916" w:type="dxa"/>
          </w:tcPr>
          <w:p w:rsidR="00C020E2" w:rsidRPr="00C81D28" w:rsidRDefault="00C020E2" w:rsidP="00DF7EC7">
            <w:pPr>
              <w:rPr>
                <w:rFonts w:cs="Arial"/>
                <w:b/>
              </w:rPr>
            </w:pPr>
            <w:r w:rsidRPr="00C81D28">
              <w:rPr>
                <w:rStyle w:val="apple-style-span"/>
                <w:rFonts w:cs="Arial"/>
                <w:b/>
                <w:bCs/>
                <w:color w:val="000000"/>
              </w:rPr>
              <w:t>Physical Standards</w:t>
            </w:r>
          </w:p>
        </w:tc>
      </w:tr>
      <w:tr w:rsidR="006B0207" w:rsidRPr="00C81D28" w:rsidTr="006F0789">
        <w:tc>
          <w:tcPr>
            <w:tcW w:w="2394" w:type="dxa"/>
          </w:tcPr>
          <w:p w:rsidR="006B0207" w:rsidRPr="00C81D28" w:rsidRDefault="006F0789" w:rsidP="00DF7EC7">
            <w:pPr>
              <w:rPr>
                <w:rFonts w:cs="Arial"/>
                <w:b/>
                <w:u w:val="single"/>
              </w:rPr>
            </w:pPr>
            <w:r w:rsidRPr="00C81D28">
              <w:rPr>
                <w:rStyle w:val="Strong"/>
                <w:rFonts w:cs="Arial"/>
              </w:rPr>
              <w:t>ARTIFICER APPRENTICE</w:t>
            </w:r>
          </w:p>
        </w:tc>
        <w:tc>
          <w:tcPr>
            <w:tcW w:w="2394" w:type="dxa"/>
          </w:tcPr>
          <w:p w:rsidR="006B0207" w:rsidRPr="00C81D28" w:rsidRDefault="006F0789" w:rsidP="00DF7EC7">
            <w:pPr>
              <w:rPr>
                <w:rFonts w:cs="Arial"/>
                <w:b/>
                <w:u w:val="single"/>
              </w:rPr>
            </w:pPr>
            <w:r w:rsidRPr="00C81D28">
              <w:rPr>
                <w:rStyle w:val="apple-style-span"/>
                <w:rFonts w:cs="Arial"/>
                <w:color w:val="000000"/>
              </w:rPr>
              <w:t>Applicant should have passed Class 12</w:t>
            </w:r>
            <w:r w:rsidRPr="00C81D28">
              <w:rPr>
                <w:rStyle w:val="apple-style-span"/>
                <w:rFonts w:cs="Arial"/>
                <w:color w:val="000000"/>
                <w:vertAlign w:val="superscript"/>
              </w:rPr>
              <w:t>th</w:t>
            </w:r>
            <w:r w:rsidRPr="00C81D28">
              <w:rPr>
                <w:rStyle w:val="apple-style-span"/>
                <w:rFonts w:cs="Arial"/>
                <w:color w:val="000000"/>
              </w:rPr>
              <w:t xml:space="preserve"> or equivalent with subjects of Physics, </w:t>
            </w:r>
            <w:proofErr w:type="gramStart"/>
            <w:r w:rsidRPr="00C81D28">
              <w:rPr>
                <w:rStyle w:val="apple-style-span"/>
                <w:rFonts w:cs="Arial"/>
                <w:color w:val="000000"/>
              </w:rPr>
              <w:t>Chemistry  and</w:t>
            </w:r>
            <w:proofErr w:type="gramEnd"/>
            <w:r w:rsidRPr="00C81D28">
              <w:rPr>
                <w:rStyle w:val="apple-style-span"/>
                <w:rFonts w:cs="Arial"/>
                <w:color w:val="000000"/>
              </w:rPr>
              <w:t xml:space="preserve"> Mathematics.   </w:t>
            </w:r>
          </w:p>
        </w:tc>
        <w:tc>
          <w:tcPr>
            <w:tcW w:w="2394" w:type="dxa"/>
          </w:tcPr>
          <w:p w:rsidR="006B0207" w:rsidRPr="00C81D28" w:rsidRDefault="006F0789" w:rsidP="00DF7EC7">
            <w:pPr>
              <w:rPr>
                <w:rFonts w:cs="Arial"/>
                <w:b/>
                <w:u w:val="single"/>
              </w:rPr>
            </w:pPr>
            <w:r w:rsidRPr="00C81D28">
              <w:rPr>
                <w:rFonts w:cs="Arial"/>
                <w:b/>
                <w:u w:val="single"/>
              </w:rPr>
              <w:t>17-20</w:t>
            </w:r>
          </w:p>
        </w:tc>
        <w:tc>
          <w:tcPr>
            <w:tcW w:w="2916" w:type="dxa"/>
          </w:tcPr>
          <w:p w:rsidR="00C020E2" w:rsidRPr="00C81D28" w:rsidRDefault="006F0789" w:rsidP="00DF7EC7">
            <w:pPr>
              <w:rPr>
                <w:rStyle w:val="apple-style-span"/>
                <w:rFonts w:cs="Arial"/>
                <w:color w:val="000000"/>
              </w:rPr>
            </w:pPr>
            <w:r w:rsidRPr="00C81D28">
              <w:rPr>
                <w:rStyle w:val="apple-style-span"/>
                <w:rFonts w:cs="Arial"/>
                <w:color w:val="000000"/>
              </w:rPr>
              <w:t> .  </w:t>
            </w:r>
          </w:p>
          <w:p w:rsidR="006B0207" w:rsidRPr="00C81D28" w:rsidRDefault="00C020E2" w:rsidP="00DF7EC7">
            <w:pPr>
              <w:rPr>
                <w:rFonts w:cs="Arial"/>
                <w:b/>
                <w:u w:val="single"/>
              </w:rPr>
            </w:pPr>
            <w:r w:rsidRPr="00C81D28">
              <w:rPr>
                <w:rFonts w:cs="Arial"/>
                <w:color w:val="000000"/>
              </w:rPr>
              <w:t xml:space="preserve">Physical traits include minimum height of 157 cm with proportionate body weight depending on the age and height of the candidate. He should also have proportionate chest with minimum expansion capability of 05 </w:t>
            </w:r>
            <w:proofErr w:type="spellStart"/>
            <w:r w:rsidRPr="00C81D28">
              <w:rPr>
                <w:rFonts w:cs="Arial"/>
                <w:color w:val="000000"/>
              </w:rPr>
              <w:t>cms</w:t>
            </w:r>
            <w:proofErr w:type="spellEnd"/>
            <w:r w:rsidRPr="00C81D28">
              <w:rPr>
                <w:rFonts w:cs="Arial"/>
                <w:color w:val="000000"/>
              </w:rPr>
              <w:t xml:space="preserve">.    </w:t>
            </w:r>
            <w:r w:rsidRPr="00C81D28">
              <w:rPr>
                <w:rFonts w:cs="Arial"/>
              </w:rPr>
              <w:br/>
            </w:r>
            <w:r w:rsidR="006F0789" w:rsidRPr="00C81D28">
              <w:rPr>
                <w:rStyle w:val="apple-style-span"/>
                <w:rFonts w:cs="Arial"/>
                <w:color w:val="000000"/>
              </w:rPr>
              <w:t>  The candidate sho</w:t>
            </w:r>
            <w:r w:rsidRPr="00C81D28">
              <w:rPr>
                <w:rStyle w:val="apple-style-span"/>
                <w:rFonts w:cs="Arial"/>
                <w:color w:val="000000"/>
              </w:rPr>
              <w:t>uld be physically fit for enrol</w:t>
            </w:r>
            <w:r w:rsidR="006F0789" w:rsidRPr="00C81D28">
              <w:rPr>
                <w:rStyle w:val="apple-style-span"/>
                <w:rFonts w:cs="Arial"/>
                <w:color w:val="000000"/>
              </w:rPr>
              <w:t>ment into Indian Navy. This capability is tested at the examination venue on qualifying in written examination and is termed as Physical Fitness Test (PFT). Qualifying in Physical Fitness Test is mandatory. PFT will consist of 1.6 km run which is to be completed in 07 minutes, 20 Squats (</w:t>
            </w:r>
            <w:proofErr w:type="spellStart"/>
            <w:r w:rsidR="006F0789" w:rsidRPr="00C81D28">
              <w:rPr>
                <w:rStyle w:val="apple-style-span"/>
                <w:rFonts w:cs="Arial"/>
                <w:color w:val="000000"/>
              </w:rPr>
              <w:t>Utthak</w:t>
            </w:r>
            <w:proofErr w:type="spellEnd"/>
            <w:r w:rsidR="006F0789" w:rsidRPr="00C81D28">
              <w:rPr>
                <w:rStyle w:val="apple-style-span"/>
                <w:rFonts w:cs="Arial"/>
                <w:color w:val="000000"/>
              </w:rPr>
              <w:t xml:space="preserve"> </w:t>
            </w:r>
            <w:proofErr w:type="spellStart"/>
            <w:r w:rsidR="006F0789" w:rsidRPr="00C81D28">
              <w:rPr>
                <w:rStyle w:val="apple-style-span"/>
                <w:rFonts w:cs="Arial"/>
                <w:color w:val="000000"/>
              </w:rPr>
              <w:t>Baithak</w:t>
            </w:r>
            <w:proofErr w:type="spellEnd"/>
            <w:r w:rsidR="006F0789" w:rsidRPr="00C81D28">
              <w:rPr>
                <w:rStyle w:val="apple-style-span"/>
                <w:rFonts w:cs="Arial"/>
                <w:color w:val="000000"/>
              </w:rPr>
              <w:t xml:space="preserve">) and 10 </w:t>
            </w:r>
            <w:proofErr w:type="spellStart"/>
            <w:r w:rsidR="006F0789" w:rsidRPr="00C81D28">
              <w:rPr>
                <w:rStyle w:val="apple-style-span"/>
                <w:rFonts w:cs="Arial"/>
                <w:color w:val="000000"/>
              </w:rPr>
              <w:t>Push ups</w:t>
            </w:r>
            <w:proofErr w:type="spellEnd"/>
            <w:r w:rsidR="006F0789" w:rsidRPr="00C81D28">
              <w:rPr>
                <w:rStyle w:val="apple-style-span"/>
                <w:rFonts w:cs="Arial"/>
                <w:color w:val="000000"/>
              </w:rPr>
              <w:t>. </w:t>
            </w:r>
          </w:p>
        </w:tc>
      </w:tr>
      <w:tr w:rsidR="006F0789" w:rsidRPr="00C81D28" w:rsidTr="006F0789">
        <w:tc>
          <w:tcPr>
            <w:tcW w:w="2394" w:type="dxa"/>
          </w:tcPr>
          <w:p w:rsidR="006F0789" w:rsidRPr="00C81D28" w:rsidRDefault="006F0789" w:rsidP="00DF7EC7">
            <w:pPr>
              <w:rPr>
                <w:rStyle w:val="Strong"/>
                <w:rFonts w:cs="Arial"/>
              </w:rPr>
            </w:pPr>
            <w:r w:rsidRPr="00C81D28">
              <w:rPr>
                <w:rStyle w:val="Strong"/>
                <w:rFonts w:cs="Arial"/>
              </w:rPr>
              <w:t>SENIOR SECONDARY RECRUIT</w:t>
            </w:r>
          </w:p>
        </w:tc>
        <w:tc>
          <w:tcPr>
            <w:tcW w:w="2394" w:type="dxa"/>
          </w:tcPr>
          <w:p w:rsidR="006F0789" w:rsidRPr="00C81D28" w:rsidRDefault="006F0789" w:rsidP="00DF7EC7">
            <w:pPr>
              <w:rPr>
                <w:rStyle w:val="apple-style-span"/>
                <w:rFonts w:cs="Arial"/>
                <w:color w:val="000000"/>
              </w:rPr>
            </w:pPr>
            <w:r w:rsidRPr="00C81D28">
              <w:rPr>
                <w:rStyle w:val="apple-style-span"/>
                <w:rFonts w:cs="Arial"/>
                <w:color w:val="000000"/>
                <w:u w:val="single"/>
              </w:rPr>
              <w:t>1</w:t>
            </w:r>
            <w:r w:rsidRPr="00C81D28">
              <w:rPr>
                <w:rStyle w:val="apple-style-span"/>
                <w:rFonts w:cs="Arial"/>
                <w:color w:val="000000"/>
                <w:u w:val="single"/>
                <w:vertAlign w:val="superscript"/>
              </w:rPr>
              <w:t>st</w:t>
            </w:r>
            <w:r w:rsidRPr="00C81D28">
              <w:rPr>
                <w:rStyle w:val="apple-style-span"/>
                <w:rFonts w:cs="Arial"/>
                <w:color w:val="000000"/>
                <w:u w:val="single"/>
              </w:rPr>
              <w:t> </w:t>
            </w:r>
            <w:proofErr w:type="gramStart"/>
            <w:r w:rsidRPr="00C81D28">
              <w:rPr>
                <w:rStyle w:val="apple-style-span"/>
                <w:rFonts w:cs="Arial"/>
                <w:color w:val="000000"/>
                <w:u w:val="single"/>
              </w:rPr>
              <w:t>condition</w:t>
            </w:r>
            <w:r w:rsidRPr="00C81D28">
              <w:rPr>
                <w:rStyle w:val="apple-style-span"/>
                <w:rFonts w:cs="Arial"/>
                <w:color w:val="000000"/>
              </w:rPr>
              <w:t> .</w:t>
            </w:r>
            <w:proofErr w:type="gramEnd"/>
            <w:r w:rsidRPr="00C81D28">
              <w:rPr>
                <w:rStyle w:val="apple-style-span"/>
                <w:rFonts w:cs="Arial"/>
                <w:color w:val="000000"/>
              </w:rPr>
              <w:t xml:space="preserve"> Applicant should have passed Class </w:t>
            </w:r>
            <w:proofErr w:type="gramStart"/>
            <w:r w:rsidRPr="00C81D28">
              <w:rPr>
                <w:rStyle w:val="apple-style-span"/>
                <w:rFonts w:cs="Arial"/>
                <w:color w:val="000000"/>
              </w:rPr>
              <w:t>12</w:t>
            </w:r>
            <w:r w:rsidRPr="00C81D28">
              <w:rPr>
                <w:rStyle w:val="apple-style-span"/>
                <w:rFonts w:cs="Arial"/>
                <w:color w:val="000000"/>
                <w:vertAlign w:val="superscript"/>
              </w:rPr>
              <w:t>th</w:t>
            </w:r>
            <w:r w:rsidRPr="00C81D28">
              <w:rPr>
                <w:rStyle w:val="apple-style-span"/>
                <w:rFonts w:cs="Arial"/>
                <w:color w:val="000000"/>
              </w:rPr>
              <w:t>(</w:t>
            </w:r>
            <w:proofErr w:type="gramEnd"/>
            <w:r w:rsidRPr="00C81D28">
              <w:rPr>
                <w:rStyle w:val="apple-style-span"/>
                <w:rFonts w:cs="Arial"/>
                <w:color w:val="000000"/>
              </w:rPr>
              <w:t>Intermediate) with Science stream with compulsory subjects of Physics and Mathematics and Optional subjects of Chemistry or Biology or Computers.   </w:t>
            </w:r>
          </w:p>
        </w:tc>
        <w:tc>
          <w:tcPr>
            <w:tcW w:w="2394" w:type="dxa"/>
          </w:tcPr>
          <w:p w:rsidR="006F0789" w:rsidRPr="00C81D28" w:rsidRDefault="006F0789" w:rsidP="00DF7EC7">
            <w:pPr>
              <w:rPr>
                <w:rFonts w:cs="Arial"/>
                <w:b/>
                <w:u w:val="single"/>
              </w:rPr>
            </w:pPr>
            <w:r w:rsidRPr="00C81D28">
              <w:rPr>
                <w:rFonts w:cs="Arial"/>
                <w:b/>
                <w:u w:val="single"/>
              </w:rPr>
              <w:t>17-21</w:t>
            </w:r>
          </w:p>
        </w:tc>
        <w:tc>
          <w:tcPr>
            <w:tcW w:w="2916" w:type="dxa"/>
          </w:tcPr>
          <w:p w:rsidR="00C020E2" w:rsidRPr="00C81D28" w:rsidRDefault="006F0789" w:rsidP="00DF7EC7">
            <w:pPr>
              <w:rPr>
                <w:rStyle w:val="apple-style-span"/>
                <w:rFonts w:cs="Arial"/>
                <w:color w:val="000000"/>
              </w:rPr>
            </w:pPr>
            <w:r w:rsidRPr="00C81D28">
              <w:rPr>
                <w:rStyle w:val="apple-style-span"/>
                <w:rFonts w:cs="Arial"/>
                <w:b/>
                <w:bCs/>
                <w:color w:val="000000"/>
                <w:u w:val="single"/>
              </w:rPr>
              <w:t>Physical Standards</w:t>
            </w:r>
            <w:r w:rsidRPr="00C81D28">
              <w:rPr>
                <w:rStyle w:val="apple-style-span"/>
                <w:rFonts w:cs="Arial"/>
                <w:color w:val="000000"/>
              </w:rPr>
              <w:t>.  </w:t>
            </w:r>
          </w:p>
          <w:p w:rsidR="006F0789" w:rsidRPr="00C81D28" w:rsidRDefault="00C020E2" w:rsidP="00DF7EC7">
            <w:pPr>
              <w:rPr>
                <w:rStyle w:val="apple-style-span"/>
                <w:rFonts w:cs="Arial"/>
                <w:color w:val="000000"/>
              </w:rPr>
            </w:pPr>
            <w:r w:rsidRPr="00C81D28">
              <w:rPr>
                <w:rFonts w:cs="Arial"/>
                <w:color w:val="000000"/>
              </w:rPr>
              <w:t xml:space="preserve">Physical traits include minimum height of 157 cm with proportionate body weight depending on the age and height of the candidate. He should also have proportionate chest with minimum expansion capability of 05 </w:t>
            </w:r>
            <w:proofErr w:type="spellStart"/>
            <w:r w:rsidRPr="00C81D28">
              <w:rPr>
                <w:rFonts w:cs="Arial"/>
                <w:color w:val="000000"/>
              </w:rPr>
              <w:t>cms</w:t>
            </w:r>
            <w:proofErr w:type="spellEnd"/>
            <w:r w:rsidRPr="00C81D28">
              <w:rPr>
                <w:rFonts w:cs="Arial"/>
                <w:color w:val="000000"/>
              </w:rPr>
              <w:t xml:space="preserve">.    </w:t>
            </w:r>
            <w:r w:rsidRPr="00C81D28">
              <w:rPr>
                <w:rFonts w:cs="Arial"/>
              </w:rPr>
              <w:br/>
            </w:r>
            <w:r w:rsidR="006F0789" w:rsidRPr="00C81D28">
              <w:rPr>
                <w:rStyle w:val="apple-style-span"/>
                <w:rFonts w:cs="Arial"/>
                <w:color w:val="000000"/>
              </w:rPr>
              <w:t xml:space="preserve"> The candidate sho</w:t>
            </w:r>
            <w:r w:rsidRPr="00C81D28">
              <w:rPr>
                <w:rStyle w:val="apple-style-span"/>
                <w:rFonts w:cs="Arial"/>
                <w:color w:val="000000"/>
              </w:rPr>
              <w:t>uld be physically fit for enrol</w:t>
            </w:r>
            <w:r w:rsidR="006F0789" w:rsidRPr="00C81D28">
              <w:rPr>
                <w:rStyle w:val="apple-style-span"/>
                <w:rFonts w:cs="Arial"/>
                <w:color w:val="000000"/>
              </w:rPr>
              <w:t xml:space="preserve">ment into Indian Navy. This capability is tested at the examination venue on qualifying in written examination and is termed as Physical Fitness Test (PFT). </w:t>
            </w:r>
            <w:r w:rsidR="006F0789" w:rsidRPr="00C81D28">
              <w:rPr>
                <w:rStyle w:val="apple-style-span"/>
                <w:rFonts w:cs="Arial"/>
                <w:color w:val="000000"/>
              </w:rPr>
              <w:lastRenderedPageBreak/>
              <w:t>Qualifying in Physical Fitness Test is mandatory. PFT will consist of 1.6 km run which is to be completed in 07 minutes, 20 Squats (</w:t>
            </w:r>
            <w:proofErr w:type="spellStart"/>
            <w:r w:rsidR="006F0789" w:rsidRPr="00C81D28">
              <w:rPr>
                <w:rStyle w:val="apple-style-span"/>
                <w:rFonts w:cs="Arial"/>
                <w:color w:val="000000"/>
              </w:rPr>
              <w:t>Utthak</w:t>
            </w:r>
            <w:proofErr w:type="spellEnd"/>
            <w:r w:rsidR="006F0789" w:rsidRPr="00C81D28">
              <w:rPr>
                <w:rStyle w:val="apple-style-span"/>
                <w:rFonts w:cs="Arial"/>
                <w:color w:val="000000"/>
              </w:rPr>
              <w:t xml:space="preserve"> </w:t>
            </w:r>
            <w:proofErr w:type="spellStart"/>
            <w:r w:rsidR="006F0789" w:rsidRPr="00C81D28">
              <w:rPr>
                <w:rStyle w:val="apple-style-span"/>
                <w:rFonts w:cs="Arial"/>
                <w:color w:val="000000"/>
              </w:rPr>
              <w:t>Baithak</w:t>
            </w:r>
            <w:proofErr w:type="spellEnd"/>
            <w:r w:rsidR="006F0789" w:rsidRPr="00C81D28">
              <w:rPr>
                <w:rStyle w:val="apple-style-span"/>
                <w:rFonts w:cs="Arial"/>
                <w:color w:val="000000"/>
              </w:rPr>
              <w:t xml:space="preserve">) and 10 </w:t>
            </w:r>
            <w:proofErr w:type="spellStart"/>
            <w:r w:rsidR="006F0789" w:rsidRPr="00C81D28">
              <w:rPr>
                <w:rStyle w:val="apple-style-span"/>
                <w:rFonts w:cs="Arial"/>
                <w:color w:val="000000"/>
              </w:rPr>
              <w:t>Push ups</w:t>
            </w:r>
            <w:proofErr w:type="spellEnd"/>
            <w:r w:rsidR="006F0789" w:rsidRPr="00C81D28">
              <w:rPr>
                <w:rStyle w:val="apple-style-span"/>
                <w:rFonts w:cs="Arial"/>
                <w:color w:val="000000"/>
              </w:rPr>
              <w:t>.</w:t>
            </w:r>
          </w:p>
        </w:tc>
      </w:tr>
      <w:tr w:rsidR="006F0789" w:rsidRPr="00C81D28" w:rsidTr="006F0789">
        <w:tc>
          <w:tcPr>
            <w:tcW w:w="2394" w:type="dxa"/>
          </w:tcPr>
          <w:p w:rsidR="006F0789" w:rsidRPr="00C81D28" w:rsidRDefault="006F0789" w:rsidP="00DF7EC7">
            <w:pPr>
              <w:rPr>
                <w:rStyle w:val="Strong"/>
                <w:rFonts w:cs="Arial"/>
              </w:rPr>
            </w:pPr>
            <w:r w:rsidRPr="00C81D28">
              <w:rPr>
                <w:rStyle w:val="Strong"/>
                <w:rFonts w:cs="Arial"/>
              </w:rPr>
              <w:lastRenderedPageBreak/>
              <w:t>MATRIC RECRUIT AND NON MATRIC RECRUIT</w:t>
            </w:r>
          </w:p>
          <w:p w:rsidR="006F0789" w:rsidRPr="00C81D28" w:rsidRDefault="006F0789" w:rsidP="006F0789">
            <w:pPr>
              <w:rPr>
                <w:rFonts w:eastAsia="Times New Roman" w:cs="Arial"/>
              </w:rPr>
            </w:pPr>
            <w:r w:rsidRPr="00C81D28">
              <w:rPr>
                <w:rFonts w:eastAsia="Times New Roman" w:cs="Arial"/>
                <w:b/>
                <w:bCs/>
                <w:color w:val="000000"/>
              </w:rPr>
              <w:t>a) MRs</w:t>
            </w:r>
            <w:r w:rsidRPr="00C81D28">
              <w:rPr>
                <w:rFonts w:eastAsia="Times New Roman" w:cs="Arial"/>
                <w:color w:val="000000"/>
              </w:rPr>
              <w:t> – Steward, Cooks</w:t>
            </w:r>
          </w:p>
          <w:p w:rsidR="006F0789" w:rsidRPr="00C81D28" w:rsidRDefault="006F0789" w:rsidP="006F0789">
            <w:pPr>
              <w:rPr>
                <w:rFonts w:eastAsia="Times New Roman" w:cs="Arial"/>
              </w:rPr>
            </w:pPr>
            <w:r w:rsidRPr="00C81D28">
              <w:rPr>
                <w:rFonts w:eastAsia="Times New Roman" w:cs="Arial"/>
                <w:b/>
                <w:bCs/>
                <w:color w:val="000000"/>
              </w:rPr>
              <w:t>(b) NMRs</w:t>
            </w:r>
            <w:r w:rsidRPr="00C81D28">
              <w:rPr>
                <w:rFonts w:eastAsia="Times New Roman" w:cs="Arial"/>
                <w:color w:val="000000"/>
              </w:rPr>
              <w:t xml:space="preserve"> – </w:t>
            </w:r>
            <w:proofErr w:type="spellStart"/>
            <w:r w:rsidRPr="00C81D28">
              <w:rPr>
                <w:rFonts w:eastAsia="Times New Roman" w:cs="Arial"/>
                <w:color w:val="000000"/>
              </w:rPr>
              <w:t>Topass</w:t>
            </w:r>
            <w:proofErr w:type="spellEnd"/>
          </w:p>
          <w:p w:rsidR="006F0789" w:rsidRPr="00C81D28" w:rsidRDefault="006F0789" w:rsidP="00DF7EC7">
            <w:pPr>
              <w:rPr>
                <w:rStyle w:val="Strong"/>
                <w:rFonts w:cs="Arial"/>
                <w:color w:val="3CADCB"/>
              </w:rPr>
            </w:pPr>
          </w:p>
        </w:tc>
        <w:tc>
          <w:tcPr>
            <w:tcW w:w="2394" w:type="dxa"/>
          </w:tcPr>
          <w:p w:rsidR="006F0789" w:rsidRPr="00C81D28" w:rsidRDefault="006F0789" w:rsidP="006F0789">
            <w:pPr>
              <w:rPr>
                <w:rFonts w:eastAsia="Times New Roman" w:cs="Arial"/>
              </w:rPr>
            </w:pPr>
            <w:r w:rsidRPr="00C81D28">
              <w:rPr>
                <w:rFonts w:eastAsia="Times New Roman" w:cs="Arial"/>
                <w:color w:val="000000"/>
              </w:rPr>
              <w:t>a)     </w:t>
            </w:r>
            <w:r w:rsidRPr="00C81D28">
              <w:rPr>
                <w:rFonts w:eastAsia="Times New Roman" w:cs="Arial"/>
                <w:b/>
                <w:bCs/>
                <w:color w:val="000000"/>
              </w:rPr>
              <w:t> </w:t>
            </w:r>
            <w:r w:rsidRPr="00C81D28">
              <w:rPr>
                <w:rFonts w:eastAsia="Times New Roman" w:cs="Arial"/>
                <w:b/>
                <w:bCs/>
                <w:color w:val="000000"/>
                <w:u w:val="single"/>
              </w:rPr>
              <w:t>MR Steward/ Cook</w:t>
            </w:r>
            <w:r w:rsidRPr="00C81D28">
              <w:rPr>
                <w:rFonts w:eastAsia="Times New Roman" w:cs="Arial"/>
                <w:color w:val="000000"/>
              </w:rPr>
              <w:t>. Applicant should have passed </w:t>
            </w:r>
            <w:r w:rsidRPr="00C81D28">
              <w:rPr>
                <w:rFonts w:eastAsia="Times New Roman" w:cs="Arial"/>
                <w:b/>
                <w:bCs/>
                <w:color w:val="000000"/>
              </w:rPr>
              <w:t>10</w:t>
            </w:r>
            <w:r w:rsidRPr="00C81D28">
              <w:rPr>
                <w:rFonts w:eastAsia="Times New Roman" w:cs="Arial"/>
                <w:b/>
                <w:bCs/>
                <w:color w:val="000000"/>
                <w:vertAlign w:val="superscript"/>
              </w:rPr>
              <w:t>th</w:t>
            </w:r>
            <w:r w:rsidRPr="00C81D28">
              <w:rPr>
                <w:rFonts w:eastAsia="Times New Roman" w:cs="Arial"/>
                <w:b/>
                <w:bCs/>
                <w:color w:val="000000"/>
              </w:rPr>
              <w:t> class</w:t>
            </w:r>
            <w:r w:rsidRPr="00C81D28">
              <w:rPr>
                <w:rFonts w:eastAsia="Times New Roman" w:cs="Arial"/>
                <w:color w:val="000000"/>
              </w:rPr>
              <w:t xml:space="preserve"> examination.  </w:t>
            </w:r>
          </w:p>
          <w:p w:rsidR="006F0789" w:rsidRPr="00C81D28" w:rsidRDefault="006F0789" w:rsidP="006F0789">
            <w:pPr>
              <w:rPr>
                <w:rFonts w:eastAsia="Times New Roman" w:cs="Arial"/>
              </w:rPr>
            </w:pPr>
            <w:r w:rsidRPr="00C81D28">
              <w:rPr>
                <w:rFonts w:eastAsia="Times New Roman" w:cs="Arial"/>
              </w:rPr>
              <w:t> </w:t>
            </w:r>
          </w:p>
          <w:p w:rsidR="006F0789" w:rsidRPr="00C81D28" w:rsidRDefault="006F0789" w:rsidP="006F0789">
            <w:pPr>
              <w:rPr>
                <w:rFonts w:eastAsia="Times New Roman" w:cs="Arial"/>
              </w:rPr>
            </w:pPr>
            <w:r w:rsidRPr="00C81D28">
              <w:rPr>
                <w:rFonts w:eastAsia="Times New Roman" w:cs="Arial"/>
                <w:color w:val="000000"/>
              </w:rPr>
              <w:t>(b)     </w:t>
            </w:r>
            <w:r w:rsidRPr="00C81D28">
              <w:rPr>
                <w:rFonts w:eastAsia="Times New Roman" w:cs="Arial"/>
                <w:b/>
                <w:bCs/>
                <w:color w:val="000000"/>
              </w:rPr>
              <w:t> </w:t>
            </w:r>
            <w:r w:rsidRPr="00C81D28">
              <w:rPr>
                <w:rFonts w:eastAsia="Times New Roman" w:cs="Arial"/>
                <w:b/>
                <w:bCs/>
                <w:color w:val="000000"/>
                <w:u w:val="single"/>
              </w:rPr>
              <w:t xml:space="preserve">NMRs </w:t>
            </w:r>
            <w:proofErr w:type="spellStart"/>
            <w:r w:rsidRPr="00C81D28">
              <w:rPr>
                <w:rFonts w:eastAsia="Times New Roman" w:cs="Arial"/>
                <w:b/>
                <w:bCs/>
                <w:color w:val="000000"/>
                <w:u w:val="single"/>
              </w:rPr>
              <w:t>Topass</w:t>
            </w:r>
            <w:proofErr w:type="spellEnd"/>
            <w:r w:rsidRPr="00C81D28">
              <w:rPr>
                <w:rFonts w:eastAsia="Times New Roman" w:cs="Arial"/>
                <w:color w:val="000000"/>
              </w:rPr>
              <w:t>.  Applicant should have passed </w:t>
            </w:r>
            <w:r w:rsidRPr="00C81D28">
              <w:rPr>
                <w:rFonts w:eastAsia="Times New Roman" w:cs="Arial"/>
                <w:b/>
                <w:bCs/>
                <w:color w:val="000000"/>
              </w:rPr>
              <w:t>6</w:t>
            </w:r>
            <w:r w:rsidRPr="00C81D28">
              <w:rPr>
                <w:rFonts w:eastAsia="Times New Roman" w:cs="Arial"/>
                <w:b/>
                <w:bCs/>
                <w:color w:val="000000"/>
                <w:vertAlign w:val="superscript"/>
              </w:rPr>
              <w:t>th</w:t>
            </w:r>
            <w:r w:rsidRPr="00C81D28">
              <w:rPr>
                <w:rFonts w:eastAsia="Times New Roman" w:cs="Arial"/>
                <w:b/>
                <w:bCs/>
                <w:color w:val="000000"/>
              </w:rPr>
              <w:t xml:space="preserve"> class </w:t>
            </w:r>
            <w:r w:rsidRPr="00C81D28">
              <w:rPr>
                <w:rFonts w:eastAsia="Times New Roman" w:cs="Arial"/>
                <w:color w:val="000000"/>
              </w:rPr>
              <w:t>examination.</w:t>
            </w:r>
          </w:p>
          <w:p w:rsidR="006F0789" w:rsidRPr="00C81D28" w:rsidRDefault="006F0789" w:rsidP="00DF7EC7">
            <w:pPr>
              <w:rPr>
                <w:rStyle w:val="apple-style-span"/>
                <w:rFonts w:cs="Arial"/>
                <w:color w:val="000000"/>
              </w:rPr>
            </w:pPr>
          </w:p>
        </w:tc>
        <w:tc>
          <w:tcPr>
            <w:tcW w:w="2394" w:type="dxa"/>
          </w:tcPr>
          <w:p w:rsidR="006F0789" w:rsidRPr="00C81D28" w:rsidRDefault="006F0789" w:rsidP="00DF7EC7">
            <w:pPr>
              <w:rPr>
                <w:rFonts w:cs="Arial"/>
                <w:b/>
                <w:u w:val="single"/>
              </w:rPr>
            </w:pPr>
            <w:r w:rsidRPr="00C81D28">
              <w:rPr>
                <w:rFonts w:cs="Arial"/>
                <w:b/>
                <w:u w:val="single"/>
              </w:rPr>
              <w:t>17-21</w:t>
            </w:r>
          </w:p>
        </w:tc>
        <w:tc>
          <w:tcPr>
            <w:tcW w:w="2916" w:type="dxa"/>
          </w:tcPr>
          <w:p w:rsidR="00C020E2" w:rsidRPr="00C81D28" w:rsidRDefault="006F0789" w:rsidP="00DF7EC7">
            <w:pPr>
              <w:rPr>
                <w:rStyle w:val="apple-style-span"/>
                <w:rFonts w:cs="Arial"/>
                <w:color w:val="000000"/>
              </w:rPr>
            </w:pPr>
            <w:r w:rsidRPr="00C81D28">
              <w:rPr>
                <w:rStyle w:val="apple-style-span"/>
                <w:rFonts w:cs="Arial"/>
                <w:color w:val="000000"/>
              </w:rPr>
              <w:t> </w:t>
            </w:r>
            <w:r w:rsidRPr="00C81D28">
              <w:rPr>
                <w:rStyle w:val="apple-style-span"/>
                <w:rFonts w:cs="Arial"/>
                <w:b/>
                <w:bCs/>
                <w:color w:val="000000"/>
                <w:u w:val="single"/>
              </w:rPr>
              <w:t>Physical Standards</w:t>
            </w:r>
            <w:r w:rsidRPr="00C81D28">
              <w:rPr>
                <w:rStyle w:val="apple-style-span"/>
                <w:rFonts w:cs="Arial"/>
                <w:color w:val="000000"/>
              </w:rPr>
              <w:t xml:space="preserve">.  </w:t>
            </w:r>
          </w:p>
          <w:p w:rsidR="006F0789" w:rsidRPr="00C81D28" w:rsidRDefault="00C020E2" w:rsidP="00DF7EC7">
            <w:pPr>
              <w:rPr>
                <w:rStyle w:val="apple-style-span"/>
                <w:rFonts w:cs="Arial"/>
                <w:color w:val="000000"/>
              </w:rPr>
            </w:pPr>
            <w:r w:rsidRPr="00C81D28">
              <w:rPr>
                <w:rFonts w:cs="Arial"/>
                <w:color w:val="000000"/>
              </w:rPr>
              <w:t xml:space="preserve">Physical traits include minimum height of 157 cm with proportionate body weight depending on the age and height of the candidate. He should also have proportionate chest with minimum expansion capability of 05 </w:t>
            </w:r>
            <w:proofErr w:type="spellStart"/>
            <w:r w:rsidRPr="00C81D28">
              <w:rPr>
                <w:rFonts w:cs="Arial"/>
                <w:color w:val="000000"/>
              </w:rPr>
              <w:t>cms</w:t>
            </w:r>
            <w:proofErr w:type="spellEnd"/>
            <w:r w:rsidRPr="00C81D28">
              <w:rPr>
                <w:rFonts w:cs="Arial"/>
                <w:color w:val="000000"/>
              </w:rPr>
              <w:t xml:space="preserve">.    </w:t>
            </w:r>
            <w:r w:rsidRPr="00C81D28">
              <w:rPr>
                <w:rFonts w:cs="Arial"/>
              </w:rPr>
              <w:br/>
            </w:r>
            <w:r w:rsidR="006F0789" w:rsidRPr="00C81D28">
              <w:rPr>
                <w:rStyle w:val="apple-style-span"/>
                <w:rFonts w:cs="Arial"/>
                <w:color w:val="000000"/>
              </w:rPr>
              <w:t>The candidate sho</w:t>
            </w:r>
            <w:r w:rsidRPr="00C81D28">
              <w:rPr>
                <w:rStyle w:val="apple-style-span"/>
                <w:rFonts w:cs="Arial"/>
                <w:color w:val="000000"/>
              </w:rPr>
              <w:t>uld be physically fit for enrol</w:t>
            </w:r>
            <w:r w:rsidR="006F0789" w:rsidRPr="00C81D28">
              <w:rPr>
                <w:rStyle w:val="apple-style-span"/>
                <w:rFonts w:cs="Arial"/>
                <w:color w:val="000000"/>
              </w:rPr>
              <w:t>ment into Indian Navy. This capability is tested at the examination venue on qualifying in written examination and is termed as Physical Fitness Test (PFT). Qualifying in Physical Fitness Test is mandatory. PFT will consist of 1.6 km run which is to be completed in 07 minutes, 20 Squats (</w:t>
            </w:r>
            <w:proofErr w:type="spellStart"/>
            <w:r w:rsidR="006F0789" w:rsidRPr="00C81D28">
              <w:rPr>
                <w:rStyle w:val="apple-style-span"/>
                <w:rFonts w:cs="Arial"/>
                <w:color w:val="000000"/>
              </w:rPr>
              <w:t>Utthak</w:t>
            </w:r>
            <w:proofErr w:type="spellEnd"/>
            <w:r w:rsidR="006F0789" w:rsidRPr="00C81D28">
              <w:rPr>
                <w:rStyle w:val="apple-style-span"/>
                <w:rFonts w:cs="Arial"/>
                <w:color w:val="000000"/>
              </w:rPr>
              <w:t xml:space="preserve"> </w:t>
            </w:r>
            <w:proofErr w:type="spellStart"/>
            <w:r w:rsidR="006F0789" w:rsidRPr="00C81D28">
              <w:rPr>
                <w:rStyle w:val="apple-style-span"/>
                <w:rFonts w:cs="Arial"/>
                <w:color w:val="000000"/>
              </w:rPr>
              <w:t>Baithak</w:t>
            </w:r>
            <w:proofErr w:type="spellEnd"/>
            <w:r w:rsidR="006F0789" w:rsidRPr="00C81D28">
              <w:rPr>
                <w:rStyle w:val="apple-style-span"/>
                <w:rFonts w:cs="Arial"/>
                <w:color w:val="000000"/>
              </w:rPr>
              <w:t xml:space="preserve">) and 10 </w:t>
            </w:r>
            <w:proofErr w:type="spellStart"/>
            <w:r w:rsidR="006F0789" w:rsidRPr="00C81D28">
              <w:rPr>
                <w:rStyle w:val="apple-style-span"/>
                <w:rFonts w:cs="Arial"/>
                <w:color w:val="000000"/>
              </w:rPr>
              <w:t>Push ups</w:t>
            </w:r>
            <w:proofErr w:type="spellEnd"/>
            <w:r w:rsidR="006F0789" w:rsidRPr="00C81D28">
              <w:rPr>
                <w:rStyle w:val="apple-style-span"/>
                <w:rFonts w:cs="Arial"/>
                <w:color w:val="000000"/>
              </w:rPr>
              <w:t>.</w:t>
            </w:r>
          </w:p>
        </w:tc>
      </w:tr>
      <w:tr w:rsidR="006F0789" w:rsidRPr="00C81D28" w:rsidTr="006F0789">
        <w:tc>
          <w:tcPr>
            <w:tcW w:w="2394" w:type="dxa"/>
          </w:tcPr>
          <w:p w:rsidR="006F0789" w:rsidRPr="00C81D28" w:rsidRDefault="006F0789" w:rsidP="00DF7EC7">
            <w:pPr>
              <w:rPr>
                <w:rStyle w:val="Strong"/>
                <w:rFonts w:cs="Arial"/>
              </w:rPr>
            </w:pPr>
            <w:r w:rsidRPr="00C81D28">
              <w:rPr>
                <w:rStyle w:val="Strong"/>
                <w:rFonts w:cs="Arial"/>
              </w:rPr>
              <w:t>MUSICIANS</w:t>
            </w:r>
          </w:p>
        </w:tc>
        <w:tc>
          <w:tcPr>
            <w:tcW w:w="2394" w:type="dxa"/>
          </w:tcPr>
          <w:p w:rsidR="006F0789" w:rsidRPr="00C81D28" w:rsidRDefault="006F0789" w:rsidP="006F0789">
            <w:pPr>
              <w:pStyle w:val="txtmain"/>
              <w:spacing w:after="0" w:afterAutospacing="0"/>
              <w:rPr>
                <w:rFonts w:asciiTheme="minorHAnsi" w:hAnsiTheme="minorHAnsi" w:cs="Arial"/>
                <w:sz w:val="22"/>
                <w:szCs w:val="22"/>
              </w:rPr>
            </w:pPr>
            <w:r w:rsidRPr="00C81D28">
              <w:rPr>
                <w:rStyle w:val="apple-style-span"/>
                <w:rFonts w:asciiTheme="minorHAnsi" w:hAnsiTheme="minorHAnsi" w:cs="Arial"/>
                <w:color w:val="000000"/>
                <w:sz w:val="22"/>
                <w:szCs w:val="22"/>
              </w:rPr>
              <w:t>Applicant should have passed 10th class examination and should be able to exhibit an aptitude for music.   1.</w:t>
            </w:r>
            <w:r w:rsidRPr="00C81D28">
              <w:rPr>
                <w:rStyle w:val="apple-style-span"/>
                <w:rFonts w:asciiTheme="minorHAnsi" w:hAnsiTheme="minorHAnsi" w:cs="Arial"/>
                <w:b/>
                <w:bCs/>
                <w:color w:val="000000"/>
                <w:sz w:val="22"/>
                <w:szCs w:val="22"/>
                <w:u w:val="single"/>
              </w:rPr>
              <w:t xml:space="preserve"> Musical Ability </w:t>
            </w:r>
            <w:r w:rsidRPr="00C81D28">
              <w:rPr>
                <w:rStyle w:val="apple-style-span"/>
                <w:rFonts w:asciiTheme="minorHAnsi" w:hAnsiTheme="minorHAnsi" w:cs="Arial"/>
                <w:color w:val="000000"/>
                <w:sz w:val="22"/>
                <w:szCs w:val="22"/>
              </w:rPr>
              <w:t>.The candidates applying should have proficiency in western notation, aural aptitude, knowledge of Theory of Music and actual practical skill on any Musical Instrument.</w:t>
            </w:r>
          </w:p>
          <w:p w:rsidR="006F0789" w:rsidRPr="00C81D28" w:rsidRDefault="006F0789" w:rsidP="006F0789">
            <w:pPr>
              <w:pStyle w:val="txtmain"/>
              <w:spacing w:after="0" w:afterAutospacing="0"/>
              <w:rPr>
                <w:rFonts w:asciiTheme="minorHAnsi" w:hAnsiTheme="minorHAnsi" w:cs="Arial"/>
                <w:sz w:val="22"/>
                <w:szCs w:val="22"/>
              </w:rPr>
            </w:pPr>
            <w:r w:rsidRPr="00C81D28">
              <w:rPr>
                <w:rStyle w:val="apple-style-span"/>
                <w:rFonts w:asciiTheme="minorHAnsi" w:hAnsiTheme="minorHAnsi" w:cs="Arial"/>
                <w:color w:val="000000"/>
                <w:sz w:val="22"/>
                <w:szCs w:val="22"/>
              </w:rPr>
              <w:t>2. </w:t>
            </w:r>
            <w:r w:rsidRPr="00C81D28">
              <w:rPr>
                <w:rStyle w:val="apple-style-span"/>
                <w:rFonts w:asciiTheme="minorHAnsi" w:hAnsiTheme="minorHAnsi" w:cs="Arial"/>
                <w:b/>
                <w:bCs/>
                <w:color w:val="000000"/>
                <w:sz w:val="22"/>
                <w:szCs w:val="22"/>
                <w:u w:val="single"/>
              </w:rPr>
              <w:t>Type of Instruments</w:t>
            </w:r>
            <w:r w:rsidRPr="00C81D28">
              <w:rPr>
                <w:rStyle w:val="apple-style-span"/>
                <w:rFonts w:asciiTheme="minorHAnsi" w:hAnsiTheme="minorHAnsi" w:cs="Arial"/>
                <w:color w:val="000000"/>
                <w:sz w:val="22"/>
                <w:szCs w:val="22"/>
              </w:rPr>
              <w:t>.  The candidates applying should have proficiency in playing String, Key-board, Woodwind, Brass and Percussion Instruments both of Western and Indian Origin.</w:t>
            </w:r>
          </w:p>
          <w:p w:rsidR="006F0789" w:rsidRPr="00C81D28" w:rsidRDefault="006F0789" w:rsidP="00DF7EC7">
            <w:pPr>
              <w:rPr>
                <w:rStyle w:val="apple-style-span"/>
                <w:rFonts w:cs="Arial"/>
                <w:color w:val="000000"/>
              </w:rPr>
            </w:pPr>
          </w:p>
        </w:tc>
        <w:tc>
          <w:tcPr>
            <w:tcW w:w="2394" w:type="dxa"/>
          </w:tcPr>
          <w:p w:rsidR="006F0789" w:rsidRPr="00C81D28" w:rsidRDefault="006F0789" w:rsidP="00DF7EC7">
            <w:pPr>
              <w:rPr>
                <w:rFonts w:cs="Arial"/>
                <w:b/>
                <w:u w:val="single"/>
              </w:rPr>
            </w:pPr>
            <w:r w:rsidRPr="00C81D28">
              <w:rPr>
                <w:rFonts w:cs="Arial"/>
                <w:b/>
                <w:u w:val="single"/>
              </w:rPr>
              <w:t>17-21</w:t>
            </w:r>
          </w:p>
        </w:tc>
        <w:tc>
          <w:tcPr>
            <w:tcW w:w="2916" w:type="dxa"/>
          </w:tcPr>
          <w:p w:rsidR="00C020E2" w:rsidRPr="00C81D28" w:rsidRDefault="006F0789" w:rsidP="00DF7EC7">
            <w:pPr>
              <w:rPr>
                <w:rStyle w:val="apple-style-span"/>
                <w:rFonts w:cs="Arial"/>
                <w:color w:val="000000"/>
              </w:rPr>
            </w:pPr>
            <w:r w:rsidRPr="00C81D28">
              <w:rPr>
                <w:rStyle w:val="apple-style-span"/>
                <w:rFonts w:cs="Arial"/>
                <w:color w:val="000000"/>
              </w:rPr>
              <w:t>. </w:t>
            </w:r>
            <w:r w:rsidRPr="00C81D28">
              <w:rPr>
                <w:rStyle w:val="apple-style-span"/>
                <w:rFonts w:cs="Arial"/>
                <w:b/>
                <w:bCs/>
                <w:color w:val="000000"/>
                <w:u w:val="single"/>
              </w:rPr>
              <w:t>Physical Standards</w:t>
            </w:r>
            <w:r w:rsidRPr="00C81D28">
              <w:rPr>
                <w:rStyle w:val="apple-style-span"/>
                <w:rFonts w:cs="Arial"/>
                <w:color w:val="000000"/>
              </w:rPr>
              <w:t xml:space="preserve">. </w:t>
            </w:r>
          </w:p>
          <w:p w:rsidR="006F0789" w:rsidRPr="00C81D28" w:rsidRDefault="00C020E2" w:rsidP="00DF7EC7">
            <w:pPr>
              <w:rPr>
                <w:rStyle w:val="apple-style-span"/>
                <w:rFonts w:cs="Arial"/>
                <w:color w:val="000000"/>
              </w:rPr>
            </w:pPr>
            <w:r w:rsidRPr="00C81D28">
              <w:rPr>
                <w:rFonts w:cs="Arial"/>
                <w:color w:val="000000"/>
              </w:rPr>
              <w:t xml:space="preserve">Physical traits include minimum height of 157 cm with proportionate body weight depending on the age and height of the candidate. He should also have proportionate chest with minimum expansion capability of 05 </w:t>
            </w:r>
            <w:proofErr w:type="spellStart"/>
            <w:r w:rsidRPr="00C81D28">
              <w:rPr>
                <w:rFonts w:cs="Arial"/>
                <w:color w:val="000000"/>
              </w:rPr>
              <w:t>cms</w:t>
            </w:r>
            <w:proofErr w:type="spellEnd"/>
            <w:r w:rsidRPr="00C81D28">
              <w:rPr>
                <w:rFonts w:cs="Arial"/>
                <w:color w:val="000000"/>
              </w:rPr>
              <w:t xml:space="preserve">.    </w:t>
            </w:r>
            <w:r w:rsidRPr="00C81D28">
              <w:rPr>
                <w:rFonts w:cs="Arial"/>
              </w:rPr>
              <w:br/>
            </w:r>
            <w:r w:rsidR="006F0789" w:rsidRPr="00C81D28">
              <w:rPr>
                <w:rStyle w:val="apple-style-span"/>
                <w:rFonts w:cs="Arial"/>
                <w:color w:val="000000"/>
              </w:rPr>
              <w:t>The candidate should be physically fit for enrolment into Indian Navy. This capability is tested at the examination venue on qualifying in written examination and is termed as Physical Fitness Test (PFT). Qualifying in Physical Fitness Test is mandatory. PFT will consist of 1.6 km run which is to be completed in 07 minutes, 20 Squats (</w:t>
            </w:r>
            <w:proofErr w:type="spellStart"/>
            <w:r w:rsidR="006F0789" w:rsidRPr="00C81D28">
              <w:rPr>
                <w:rStyle w:val="apple-style-span"/>
                <w:rFonts w:cs="Arial"/>
                <w:color w:val="000000"/>
              </w:rPr>
              <w:t>Utthak</w:t>
            </w:r>
            <w:proofErr w:type="spellEnd"/>
            <w:r w:rsidR="006F0789" w:rsidRPr="00C81D28">
              <w:rPr>
                <w:rStyle w:val="apple-style-span"/>
                <w:rFonts w:cs="Arial"/>
                <w:color w:val="000000"/>
              </w:rPr>
              <w:t xml:space="preserve"> </w:t>
            </w:r>
            <w:proofErr w:type="spellStart"/>
            <w:r w:rsidR="006F0789" w:rsidRPr="00C81D28">
              <w:rPr>
                <w:rStyle w:val="apple-style-span"/>
                <w:rFonts w:cs="Arial"/>
                <w:color w:val="000000"/>
              </w:rPr>
              <w:t>Baithak</w:t>
            </w:r>
            <w:proofErr w:type="spellEnd"/>
            <w:r w:rsidR="006F0789" w:rsidRPr="00C81D28">
              <w:rPr>
                <w:rStyle w:val="apple-style-span"/>
                <w:rFonts w:cs="Arial"/>
                <w:color w:val="000000"/>
              </w:rPr>
              <w:t xml:space="preserve">) and 10 </w:t>
            </w:r>
            <w:proofErr w:type="spellStart"/>
            <w:r w:rsidR="006F0789" w:rsidRPr="00C81D28">
              <w:rPr>
                <w:rStyle w:val="apple-style-span"/>
                <w:rFonts w:cs="Arial"/>
                <w:color w:val="000000"/>
              </w:rPr>
              <w:t>Push ups</w:t>
            </w:r>
            <w:proofErr w:type="spellEnd"/>
            <w:r w:rsidR="006F0789" w:rsidRPr="00C81D28">
              <w:rPr>
                <w:rStyle w:val="apple-style-span"/>
                <w:rFonts w:cs="Arial"/>
                <w:color w:val="000000"/>
              </w:rPr>
              <w:t>.</w:t>
            </w:r>
          </w:p>
        </w:tc>
      </w:tr>
    </w:tbl>
    <w:p w:rsidR="00915610" w:rsidRPr="00C81D28" w:rsidRDefault="00915610" w:rsidP="00DF7EC7">
      <w:pPr>
        <w:rPr>
          <w:rFonts w:cs="Arial"/>
          <w:b/>
          <w:u w:val="single"/>
        </w:rPr>
      </w:pPr>
    </w:p>
    <w:p w:rsidR="009B5B57" w:rsidRPr="00C81D28" w:rsidRDefault="009B5B57" w:rsidP="009B5B57">
      <w:pPr>
        <w:numPr>
          <w:ilvl w:val="0"/>
          <w:numId w:val="9"/>
        </w:numPr>
        <w:tabs>
          <w:tab w:val="clear" w:pos="2610"/>
          <w:tab w:val="num" w:pos="-90"/>
        </w:tabs>
        <w:spacing w:before="100" w:beforeAutospacing="1" w:after="100" w:afterAutospacing="1" w:line="240" w:lineRule="auto"/>
        <w:ind w:left="0" w:firstLine="0"/>
      </w:pPr>
      <w:r w:rsidRPr="00C81D28">
        <w:t xml:space="preserve">Address of Zonal office  in W.B.: The Commanding Officer.INS </w:t>
      </w:r>
      <w:proofErr w:type="spellStart"/>
      <w:r w:rsidRPr="00C81D28">
        <w:t>Netaji</w:t>
      </w:r>
      <w:proofErr w:type="spellEnd"/>
      <w:r w:rsidRPr="00C81D28">
        <w:t xml:space="preserve"> Subhas.Hastings.Kolkata700022</w:t>
      </w:r>
    </w:p>
    <w:p w:rsidR="006B0207" w:rsidRPr="00F8721A" w:rsidRDefault="00915610" w:rsidP="00CE4B79">
      <w:pPr>
        <w:shd w:val="clear" w:color="auto" w:fill="002060"/>
        <w:rPr>
          <w:rFonts w:cs="Arial"/>
          <w:b/>
          <w:color w:val="FFFFFF" w:themeColor="background1"/>
          <w:sz w:val="28"/>
          <w:szCs w:val="28"/>
        </w:rPr>
      </w:pPr>
      <w:bookmarkStart w:id="11" w:name="j"/>
      <w:bookmarkStart w:id="12" w:name="p"/>
      <w:r w:rsidRPr="00F8721A">
        <w:rPr>
          <w:rFonts w:cs="Arial"/>
          <w:b/>
          <w:color w:val="FFFFFF" w:themeColor="background1"/>
          <w:sz w:val="28"/>
          <w:szCs w:val="28"/>
        </w:rPr>
        <w:t>INDIAN AIRFORCE</w:t>
      </w:r>
    </w:p>
    <w:bookmarkEnd w:id="11"/>
    <w:bookmarkEnd w:id="12"/>
    <w:p w:rsidR="00915610" w:rsidRPr="00C81D28" w:rsidRDefault="00915610" w:rsidP="00DF7EC7">
      <w:pPr>
        <w:rPr>
          <w:rFonts w:cs="Arial"/>
          <w:b/>
          <w:color w:val="000099"/>
          <w:u w:val="single"/>
        </w:rPr>
      </w:pPr>
      <w:r w:rsidRPr="00C81D28">
        <w:rPr>
          <w:rFonts w:cs="Arial"/>
          <w:b/>
          <w:color w:val="000099"/>
          <w:u w:val="single"/>
        </w:rPr>
        <w:t>CAREER IN AIR FORCE AS OFFICER</w:t>
      </w:r>
    </w:p>
    <w:tbl>
      <w:tblPr>
        <w:tblStyle w:val="TableGrid"/>
        <w:tblW w:w="0" w:type="auto"/>
        <w:tblLook w:val="04A0"/>
      </w:tblPr>
      <w:tblGrid>
        <w:gridCol w:w="2348"/>
        <w:gridCol w:w="2526"/>
        <w:gridCol w:w="2345"/>
        <w:gridCol w:w="2357"/>
      </w:tblGrid>
      <w:tr w:rsidR="003F423F" w:rsidRPr="00C81D28" w:rsidTr="00D542E2">
        <w:tc>
          <w:tcPr>
            <w:tcW w:w="2348" w:type="dxa"/>
          </w:tcPr>
          <w:p w:rsidR="003F423F" w:rsidRPr="00C81D28" w:rsidRDefault="003F423F" w:rsidP="00DF7EC7">
            <w:pPr>
              <w:rPr>
                <w:rFonts w:cs="Arial"/>
              </w:rPr>
            </w:pPr>
            <w:r w:rsidRPr="00C81D28">
              <w:rPr>
                <w:rFonts w:cs="Arial"/>
              </w:rPr>
              <w:t>Branch/Type of Entry</w:t>
            </w:r>
          </w:p>
        </w:tc>
        <w:tc>
          <w:tcPr>
            <w:tcW w:w="2526" w:type="dxa"/>
          </w:tcPr>
          <w:p w:rsidR="003F423F" w:rsidRPr="00C81D28" w:rsidRDefault="003F423F" w:rsidP="00DF7EC7">
            <w:pPr>
              <w:rPr>
                <w:rFonts w:cs="Arial"/>
                <w:b/>
                <w:u w:val="single"/>
              </w:rPr>
            </w:pPr>
            <w:r w:rsidRPr="00C81D28">
              <w:rPr>
                <w:rFonts w:cs="Arial"/>
                <w:b/>
                <w:u w:val="single"/>
              </w:rPr>
              <w:t>Educational Qualification</w:t>
            </w:r>
          </w:p>
        </w:tc>
        <w:tc>
          <w:tcPr>
            <w:tcW w:w="2345" w:type="dxa"/>
          </w:tcPr>
          <w:p w:rsidR="003F423F" w:rsidRPr="00C81D28" w:rsidRDefault="003F423F" w:rsidP="00DF7EC7">
            <w:pPr>
              <w:rPr>
                <w:rFonts w:cs="Arial"/>
                <w:b/>
                <w:u w:val="single"/>
              </w:rPr>
            </w:pPr>
            <w:r w:rsidRPr="00C81D28">
              <w:rPr>
                <w:rFonts w:cs="Arial"/>
                <w:b/>
                <w:u w:val="single"/>
              </w:rPr>
              <w:t>Age limit</w:t>
            </w:r>
          </w:p>
        </w:tc>
        <w:tc>
          <w:tcPr>
            <w:tcW w:w="2357" w:type="dxa"/>
          </w:tcPr>
          <w:p w:rsidR="003F423F" w:rsidRPr="00C81D28" w:rsidRDefault="003F423F" w:rsidP="00DF7EC7">
            <w:pPr>
              <w:rPr>
                <w:rFonts w:cs="Arial"/>
                <w:b/>
                <w:u w:val="single"/>
              </w:rPr>
            </w:pPr>
            <w:r w:rsidRPr="00C81D28">
              <w:rPr>
                <w:rFonts w:cs="Arial"/>
                <w:b/>
                <w:u w:val="single"/>
              </w:rPr>
              <w:t>Advertisement /Schedule</w:t>
            </w:r>
          </w:p>
        </w:tc>
      </w:tr>
      <w:tr w:rsidR="003F423F" w:rsidRPr="00C81D28" w:rsidTr="00C80F6C">
        <w:tc>
          <w:tcPr>
            <w:tcW w:w="9576" w:type="dxa"/>
            <w:gridSpan w:val="4"/>
          </w:tcPr>
          <w:p w:rsidR="003F423F" w:rsidRPr="00C81D28" w:rsidRDefault="003F423F" w:rsidP="00DF7EC7">
            <w:pPr>
              <w:rPr>
                <w:rFonts w:cs="Arial"/>
                <w:b/>
              </w:rPr>
            </w:pPr>
            <w:r w:rsidRPr="00C81D28">
              <w:rPr>
                <w:rFonts w:cs="Arial"/>
                <w:b/>
                <w:u w:val="single"/>
              </w:rPr>
              <w:t xml:space="preserve"> </w:t>
            </w:r>
            <w:r w:rsidRPr="00C81D28">
              <w:rPr>
                <w:rFonts w:cs="Arial"/>
              </w:rPr>
              <w:t xml:space="preserve">                                                                    </w:t>
            </w:r>
            <w:r w:rsidRPr="00C81D28">
              <w:rPr>
                <w:rFonts w:cs="Arial"/>
                <w:b/>
              </w:rPr>
              <w:t>FLYING BRANCH</w:t>
            </w:r>
          </w:p>
        </w:tc>
      </w:tr>
      <w:tr w:rsidR="003F423F" w:rsidRPr="00C81D28" w:rsidTr="00D542E2">
        <w:tc>
          <w:tcPr>
            <w:tcW w:w="2348" w:type="dxa"/>
          </w:tcPr>
          <w:p w:rsidR="00277C13" w:rsidRPr="00C81D28" w:rsidRDefault="00277C13" w:rsidP="00277C13">
            <w:pPr>
              <w:pStyle w:val="Default"/>
              <w:rPr>
                <w:rFonts w:asciiTheme="minorHAnsi" w:hAnsiTheme="minorHAnsi" w:cs="Arial"/>
                <w:color w:val="auto"/>
                <w:sz w:val="22"/>
                <w:szCs w:val="22"/>
              </w:rPr>
            </w:pPr>
          </w:p>
          <w:p w:rsidR="00277C13" w:rsidRPr="00C81D28" w:rsidRDefault="00277C13" w:rsidP="00277C13">
            <w:pPr>
              <w:pStyle w:val="BodyText2"/>
              <w:rPr>
                <w:rFonts w:asciiTheme="minorHAnsi" w:hAnsiTheme="minorHAnsi" w:cs="Arial"/>
                <w:color w:val="000000"/>
                <w:sz w:val="22"/>
                <w:szCs w:val="22"/>
              </w:rPr>
            </w:pPr>
            <w:r w:rsidRPr="00C81D28">
              <w:rPr>
                <w:rFonts w:asciiTheme="minorHAnsi" w:hAnsiTheme="minorHAnsi" w:cs="Arial"/>
                <w:color w:val="000000"/>
                <w:sz w:val="22"/>
                <w:szCs w:val="22"/>
              </w:rPr>
              <w:t xml:space="preserve">(a) National </w:t>
            </w:r>
            <w:proofErr w:type="spellStart"/>
            <w:r w:rsidRPr="00C81D28">
              <w:rPr>
                <w:rFonts w:asciiTheme="minorHAnsi" w:hAnsiTheme="minorHAnsi" w:cs="Arial"/>
                <w:color w:val="000000"/>
                <w:sz w:val="22"/>
                <w:szCs w:val="22"/>
              </w:rPr>
              <w:t>Defence</w:t>
            </w:r>
            <w:proofErr w:type="spellEnd"/>
            <w:r w:rsidRPr="00C81D28">
              <w:rPr>
                <w:rFonts w:asciiTheme="minorHAnsi" w:hAnsiTheme="minorHAnsi" w:cs="Arial"/>
                <w:color w:val="000000"/>
                <w:sz w:val="22"/>
                <w:szCs w:val="22"/>
              </w:rPr>
              <w:t xml:space="preserve"> </w:t>
            </w:r>
            <w:r w:rsidRPr="00C81D28">
              <w:rPr>
                <w:rFonts w:asciiTheme="minorHAnsi" w:hAnsiTheme="minorHAnsi" w:cs="Arial"/>
                <w:color w:val="000000"/>
                <w:sz w:val="22"/>
                <w:szCs w:val="22"/>
              </w:rPr>
              <w:lastRenderedPageBreak/>
              <w:t xml:space="preserve">Academy (NDA). </w:t>
            </w:r>
          </w:p>
          <w:p w:rsidR="003F423F" w:rsidRPr="00C81D28" w:rsidRDefault="003F423F" w:rsidP="00DF7EC7">
            <w:pPr>
              <w:rPr>
                <w:rFonts w:cs="Arial"/>
              </w:rPr>
            </w:pPr>
          </w:p>
        </w:tc>
        <w:tc>
          <w:tcPr>
            <w:tcW w:w="2526" w:type="dxa"/>
          </w:tcPr>
          <w:p w:rsidR="00277C13" w:rsidRPr="00C81D28" w:rsidRDefault="00277C13" w:rsidP="00277C13">
            <w:pPr>
              <w:pStyle w:val="BodyText2"/>
              <w:rPr>
                <w:rFonts w:asciiTheme="minorHAnsi" w:hAnsiTheme="minorHAnsi" w:cs="Arial"/>
                <w:color w:val="000000"/>
                <w:sz w:val="22"/>
                <w:szCs w:val="22"/>
              </w:rPr>
            </w:pPr>
            <w:r w:rsidRPr="00C81D28">
              <w:rPr>
                <w:rFonts w:asciiTheme="minorHAnsi" w:hAnsiTheme="minorHAnsi" w:cs="Arial"/>
                <w:color w:val="000000"/>
                <w:sz w:val="22"/>
                <w:szCs w:val="22"/>
              </w:rPr>
              <w:lastRenderedPageBreak/>
              <w:t xml:space="preserve">10+2 with Physics and </w:t>
            </w:r>
            <w:proofErr w:type="spellStart"/>
            <w:r w:rsidRPr="00C81D28">
              <w:rPr>
                <w:rFonts w:asciiTheme="minorHAnsi" w:hAnsiTheme="minorHAnsi" w:cs="Arial"/>
                <w:color w:val="000000"/>
                <w:sz w:val="22"/>
                <w:szCs w:val="22"/>
              </w:rPr>
              <w:t>Maths</w:t>
            </w:r>
            <w:proofErr w:type="spellEnd"/>
            <w:r w:rsidRPr="00C81D28">
              <w:rPr>
                <w:rFonts w:asciiTheme="minorHAnsi" w:hAnsiTheme="minorHAnsi" w:cs="Arial"/>
                <w:color w:val="000000"/>
                <w:sz w:val="22"/>
                <w:szCs w:val="22"/>
              </w:rPr>
              <w:t xml:space="preserve">. </w:t>
            </w:r>
          </w:p>
          <w:p w:rsidR="003F423F" w:rsidRPr="00C81D28" w:rsidRDefault="003F423F" w:rsidP="00277C13">
            <w:pPr>
              <w:rPr>
                <w:rFonts w:cs="Arial"/>
                <w:b/>
                <w:u w:val="single"/>
              </w:rPr>
            </w:pPr>
          </w:p>
        </w:tc>
        <w:tc>
          <w:tcPr>
            <w:tcW w:w="2345" w:type="dxa"/>
          </w:tcPr>
          <w:p w:rsidR="00277C13" w:rsidRPr="00C81D28" w:rsidRDefault="00277C13" w:rsidP="00277C13">
            <w:pPr>
              <w:pStyle w:val="BodyText2"/>
              <w:rPr>
                <w:rFonts w:asciiTheme="minorHAnsi" w:hAnsiTheme="minorHAnsi" w:cs="Arial"/>
                <w:color w:val="000000"/>
                <w:sz w:val="22"/>
                <w:szCs w:val="22"/>
              </w:rPr>
            </w:pPr>
            <w:r w:rsidRPr="00C81D28">
              <w:rPr>
                <w:rFonts w:asciiTheme="minorHAnsi" w:hAnsiTheme="minorHAnsi" w:cs="Arial"/>
                <w:color w:val="000000"/>
                <w:sz w:val="22"/>
                <w:szCs w:val="22"/>
              </w:rPr>
              <w:lastRenderedPageBreak/>
              <w:t xml:space="preserve">16 ½ -19 yrs </w:t>
            </w:r>
          </w:p>
          <w:p w:rsidR="003F423F" w:rsidRPr="00C81D28" w:rsidRDefault="003F423F" w:rsidP="00DF7EC7">
            <w:pPr>
              <w:rPr>
                <w:rFonts w:cs="Arial"/>
                <w:b/>
                <w:u w:val="single"/>
              </w:rPr>
            </w:pPr>
          </w:p>
        </w:tc>
        <w:tc>
          <w:tcPr>
            <w:tcW w:w="2357" w:type="dxa"/>
          </w:tcPr>
          <w:p w:rsidR="003F423F" w:rsidRPr="00C81D28" w:rsidRDefault="00277C13" w:rsidP="00DF7EC7">
            <w:pPr>
              <w:rPr>
                <w:rFonts w:cs="Arial"/>
                <w:b/>
                <w:u w:val="single"/>
              </w:rPr>
            </w:pPr>
            <w:r w:rsidRPr="00C81D28">
              <w:rPr>
                <w:rFonts w:cs="Arial"/>
                <w:b/>
                <w:u w:val="single"/>
              </w:rPr>
              <w:t>Mar/Oct</w:t>
            </w:r>
          </w:p>
        </w:tc>
      </w:tr>
      <w:tr w:rsidR="003F423F" w:rsidRPr="00C81D28" w:rsidTr="00D542E2">
        <w:tc>
          <w:tcPr>
            <w:tcW w:w="2348" w:type="dxa"/>
          </w:tcPr>
          <w:p w:rsidR="00277C13" w:rsidRPr="00C81D28" w:rsidRDefault="00277C13" w:rsidP="00277C13">
            <w:pPr>
              <w:pStyle w:val="Default"/>
              <w:rPr>
                <w:rFonts w:asciiTheme="minorHAnsi" w:hAnsiTheme="minorHAnsi" w:cs="Arial"/>
                <w:color w:val="auto"/>
                <w:sz w:val="22"/>
                <w:szCs w:val="22"/>
              </w:rPr>
            </w:pPr>
          </w:p>
          <w:p w:rsidR="00277C13" w:rsidRPr="00C81D28" w:rsidRDefault="00277C13" w:rsidP="00277C13">
            <w:pPr>
              <w:pStyle w:val="BodyText2"/>
              <w:rPr>
                <w:rFonts w:asciiTheme="minorHAnsi" w:hAnsiTheme="minorHAnsi" w:cs="Arial"/>
                <w:color w:val="000000"/>
                <w:sz w:val="22"/>
                <w:szCs w:val="22"/>
              </w:rPr>
            </w:pPr>
            <w:r w:rsidRPr="00C81D28">
              <w:rPr>
                <w:rFonts w:asciiTheme="minorHAnsi" w:hAnsiTheme="minorHAnsi" w:cs="Arial"/>
                <w:color w:val="000000"/>
                <w:sz w:val="22"/>
                <w:szCs w:val="22"/>
              </w:rPr>
              <w:t xml:space="preserve">(b) Combined </w:t>
            </w:r>
            <w:proofErr w:type="spellStart"/>
            <w:r w:rsidRPr="00C81D28">
              <w:rPr>
                <w:rFonts w:asciiTheme="minorHAnsi" w:hAnsiTheme="minorHAnsi" w:cs="Arial"/>
                <w:color w:val="000000"/>
                <w:sz w:val="22"/>
                <w:szCs w:val="22"/>
              </w:rPr>
              <w:t>Defence</w:t>
            </w:r>
            <w:proofErr w:type="spellEnd"/>
            <w:r w:rsidRPr="00C81D28">
              <w:rPr>
                <w:rFonts w:asciiTheme="minorHAnsi" w:hAnsiTheme="minorHAnsi" w:cs="Arial"/>
                <w:color w:val="000000"/>
                <w:sz w:val="22"/>
                <w:szCs w:val="22"/>
              </w:rPr>
              <w:t xml:space="preserve"> Services Examination </w:t>
            </w:r>
          </w:p>
          <w:p w:rsidR="003F423F" w:rsidRPr="00C81D28" w:rsidRDefault="003F423F" w:rsidP="00DF7EC7">
            <w:pPr>
              <w:rPr>
                <w:rFonts w:cs="Arial"/>
              </w:rPr>
            </w:pPr>
          </w:p>
        </w:tc>
        <w:tc>
          <w:tcPr>
            <w:tcW w:w="2526" w:type="dxa"/>
          </w:tcPr>
          <w:p w:rsidR="00277C13" w:rsidRPr="00C81D28" w:rsidRDefault="00277C13" w:rsidP="00277C13">
            <w:pPr>
              <w:pStyle w:val="BodyText2"/>
              <w:rPr>
                <w:rFonts w:asciiTheme="minorHAnsi" w:hAnsiTheme="minorHAnsi" w:cs="Arial"/>
                <w:color w:val="000000"/>
                <w:sz w:val="22"/>
                <w:szCs w:val="22"/>
              </w:rPr>
            </w:pPr>
            <w:r w:rsidRPr="00C81D28">
              <w:rPr>
                <w:rFonts w:asciiTheme="minorHAnsi" w:hAnsiTheme="minorHAnsi" w:cs="Arial"/>
                <w:color w:val="000000"/>
                <w:sz w:val="22"/>
                <w:szCs w:val="22"/>
              </w:rPr>
              <w:t xml:space="preserve">B.Sc. Physics and/or </w:t>
            </w:r>
            <w:proofErr w:type="spellStart"/>
            <w:r w:rsidRPr="00C81D28">
              <w:rPr>
                <w:rFonts w:asciiTheme="minorHAnsi" w:hAnsiTheme="minorHAnsi" w:cs="Arial"/>
                <w:color w:val="000000"/>
                <w:sz w:val="22"/>
                <w:szCs w:val="22"/>
              </w:rPr>
              <w:t>Maths</w:t>
            </w:r>
            <w:proofErr w:type="spellEnd"/>
            <w:r w:rsidRPr="00C81D28">
              <w:rPr>
                <w:rFonts w:asciiTheme="minorHAnsi" w:hAnsiTheme="minorHAnsi" w:cs="Arial"/>
                <w:color w:val="000000"/>
                <w:sz w:val="22"/>
                <w:szCs w:val="22"/>
              </w:rPr>
              <w:t xml:space="preserve"> or BE. </w:t>
            </w:r>
          </w:p>
          <w:p w:rsidR="003F423F" w:rsidRPr="00C81D28" w:rsidRDefault="003F423F" w:rsidP="00DF7EC7">
            <w:pPr>
              <w:rPr>
                <w:rFonts w:cs="Arial"/>
                <w:b/>
                <w:u w:val="single"/>
              </w:rPr>
            </w:pPr>
          </w:p>
        </w:tc>
        <w:tc>
          <w:tcPr>
            <w:tcW w:w="2345" w:type="dxa"/>
          </w:tcPr>
          <w:p w:rsidR="00277C13" w:rsidRPr="00C81D28" w:rsidRDefault="00277C13" w:rsidP="00277C13">
            <w:pPr>
              <w:pStyle w:val="BodyText2"/>
              <w:rPr>
                <w:rFonts w:asciiTheme="minorHAnsi" w:hAnsiTheme="minorHAnsi" w:cs="Arial"/>
                <w:color w:val="000000"/>
                <w:sz w:val="22"/>
                <w:szCs w:val="22"/>
              </w:rPr>
            </w:pPr>
            <w:r w:rsidRPr="00C81D28">
              <w:rPr>
                <w:rFonts w:asciiTheme="minorHAnsi" w:hAnsiTheme="minorHAnsi" w:cs="Arial"/>
                <w:color w:val="000000"/>
                <w:sz w:val="22"/>
                <w:szCs w:val="22"/>
              </w:rPr>
              <w:t xml:space="preserve">19-23 yrs. </w:t>
            </w:r>
          </w:p>
          <w:p w:rsidR="003F423F" w:rsidRPr="00C81D28" w:rsidRDefault="003F423F" w:rsidP="00DF7EC7">
            <w:pPr>
              <w:rPr>
                <w:rFonts w:cs="Arial"/>
                <w:b/>
                <w:u w:val="single"/>
              </w:rPr>
            </w:pPr>
          </w:p>
        </w:tc>
        <w:tc>
          <w:tcPr>
            <w:tcW w:w="2357" w:type="dxa"/>
          </w:tcPr>
          <w:p w:rsidR="003F423F" w:rsidRPr="00C81D28" w:rsidRDefault="00277C13" w:rsidP="00DF7EC7">
            <w:pPr>
              <w:rPr>
                <w:rFonts w:cs="Arial"/>
                <w:b/>
                <w:u w:val="single"/>
              </w:rPr>
            </w:pPr>
            <w:r w:rsidRPr="00C81D28">
              <w:rPr>
                <w:rFonts w:cs="Arial"/>
                <w:b/>
                <w:u w:val="single"/>
              </w:rPr>
              <w:t>Apr/Sept</w:t>
            </w:r>
          </w:p>
        </w:tc>
      </w:tr>
      <w:tr w:rsidR="003F423F" w:rsidRPr="00C81D28" w:rsidTr="00D542E2">
        <w:tc>
          <w:tcPr>
            <w:tcW w:w="2348" w:type="dxa"/>
          </w:tcPr>
          <w:p w:rsidR="00277C13" w:rsidRPr="00C81D28" w:rsidRDefault="00277C13" w:rsidP="00277C13">
            <w:pPr>
              <w:pStyle w:val="Default"/>
              <w:rPr>
                <w:rFonts w:asciiTheme="minorHAnsi" w:hAnsiTheme="minorHAnsi" w:cs="Arial"/>
                <w:color w:val="auto"/>
                <w:sz w:val="22"/>
                <w:szCs w:val="22"/>
              </w:rPr>
            </w:pPr>
          </w:p>
          <w:p w:rsidR="00277C13" w:rsidRPr="00C81D28" w:rsidRDefault="00277C13" w:rsidP="00277C13">
            <w:pPr>
              <w:pStyle w:val="BodyText2"/>
              <w:rPr>
                <w:rFonts w:asciiTheme="minorHAnsi" w:hAnsiTheme="minorHAnsi" w:cs="Arial"/>
                <w:color w:val="000000"/>
                <w:sz w:val="22"/>
                <w:szCs w:val="22"/>
              </w:rPr>
            </w:pPr>
            <w:r w:rsidRPr="00C81D28">
              <w:rPr>
                <w:rFonts w:asciiTheme="minorHAnsi" w:hAnsiTheme="minorHAnsi" w:cs="Arial"/>
                <w:color w:val="000000"/>
                <w:sz w:val="22"/>
                <w:szCs w:val="22"/>
              </w:rPr>
              <w:t xml:space="preserve">(c) NCC Special Entry </w:t>
            </w:r>
          </w:p>
          <w:p w:rsidR="003F423F" w:rsidRPr="00C81D28" w:rsidRDefault="003F423F" w:rsidP="00DF7EC7">
            <w:pPr>
              <w:rPr>
                <w:rFonts w:cs="Arial"/>
              </w:rPr>
            </w:pPr>
          </w:p>
        </w:tc>
        <w:tc>
          <w:tcPr>
            <w:tcW w:w="2526" w:type="dxa"/>
          </w:tcPr>
          <w:p w:rsidR="00277C13" w:rsidRPr="00C81D28" w:rsidRDefault="00277C13" w:rsidP="00277C13">
            <w:pPr>
              <w:pStyle w:val="BodyText2"/>
              <w:rPr>
                <w:rFonts w:asciiTheme="minorHAnsi" w:hAnsiTheme="minorHAnsi" w:cs="Arial"/>
                <w:color w:val="000000"/>
                <w:sz w:val="22"/>
                <w:szCs w:val="22"/>
              </w:rPr>
            </w:pPr>
            <w:r w:rsidRPr="00C81D28">
              <w:rPr>
                <w:rFonts w:asciiTheme="minorHAnsi" w:hAnsiTheme="minorHAnsi" w:cs="Arial"/>
                <w:color w:val="000000"/>
                <w:sz w:val="22"/>
                <w:szCs w:val="22"/>
              </w:rPr>
              <w:t xml:space="preserve">B.Sc. Physics and/or </w:t>
            </w:r>
            <w:proofErr w:type="spellStart"/>
            <w:r w:rsidRPr="00C81D28">
              <w:rPr>
                <w:rFonts w:asciiTheme="minorHAnsi" w:hAnsiTheme="minorHAnsi" w:cs="Arial"/>
                <w:color w:val="000000"/>
                <w:sz w:val="22"/>
                <w:szCs w:val="22"/>
              </w:rPr>
              <w:t>Maths</w:t>
            </w:r>
            <w:proofErr w:type="spellEnd"/>
            <w:r w:rsidRPr="00C81D28">
              <w:rPr>
                <w:rFonts w:asciiTheme="minorHAnsi" w:hAnsiTheme="minorHAnsi" w:cs="Arial"/>
                <w:color w:val="000000"/>
                <w:sz w:val="22"/>
                <w:szCs w:val="22"/>
              </w:rPr>
              <w:t xml:space="preserve"> or BE and Air Wing ‘C’ Certificate. </w:t>
            </w:r>
          </w:p>
          <w:p w:rsidR="003F423F" w:rsidRPr="00C81D28" w:rsidRDefault="003F423F" w:rsidP="00DF7EC7">
            <w:pPr>
              <w:rPr>
                <w:rFonts w:cs="Arial"/>
                <w:b/>
                <w:u w:val="single"/>
              </w:rPr>
            </w:pPr>
          </w:p>
        </w:tc>
        <w:tc>
          <w:tcPr>
            <w:tcW w:w="2345" w:type="dxa"/>
          </w:tcPr>
          <w:p w:rsidR="00277C13" w:rsidRPr="00C81D28" w:rsidRDefault="00277C13" w:rsidP="00277C13">
            <w:pPr>
              <w:pStyle w:val="BodyText2"/>
              <w:rPr>
                <w:rFonts w:asciiTheme="minorHAnsi" w:hAnsiTheme="minorHAnsi" w:cs="Arial"/>
                <w:color w:val="000000"/>
                <w:sz w:val="22"/>
                <w:szCs w:val="22"/>
              </w:rPr>
            </w:pPr>
            <w:r w:rsidRPr="00C81D28">
              <w:rPr>
                <w:rFonts w:asciiTheme="minorHAnsi" w:hAnsiTheme="minorHAnsi" w:cs="Arial"/>
                <w:color w:val="000000"/>
                <w:sz w:val="22"/>
                <w:szCs w:val="22"/>
              </w:rPr>
              <w:t xml:space="preserve">19-23 yrs. </w:t>
            </w:r>
          </w:p>
          <w:p w:rsidR="003F423F" w:rsidRPr="00C81D28" w:rsidRDefault="003F423F" w:rsidP="00DF7EC7">
            <w:pPr>
              <w:rPr>
                <w:rFonts w:cs="Arial"/>
                <w:b/>
                <w:u w:val="single"/>
              </w:rPr>
            </w:pPr>
          </w:p>
        </w:tc>
        <w:tc>
          <w:tcPr>
            <w:tcW w:w="2357" w:type="dxa"/>
          </w:tcPr>
          <w:p w:rsidR="003F423F" w:rsidRPr="00C81D28" w:rsidRDefault="00277C13" w:rsidP="00DF7EC7">
            <w:pPr>
              <w:rPr>
                <w:rFonts w:cs="Arial"/>
                <w:b/>
                <w:u w:val="single"/>
              </w:rPr>
            </w:pPr>
            <w:r w:rsidRPr="00C81D28">
              <w:rPr>
                <w:rFonts w:cs="Arial"/>
                <w:b/>
                <w:u w:val="single"/>
              </w:rPr>
              <w:t>Apr/Oct</w:t>
            </w:r>
          </w:p>
        </w:tc>
      </w:tr>
      <w:tr w:rsidR="003F423F" w:rsidRPr="00C81D28" w:rsidTr="00D542E2">
        <w:tc>
          <w:tcPr>
            <w:tcW w:w="2348" w:type="dxa"/>
          </w:tcPr>
          <w:p w:rsidR="00277C13" w:rsidRPr="00C81D28" w:rsidRDefault="00277C13" w:rsidP="00277C13">
            <w:pPr>
              <w:pStyle w:val="Default"/>
              <w:rPr>
                <w:rFonts w:asciiTheme="minorHAnsi" w:hAnsiTheme="minorHAnsi" w:cs="Arial"/>
                <w:color w:val="auto"/>
                <w:sz w:val="22"/>
                <w:szCs w:val="22"/>
              </w:rPr>
            </w:pPr>
          </w:p>
          <w:p w:rsidR="00277C13" w:rsidRPr="00C81D28" w:rsidRDefault="00277C13" w:rsidP="00277C13">
            <w:pPr>
              <w:pStyle w:val="BodyText2"/>
              <w:rPr>
                <w:rFonts w:asciiTheme="minorHAnsi" w:hAnsiTheme="minorHAnsi" w:cs="Arial"/>
                <w:color w:val="000000"/>
                <w:sz w:val="22"/>
                <w:szCs w:val="22"/>
              </w:rPr>
            </w:pPr>
            <w:r w:rsidRPr="00C81D28">
              <w:rPr>
                <w:rFonts w:asciiTheme="minorHAnsi" w:hAnsiTheme="minorHAnsi" w:cs="Arial"/>
                <w:color w:val="000000"/>
                <w:sz w:val="22"/>
                <w:szCs w:val="22"/>
              </w:rPr>
              <w:t xml:space="preserve">(d) Short Service Commission (Transport &amp; Helicopter) </w:t>
            </w:r>
          </w:p>
          <w:p w:rsidR="003F423F" w:rsidRPr="00C81D28" w:rsidRDefault="003F423F" w:rsidP="00DF7EC7">
            <w:pPr>
              <w:rPr>
                <w:rFonts w:cs="Arial"/>
              </w:rPr>
            </w:pPr>
          </w:p>
        </w:tc>
        <w:tc>
          <w:tcPr>
            <w:tcW w:w="2526" w:type="dxa"/>
          </w:tcPr>
          <w:p w:rsidR="00277C13" w:rsidRPr="00C81D28" w:rsidRDefault="00277C13" w:rsidP="00277C13">
            <w:pPr>
              <w:pStyle w:val="BodyText2"/>
              <w:rPr>
                <w:rFonts w:asciiTheme="minorHAnsi" w:hAnsiTheme="minorHAnsi" w:cs="Arial"/>
                <w:color w:val="000000"/>
                <w:sz w:val="22"/>
                <w:szCs w:val="22"/>
              </w:rPr>
            </w:pPr>
            <w:r w:rsidRPr="00C81D28">
              <w:rPr>
                <w:rFonts w:asciiTheme="minorHAnsi" w:hAnsiTheme="minorHAnsi" w:cs="Arial"/>
                <w:color w:val="000000"/>
                <w:sz w:val="22"/>
                <w:szCs w:val="22"/>
              </w:rPr>
              <w:t xml:space="preserve">B.Sc. Physics and/or </w:t>
            </w:r>
            <w:proofErr w:type="spellStart"/>
            <w:r w:rsidRPr="00C81D28">
              <w:rPr>
                <w:rFonts w:asciiTheme="minorHAnsi" w:hAnsiTheme="minorHAnsi" w:cs="Arial"/>
                <w:color w:val="000000"/>
                <w:sz w:val="22"/>
                <w:szCs w:val="22"/>
              </w:rPr>
              <w:t>Maths</w:t>
            </w:r>
            <w:proofErr w:type="spellEnd"/>
            <w:r w:rsidRPr="00C81D28">
              <w:rPr>
                <w:rFonts w:asciiTheme="minorHAnsi" w:hAnsiTheme="minorHAnsi" w:cs="Arial"/>
                <w:color w:val="000000"/>
                <w:sz w:val="22"/>
                <w:szCs w:val="22"/>
              </w:rPr>
              <w:t xml:space="preserve"> or BE. </w:t>
            </w:r>
          </w:p>
          <w:p w:rsidR="003F423F" w:rsidRPr="00C81D28" w:rsidRDefault="003F423F" w:rsidP="00DF7EC7">
            <w:pPr>
              <w:rPr>
                <w:rFonts w:cs="Arial"/>
                <w:b/>
                <w:u w:val="single"/>
              </w:rPr>
            </w:pPr>
          </w:p>
        </w:tc>
        <w:tc>
          <w:tcPr>
            <w:tcW w:w="2345" w:type="dxa"/>
          </w:tcPr>
          <w:p w:rsidR="00277C13" w:rsidRPr="00C81D28" w:rsidRDefault="00277C13" w:rsidP="00277C13">
            <w:pPr>
              <w:pStyle w:val="BodyText2"/>
              <w:rPr>
                <w:rFonts w:asciiTheme="minorHAnsi" w:hAnsiTheme="minorHAnsi" w:cs="Arial"/>
                <w:color w:val="000000"/>
                <w:sz w:val="22"/>
                <w:szCs w:val="22"/>
              </w:rPr>
            </w:pPr>
            <w:r w:rsidRPr="00C81D28">
              <w:rPr>
                <w:rFonts w:asciiTheme="minorHAnsi" w:hAnsiTheme="minorHAnsi" w:cs="Arial"/>
                <w:color w:val="000000"/>
                <w:sz w:val="22"/>
                <w:szCs w:val="22"/>
              </w:rPr>
              <w:t xml:space="preserve">19-23 yrs </w:t>
            </w:r>
          </w:p>
          <w:p w:rsidR="003F423F" w:rsidRPr="00C81D28" w:rsidRDefault="00277C13" w:rsidP="00277C13">
            <w:pPr>
              <w:rPr>
                <w:rFonts w:cs="Arial"/>
                <w:b/>
                <w:u w:val="single"/>
              </w:rPr>
            </w:pPr>
            <w:r w:rsidRPr="00C81D28">
              <w:rPr>
                <w:rFonts w:cs="Arial"/>
                <w:color w:val="000000"/>
              </w:rPr>
              <w:t xml:space="preserve">19-25 yrs for Commercial Pilot </w:t>
            </w:r>
            <w:proofErr w:type="spellStart"/>
            <w:r w:rsidRPr="00C81D28">
              <w:rPr>
                <w:rFonts w:cs="Arial"/>
                <w:color w:val="000000"/>
              </w:rPr>
              <w:t>Licence</w:t>
            </w:r>
            <w:proofErr w:type="spellEnd"/>
            <w:r w:rsidRPr="00C81D28">
              <w:rPr>
                <w:rFonts w:cs="Arial"/>
                <w:color w:val="000000"/>
              </w:rPr>
              <w:t xml:space="preserve"> Holders) </w:t>
            </w:r>
          </w:p>
        </w:tc>
        <w:tc>
          <w:tcPr>
            <w:tcW w:w="2357" w:type="dxa"/>
          </w:tcPr>
          <w:p w:rsidR="003F423F" w:rsidRPr="00C81D28" w:rsidRDefault="00277C13" w:rsidP="00277C13">
            <w:pPr>
              <w:rPr>
                <w:rFonts w:cs="Arial"/>
                <w:b/>
                <w:u w:val="single"/>
              </w:rPr>
            </w:pPr>
            <w:r w:rsidRPr="00C81D28">
              <w:rPr>
                <w:rFonts w:cs="Arial"/>
                <w:b/>
                <w:u w:val="single"/>
              </w:rPr>
              <w:t>May/Nov</w:t>
            </w:r>
          </w:p>
        </w:tc>
      </w:tr>
      <w:tr w:rsidR="00277C13" w:rsidRPr="00C81D28" w:rsidTr="00C80F6C">
        <w:tc>
          <w:tcPr>
            <w:tcW w:w="9576" w:type="dxa"/>
            <w:gridSpan w:val="4"/>
          </w:tcPr>
          <w:p w:rsidR="00277C13" w:rsidRPr="00C81D28" w:rsidRDefault="00277C13" w:rsidP="00277C13">
            <w:pPr>
              <w:ind w:left="720"/>
              <w:rPr>
                <w:rFonts w:cs="Arial"/>
              </w:rPr>
            </w:pPr>
            <w:r w:rsidRPr="00C81D28">
              <w:rPr>
                <w:rFonts w:cs="Arial"/>
                <w:b/>
              </w:rPr>
              <w:t xml:space="preserve">                                                   TECHNICAL BRANCH</w:t>
            </w:r>
          </w:p>
        </w:tc>
      </w:tr>
      <w:tr w:rsidR="00277C13" w:rsidRPr="00C81D28" w:rsidTr="00D542E2">
        <w:tc>
          <w:tcPr>
            <w:tcW w:w="2348" w:type="dxa"/>
          </w:tcPr>
          <w:p w:rsidR="00277C13" w:rsidRPr="00C81D28" w:rsidRDefault="00277C13" w:rsidP="00277C13">
            <w:pPr>
              <w:pStyle w:val="Default"/>
              <w:rPr>
                <w:rFonts w:asciiTheme="minorHAnsi" w:hAnsiTheme="minorHAnsi" w:cs="Arial"/>
                <w:color w:val="auto"/>
                <w:sz w:val="22"/>
                <w:szCs w:val="22"/>
              </w:rPr>
            </w:pPr>
          </w:p>
          <w:p w:rsidR="00277C13" w:rsidRPr="00C81D28" w:rsidRDefault="00277C13" w:rsidP="00277C13">
            <w:pPr>
              <w:pStyle w:val="BodyText2"/>
              <w:rPr>
                <w:rFonts w:asciiTheme="minorHAnsi" w:hAnsiTheme="minorHAnsi" w:cs="Arial"/>
                <w:color w:val="000000"/>
                <w:sz w:val="22"/>
                <w:szCs w:val="22"/>
              </w:rPr>
            </w:pPr>
            <w:r w:rsidRPr="00C81D28">
              <w:rPr>
                <w:rFonts w:asciiTheme="minorHAnsi" w:hAnsiTheme="minorHAnsi" w:cs="Arial"/>
                <w:color w:val="000000"/>
                <w:sz w:val="22"/>
                <w:szCs w:val="22"/>
              </w:rPr>
              <w:t xml:space="preserve">(a) Direct Entry Scheme </w:t>
            </w:r>
          </w:p>
          <w:p w:rsidR="00277C13" w:rsidRPr="00C81D28" w:rsidRDefault="00277C13" w:rsidP="00277C13">
            <w:pPr>
              <w:pStyle w:val="Default"/>
              <w:rPr>
                <w:rFonts w:asciiTheme="minorHAnsi" w:hAnsiTheme="minorHAnsi" w:cs="Arial"/>
                <w:color w:val="auto"/>
                <w:sz w:val="22"/>
                <w:szCs w:val="22"/>
              </w:rPr>
            </w:pPr>
          </w:p>
        </w:tc>
        <w:tc>
          <w:tcPr>
            <w:tcW w:w="2526" w:type="dxa"/>
          </w:tcPr>
          <w:p w:rsidR="00277C13" w:rsidRPr="00C81D28" w:rsidRDefault="00D542E2" w:rsidP="00277C13">
            <w:pPr>
              <w:pStyle w:val="BodyText2"/>
              <w:rPr>
                <w:rFonts w:asciiTheme="minorHAnsi" w:hAnsiTheme="minorHAnsi" w:cs="Arial"/>
                <w:color w:val="000000"/>
                <w:sz w:val="22"/>
                <w:szCs w:val="22"/>
              </w:rPr>
            </w:pPr>
            <w:r w:rsidRPr="00C81D28">
              <w:rPr>
                <w:rFonts w:asciiTheme="minorHAnsi" w:hAnsiTheme="minorHAnsi" w:cs="Arial"/>
                <w:color w:val="000000"/>
                <w:sz w:val="22"/>
                <w:szCs w:val="22"/>
              </w:rPr>
              <w:t>Degree in Engineering in</w:t>
            </w:r>
            <w:r w:rsidR="00F8721A">
              <w:rPr>
                <w:rFonts w:asciiTheme="minorHAnsi" w:hAnsiTheme="minorHAnsi" w:cs="Arial"/>
                <w:color w:val="000000"/>
                <w:sz w:val="22"/>
                <w:szCs w:val="22"/>
              </w:rPr>
              <w:t xml:space="preserve"> </w:t>
            </w:r>
            <w:r w:rsidR="00277C13" w:rsidRPr="00C81D28">
              <w:rPr>
                <w:rFonts w:asciiTheme="minorHAnsi" w:hAnsiTheme="minorHAnsi" w:cs="Arial"/>
                <w:color w:val="000000"/>
                <w:sz w:val="22"/>
                <w:szCs w:val="22"/>
              </w:rPr>
              <w:t xml:space="preserve">Electronics/Mechanical/ Allied Subjects. </w:t>
            </w:r>
          </w:p>
          <w:p w:rsidR="00277C13" w:rsidRPr="00C81D28" w:rsidRDefault="00277C13" w:rsidP="00277C13">
            <w:pPr>
              <w:pStyle w:val="BodyText2"/>
              <w:rPr>
                <w:rFonts w:asciiTheme="minorHAnsi" w:hAnsiTheme="minorHAnsi" w:cs="Arial"/>
                <w:color w:val="000000"/>
                <w:sz w:val="22"/>
                <w:szCs w:val="22"/>
              </w:rPr>
            </w:pPr>
          </w:p>
        </w:tc>
        <w:tc>
          <w:tcPr>
            <w:tcW w:w="2345" w:type="dxa"/>
          </w:tcPr>
          <w:p w:rsidR="00277C13" w:rsidRPr="00C81D28" w:rsidRDefault="00277C13" w:rsidP="00277C13">
            <w:pPr>
              <w:pStyle w:val="BodyText2"/>
              <w:rPr>
                <w:rFonts w:asciiTheme="minorHAnsi" w:hAnsiTheme="minorHAnsi" w:cs="Arial"/>
                <w:color w:val="000000"/>
                <w:sz w:val="22"/>
                <w:szCs w:val="22"/>
              </w:rPr>
            </w:pPr>
            <w:r w:rsidRPr="00C81D28">
              <w:rPr>
                <w:rFonts w:asciiTheme="minorHAnsi" w:hAnsiTheme="minorHAnsi" w:cs="Arial"/>
                <w:color w:val="000000"/>
                <w:sz w:val="22"/>
                <w:szCs w:val="22"/>
              </w:rPr>
              <w:t xml:space="preserve">18-28 yrs </w:t>
            </w:r>
          </w:p>
          <w:p w:rsidR="00277C13" w:rsidRPr="00C81D28" w:rsidRDefault="00277C13" w:rsidP="00277C13">
            <w:pPr>
              <w:pStyle w:val="BodyText2"/>
              <w:rPr>
                <w:rFonts w:asciiTheme="minorHAnsi" w:hAnsiTheme="minorHAnsi" w:cs="Arial"/>
                <w:color w:val="000000"/>
                <w:sz w:val="22"/>
                <w:szCs w:val="22"/>
              </w:rPr>
            </w:pPr>
          </w:p>
        </w:tc>
        <w:tc>
          <w:tcPr>
            <w:tcW w:w="2357" w:type="dxa"/>
          </w:tcPr>
          <w:p w:rsidR="00277C13" w:rsidRPr="00C81D28" w:rsidRDefault="00277C13" w:rsidP="00277C13">
            <w:pPr>
              <w:ind w:left="108" w:hanging="90"/>
              <w:rPr>
                <w:rFonts w:cs="Arial"/>
              </w:rPr>
            </w:pPr>
            <w:r w:rsidRPr="00C81D28">
              <w:rPr>
                <w:rFonts w:cs="Arial"/>
                <w:b/>
                <w:u w:val="single"/>
              </w:rPr>
              <w:t>Apr/Oct</w:t>
            </w:r>
            <w:r w:rsidRPr="00C81D28">
              <w:rPr>
                <w:rFonts w:cs="Arial"/>
                <w:b/>
              </w:rPr>
              <w:t xml:space="preserve"> </w:t>
            </w:r>
            <w:r w:rsidRPr="00C81D28">
              <w:rPr>
                <w:rFonts w:cs="Arial"/>
              </w:rPr>
              <w:t>(Men-PC/SSC)</w:t>
            </w:r>
          </w:p>
          <w:p w:rsidR="00D542E2" w:rsidRPr="00C81D28" w:rsidRDefault="00D542E2" w:rsidP="00277C13">
            <w:pPr>
              <w:ind w:left="108" w:hanging="90"/>
              <w:rPr>
                <w:rFonts w:cs="Arial"/>
              </w:rPr>
            </w:pPr>
            <w:r w:rsidRPr="00C81D28">
              <w:rPr>
                <w:rFonts w:cs="Arial"/>
                <w:b/>
                <w:u w:val="single"/>
              </w:rPr>
              <w:t>Oct(</w:t>
            </w:r>
            <w:r w:rsidRPr="00C81D28">
              <w:rPr>
                <w:rFonts w:cs="Arial"/>
              </w:rPr>
              <w:t>Women-SSC</w:t>
            </w:r>
          </w:p>
        </w:tc>
      </w:tr>
      <w:tr w:rsidR="00277C13" w:rsidRPr="00C81D28" w:rsidTr="00D542E2">
        <w:tc>
          <w:tcPr>
            <w:tcW w:w="2348" w:type="dxa"/>
          </w:tcPr>
          <w:p w:rsidR="00D542E2" w:rsidRPr="00C81D28" w:rsidRDefault="00D542E2" w:rsidP="00D542E2">
            <w:pPr>
              <w:pStyle w:val="Default"/>
              <w:rPr>
                <w:rFonts w:asciiTheme="minorHAnsi" w:hAnsiTheme="minorHAnsi" w:cs="Arial"/>
                <w:color w:val="auto"/>
                <w:sz w:val="22"/>
                <w:szCs w:val="22"/>
              </w:rPr>
            </w:pPr>
          </w:p>
          <w:p w:rsidR="00D542E2" w:rsidRPr="00C81D28" w:rsidRDefault="00D542E2" w:rsidP="00D542E2">
            <w:pPr>
              <w:pStyle w:val="BodyText2"/>
              <w:rPr>
                <w:rFonts w:asciiTheme="minorHAnsi" w:hAnsiTheme="minorHAnsi" w:cs="Arial"/>
                <w:color w:val="000000"/>
                <w:sz w:val="22"/>
                <w:szCs w:val="22"/>
              </w:rPr>
            </w:pPr>
            <w:r w:rsidRPr="00C81D28">
              <w:rPr>
                <w:rFonts w:asciiTheme="minorHAnsi" w:hAnsiTheme="minorHAnsi" w:cs="Arial"/>
                <w:color w:val="000000"/>
                <w:sz w:val="22"/>
                <w:szCs w:val="22"/>
              </w:rPr>
              <w:t xml:space="preserve">(b) University Entry </w:t>
            </w:r>
          </w:p>
          <w:p w:rsidR="00277C13" w:rsidRPr="00C81D28" w:rsidRDefault="00277C13" w:rsidP="00277C13">
            <w:pPr>
              <w:pStyle w:val="Default"/>
              <w:rPr>
                <w:rFonts w:asciiTheme="minorHAnsi" w:hAnsiTheme="minorHAnsi" w:cs="Arial"/>
                <w:color w:val="auto"/>
                <w:sz w:val="22"/>
                <w:szCs w:val="22"/>
              </w:rPr>
            </w:pPr>
          </w:p>
        </w:tc>
        <w:tc>
          <w:tcPr>
            <w:tcW w:w="2526" w:type="dxa"/>
          </w:tcPr>
          <w:p w:rsidR="00D542E2" w:rsidRPr="00C81D28" w:rsidRDefault="00D542E2" w:rsidP="00D542E2">
            <w:pPr>
              <w:pStyle w:val="BodyText2"/>
              <w:rPr>
                <w:rFonts w:asciiTheme="minorHAnsi" w:hAnsiTheme="minorHAnsi" w:cs="Arial"/>
                <w:color w:val="000000"/>
                <w:sz w:val="22"/>
                <w:szCs w:val="22"/>
              </w:rPr>
            </w:pPr>
            <w:r w:rsidRPr="00C81D28">
              <w:rPr>
                <w:rFonts w:asciiTheme="minorHAnsi" w:hAnsiTheme="minorHAnsi" w:cs="Arial"/>
                <w:color w:val="000000"/>
                <w:sz w:val="22"/>
                <w:szCs w:val="22"/>
              </w:rPr>
              <w:t xml:space="preserve">Pre-Final/Final year of Engineering degree in Electronics/Mechanical or Allied subjects. </w:t>
            </w:r>
          </w:p>
          <w:p w:rsidR="00277C13" w:rsidRPr="00C81D28" w:rsidRDefault="00277C13" w:rsidP="00277C13">
            <w:pPr>
              <w:pStyle w:val="BodyText2"/>
              <w:rPr>
                <w:rFonts w:asciiTheme="minorHAnsi" w:hAnsiTheme="minorHAnsi" w:cs="Arial"/>
                <w:color w:val="000000"/>
                <w:sz w:val="22"/>
                <w:szCs w:val="22"/>
              </w:rPr>
            </w:pPr>
          </w:p>
        </w:tc>
        <w:tc>
          <w:tcPr>
            <w:tcW w:w="2345" w:type="dxa"/>
          </w:tcPr>
          <w:p w:rsidR="00D542E2" w:rsidRPr="00C81D28" w:rsidRDefault="00D542E2" w:rsidP="00D542E2">
            <w:pPr>
              <w:pStyle w:val="BodyText2"/>
              <w:rPr>
                <w:rFonts w:asciiTheme="minorHAnsi" w:hAnsiTheme="minorHAnsi" w:cs="Arial"/>
                <w:color w:val="000000"/>
                <w:sz w:val="22"/>
                <w:szCs w:val="22"/>
              </w:rPr>
            </w:pPr>
            <w:r w:rsidRPr="00C81D28">
              <w:rPr>
                <w:rFonts w:asciiTheme="minorHAnsi" w:hAnsiTheme="minorHAnsi" w:cs="Arial"/>
                <w:color w:val="000000"/>
                <w:sz w:val="22"/>
                <w:szCs w:val="22"/>
              </w:rPr>
              <w:t xml:space="preserve">18-28 yrs. </w:t>
            </w:r>
          </w:p>
          <w:p w:rsidR="00277C13" w:rsidRPr="00C81D28" w:rsidRDefault="00277C13" w:rsidP="00277C13">
            <w:pPr>
              <w:pStyle w:val="BodyText2"/>
              <w:rPr>
                <w:rFonts w:asciiTheme="minorHAnsi" w:hAnsiTheme="minorHAnsi" w:cs="Arial"/>
                <w:color w:val="000000"/>
                <w:sz w:val="22"/>
                <w:szCs w:val="22"/>
              </w:rPr>
            </w:pPr>
          </w:p>
        </w:tc>
        <w:tc>
          <w:tcPr>
            <w:tcW w:w="2357" w:type="dxa"/>
          </w:tcPr>
          <w:p w:rsidR="00D542E2" w:rsidRPr="00C81D28" w:rsidRDefault="00D542E2" w:rsidP="00D542E2">
            <w:pPr>
              <w:rPr>
                <w:rFonts w:cs="Arial"/>
                <w:b/>
                <w:u w:val="single"/>
              </w:rPr>
            </w:pPr>
            <w:r w:rsidRPr="00C81D28">
              <w:rPr>
                <w:rFonts w:cs="Arial"/>
                <w:b/>
                <w:u w:val="single"/>
              </w:rPr>
              <w:t>Oct(</w:t>
            </w:r>
            <w:r w:rsidRPr="00C81D28">
              <w:rPr>
                <w:rFonts w:cs="Arial"/>
                <w:color w:val="000000"/>
              </w:rPr>
              <w:t>PC &amp; SSC – Men )</w:t>
            </w:r>
          </w:p>
          <w:p w:rsidR="00277C13" w:rsidRPr="00C81D28" w:rsidRDefault="00277C13" w:rsidP="00D542E2">
            <w:pPr>
              <w:rPr>
                <w:rFonts w:cs="Arial"/>
                <w:b/>
                <w:u w:val="single"/>
              </w:rPr>
            </w:pPr>
          </w:p>
        </w:tc>
      </w:tr>
      <w:tr w:rsidR="00D542E2" w:rsidRPr="00C81D28" w:rsidTr="00C80F6C">
        <w:tc>
          <w:tcPr>
            <w:tcW w:w="9576" w:type="dxa"/>
            <w:gridSpan w:val="4"/>
          </w:tcPr>
          <w:p w:rsidR="00D542E2" w:rsidRPr="00C81D28" w:rsidRDefault="00D542E2" w:rsidP="00277C13">
            <w:pPr>
              <w:ind w:left="720"/>
              <w:rPr>
                <w:rFonts w:cs="Arial"/>
                <w:b/>
              </w:rPr>
            </w:pPr>
            <w:r w:rsidRPr="00C81D28">
              <w:rPr>
                <w:rFonts w:cs="Arial"/>
              </w:rPr>
              <w:t xml:space="preserve">                                                       </w:t>
            </w:r>
            <w:r w:rsidRPr="00C81D28">
              <w:rPr>
                <w:rFonts w:cs="Arial"/>
                <w:b/>
              </w:rPr>
              <w:t>GROUND DUTIES</w:t>
            </w:r>
          </w:p>
        </w:tc>
      </w:tr>
      <w:tr w:rsidR="00277C13" w:rsidRPr="00C81D28" w:rsidTr="00D542E2">
        <w:tc>
          <w:tcPr>
            <w:tcW w:w="2348" w:type="dxa"/>
          </w:tcPr>
          <w:p w:rsidR="00D542E2" w:rsidRPr="00C81D28" w:rsidRDefault="00D542E2" w:rsidP="00D542E2">
            <w:pPr>
              <w:pStyle w:val="Default"/>
              <w:rPr>
                <w:rFonts w:asciiTheme="minorHAnsi" w:hAnsiTheme="minorHAnsi" w:cs="Arial"/>
                <w:color w:val="auto"/>
                <w:sz w:val="22"/>
                <w:szCs w:val="22"/>
              </w:rPr>
            </w:pPr>
          </w:p>
          <w:p w:rsidR="00D542E2" w:rsidRPr="00C81D28" w:rsidRDefault="00D542E2" w:rsidP="00D542E2">
            <w:pPr>
              <w:pStyle w:val="BodyText2"/>
              <w:rPr>
                <w:rFonts w:asciiTheme="minorHAnsi" w:hAnsiTheme="minorHAnsi" w:cs="Arial"/>
                <w:color w:val="000000"/>
                <w:sz w:val="22"/>
                <w:szCs w:val="22"/>
              </w:rPr>
            </w:pPr>
            <w:r w:rsidRPr="00C81D28">
              <w:rPr>
                <w:rFonts w:asciiTheme="minorHAnsi" w:hAnsiTheme="minorHAnsi" w:cs="Arial"/>
                <w:color w:val="000000"/>
                <w:sz w:val="22"/>
                <w:szCs w:val="22"/>
              </w:rPr>
              <w:t>(</w:t>
            </w:r>
            <w:proofErr w:type="spellStart"/>
            <w:r w:rsidRPr="00C81D28">
              <w:rPr>
                <w:rFonts w:asciiTheme="minorHAnsi" w:hAnsiTheme="minorHAnsi" w:cs="Arial"/>
                <w:color w:val="000000"/>
                <w:sz w:val="22"/>
                <w:szCs w:val="22"/>
              </w:rPr>
              <w:t>i</w:t>
            </w:r>
            <w:proofErr w:type="spellEnd"/>
            <w:r w:rsidRPr="00C81D28">
              <w:rPr>
                <w:rFonts w:asciiTheme="minorHAnsi" w:hAnsiTheme="minorHAnsi" w:cs="Arial"/>
                <w:color w:val="000000"/>
                <w:sz w:val="22"/>
                <w:szCs w:val="22"/>
              </w:rPr>
              <w:t xml:space="preserve">) Administrative </w:t>
            </w:r>
          </w:p>
          <w:p w:rsidR="00277C13" w:rsidRPr="00C81D28" w:rsidRDefault="00277C13" w:rsidP="00277C13">
            <w:pPr>
              <w:pStyle w:val="Default"/>
              <w:rPr>
                <w:rFonts w:asciiTheme="minorHAnsi" w:hAnsiTheme="minorHAnsi" w:cs="Arial"/>
                <w:color w:val="auto"/>
                <w:sz w:val="22"/>
                <w:szCs w:val="22"/>
              </w:rPr>
            </w:pPr>
          </w:p>
        </w:tc>
        <w:tc>
          <w:tcPr>
            <w:tcW w:w="2526" w:type="dxa"/>
          </w:tcPr>
          <w:p w:rsidR="00D542E2" w:rsidRPr="00C81D28" w:rsidRDefault="00DC3E87" w:rsidP="00D542E2">
            <w:pPr>
              <w:pStyle w:val="BodyText2"/>
              <w:rPr>
                <w:rFonts w:asciiTheme="minorHAnsi" w:hAnsiTheme="minorHAnsi" w:cs="Arial"/>
                <w:color w:val="000000"/>
                <w:sz w:val="22"/>
                <w:szCs w:val="22"/>
              </w:rPr>
            </w:pPr>
            <w:r w:rsidRPr="00C81D28">
              <w:rPr>
                <w:rFonts w:asciiTheme="minorHAnsi" w:hAnsiTheme="minorHAnsi" w:cs="Arial"/>
                <w:sz w:val="22"/>
                <w:szCs w:val="22"/>
                <w:lang w:val="en-IN"/>
              </w:rPr>
              <w:t xml:space="preserve">Graduation degree in any discipline </w:t>
            </w:r>
            <w:proofErr w:type="gramStart"/>
            <w:r w:rsidRPr="00C81D28">
              <w:rPr>
                <w:rFonts w:asciiTheme="minorHAnsi" w:hAnsiTheme="minorHAnsi" w:cs="Arial"/>
                <w:sz w:val="22"/>
                <w:szCs w:val="22"/>
                <w:lang w:val="en-IN"/>
              </w:rPr>
              <w:t>with a minimum 60% marks</w:t>
            </w:r>
            <w:proofErr w:type="gramEnd"/>
            <w:r w:rsidRPr="00C81D28">
              <w:rPr>
                <w:rFonts w:asciiTheme="minorHAnsi" w:hAnsiTheme="minorHAnsi" w:cs="Arial"/>
                <w:sz w:val="22"/>
                <w:szCs w:val="22"/>
                <w:lang w:val="en-IN"/>
              </w:rPr>
              <w:t xml:space="preserve"> in aggregate in all papers put together or Post Graduation degree / equivalent diploma in any discipline with a minimum 50% marks in aggregate in all papers put together.</w:t>
            </w:r>
            <w:r w:rsidR="00D542E2" w:rsidRPr="00C81D28">
              <w:rPr>
                <w:rFonts w:asciiTheme="minorHAnsi" w:hAnsiTheme="minorHAnsi" w:cs="Arial"/>
                <w:color w:val="000000"/>
                <w:sz w:val="22"/>
                <w:szCs w:val="22"/>
              </w:rPr>
              <w:t xml:space="preserve"> </w:t>
            </w:r>
          </w:p>
          <w:p w:rsidR="00277C13" w:rsidRPr="00C81D28" w:rsidRDefault="00277C13" w:rsidP="00277C13">
            <w:pPr>
              <w:pStyle w:val="BodyText2"/>
              <w:rPr>
                <w:rFonts w:asciiTheme="minorHAnsi" w:hAnsiTheme="minorHAnsi" w:cs="Arial"/>
                <w:color w:val="000000"/>
                <w:sz w:val="22"/>
                <w:szCs w:val="22"/>
              </w:rPr>
            </w:pPr>
          </w:p>
        </w:tc>
        <w:tc>
          <w:tcPr>
            <w:tcW w:w="2345" w:type="dxa"/>
          </w:tcPr>
          <w:p w:rsidR="00277C13" w:rsidRPr="00C81D28" w:rsidRDefault="00DC3E87" w:rsidP="00277C13">
            <w:pPr>
              <w:pStyle w:val="BodyText2"/>
              <w:rPr>
                <w:rFonts w:asciiTheme="minorHAnsi" w:hAnsiTheme="minorHAnsi" w:cs="Arial"/>
                <w:color w:val="000000"/>
                <w:sz w:val="22"/>
                <w:szCs w:val="22"/>
              </w:rPr>
            </w:pPr>
            <w:r w:rsidRPr="00C81D28">
              <w:rPr>
                <w:rFonts w:asciiTheme="minorHAnsi" w:hAnsiTheme="minorHAnsi" w:cs="Arial"/>
                <w:sz w:val="22"/>
                <w:szCs w:val="22"/>
              </w:rPr>
              <w:t xml:space="preserve">- 20 to 23 Years for Graduates and 20 to 25 years for Post Graduates (at the time of commencement of course). Upper age limit relaxed </w:t>
            </w:r>
            <w:proofErr w:type="spellStart"/>
            <w:r w:rsidRPr="00C81D28">
              <w:rPr>
                <w:rFonts w:asciiTheme="minorHAnsi" w:hAnsiTheme="minorHAnsi" w:cs="Arial"/>
                <w:sz w:val="22"/>
                <w:szCs w:val="22"/>
              </w:rPr>
              <w:t>upto</w:t>
            </w:r>
            <w:proofErr w:type="spellEnd"/>
            <w:r w:rsidRPr="00C81D28">
              <w:rPr>
                <w:rFonts w:asciiTheme="minorHAnsi" w:hAnsiTheme="minorHAnsi" w:cs="Arial"/>
                <w:sz w:val="22"/>
                <w:szCs w:val="22"/>
              </w:rPr>
              <w:t xml:space="preserve"> 26 years for Law Graduates (3 Years Course), </w:t>
            </w:r>
            <w:proofErr w:type="spellStart"/>
            <w:r w:rsidRPr="00C81D28">
              <w:rPr>
                <w:rFonts w:asciiTheme="minorHAnsi" w:hAnsiTheme="minorHAnsi" w:cs="Arial"/>
                <w:sz w:val="22"/>
                <w:szCs w:val="22"/>
              </w:rPr>
              <w:t>upto</w:t>
            </w:r>
            <w:proofErr w:type="spellEnd"/>
            <w:r w:rsidRPr="00C81D28">
              <w:rPr>
                <w:rFonts w:asciiTheme="minorHAnsi" w:hAnsiTheme="minorHAnsi" w:cs="Arial"/>
                <w:sz w:val="22"/>
                <w:szCs w:val="22"/>
              </w:rPr>
              <w:t xml:space="preserve"> 27 years for CA / ICWA / M Ed / Ph D.</w:t>
            </w:r>
          </w:p>
        </w:tc>
        <w:tc>
          <w:tcPr>
            <w:tcW w:w="2357" w:type="dxa"/>
          </w:tcPr>
          <w:p w:rsidR="00277C13" w:rsidRPr="00C81D28" w:rsidRDefault="00D542E2" w:rsidP="00277C13">
            <w:pPr>
              <w:ind w:left="720"/>
              <w:rPr>
                <w:rFonts w:cs="Arial"/>
                <w:b/>
                <w:u w:val="single"/>
              </w:rPr>
            </w:pPr>
            <w:r w:rsidRPr="00C81D28">
              <w:rPr>
                <w:rFonts w:cs="Arial"/>
                <w:b/>
                <w:u w:val="single"/>
              </w:rPr>
              <w:t>May/Nov</w:t>
            </w:r>
          </w:p>
        </w:tc>
      </w:tr>
      <w:tr w:rsidR="00277C13" w:rsidRPr="00C81D28" w:rsidTr="00D542E2">
        <w:tc>
          <w:tcPr>
            <w:tcW w:w="2348" w:type="dxa"/>
          </w:tcPr>
          <w:p w:rsidR="00D542E2" w:rsidRPr="00C81D28" w:rsidRDefault="00D542E2" w:rsidP="00D542E2">
            <w:pPr>
              <w:pStyle w:val="Default"/>
              <w:rPr>
                <w:rFonts w:asciiTheme="minorHAnsi" w:hAnsiTheme="minorHAnsi" w:cs="Arial"/>
                <w:color w:val="auto"/>
                <w:sz w:val="22"/>
                <w:szCs w:val="22"/>
              </w:rPr>
            </w:pPr>
          </w:p>
          <w:p w:rsidR="00D542E2" w:rsidRPr="00C81D28" w:rsidRDefault="00D542E2" w:rsidP="00D542E2">
            <w:pPr>
              <w:pStyle w:val="BodyText2"/>
              <w:rPr>
                <w:rFonts w:asciiTheme="minorHAnsi" w:hAnsiTheme="minorHAnsi" w:cs="Arial"/>
                <w:color w:val="000000"/>
                <w:sz w:val="22"/>
                <w:szCs w:val="22"/>
              </w:rPr>
            </w:pPr>
            <w:r w:rsidRPr="00C81D28">
              <w:rPr>
                <w:rFonts w:asciiTheme="minorHAnsi" w:hAnsiTheme="minorHAnsi" w:cs="Arial"/>
                <w:color w:val="000000"/>
                <w:sz w:val="22"/>
                <w:szCs w:val="22"/>
              </w:rPr>
              <w:t xml:space="preserve">(ii) Accountants </w:t>
            </w:r>
          </w:p>
          <w:p w:rsidR="00D542E2" w:rsidRPr="00C81D28" w:rsidRDefault="00D542E2" w:rsidP="00D542E2">
            <w:pPr>
              <w:pStyle w:val="BodyText2"/>
              <w:rPr>
                <w:rFonts w:asciiTheme="minorHAnsi" w:hAnsiTheme="minorHAnsi" w:cs="Arial"/>
                <w:color w:val="000000"/>
                <w:sz w:val="22"/>
                <w:szCs w:val="22"/>
              </w:rPr>
            </w:pPr>
          </w:p>
          <w:p w:rsidR="00277C13" w:rsidRPr="00C81D28" w:rsidRDefault="00277C13" w:rsidP="00277C13">
            <w:pPr>
              <w:pStyle w:val="Default"/>
              <w:rPr>
                <w:rFonts w:asciiTheme="minorHAnsi" w:hAnsiTheme="minorHAnsi" w:cs="Arial"/>
                <w:color w:val="auto"/>
                <w:sz w:val="22"/>
                <w:szCs w:val="22"/>
              </w:rPr>
            </w:pPr>
          </w:p>
        </w:tc>
        <w:tc>
          <w:tcPr>
            <w:tcW w:w="2526" w:type="dxa"/>
          </w:tcPr>
          <w:p w:rsidR="00277C13" w:rsidRPr="00C81D28" w:rsidRDefault="00DC3E87" w:rsidP="00DC3E87">
            <w:pPr>
              <w:pStyle w:val="BodyText2"/>
              <w:rPr>
                <w:rFonts w:asciiTheme="minorHAnsi" w:hAnsiTheme="minorHAnsi" w:cs="Arial"/>
                <w:sz w:val="22"/>
                <w:szCs w:val="22"/>
                <w:lang w:val="en-IN"/>
              </w:rPr>
            </w:pPr>
            <w:r w:rsidRPr="00C81D28">
              <w:rPr>
                <w:rFonts w:asciiTheme="minorHAnsi" w:hAnsiTheme="minorHAnsi" w:cs="Arial"/>
                <w:sz w:val="22"/>
                <w:szCs w:val="22"/>
                <w:lang w:val="en-IN"/>
              </w:rPr>
              <w:t>Graduate Degree in Commerce (B Com) with a minimum 60% marks in aggregate in all papers put together or Post Graduate Degree in Commerce (M Com) / CA / ICWA with a minimum 50% marks in aggregate in all papers put together.</w:t>
            </w:r>
          </w:p>
          <w:p w:rsidR="00CE4B79" w:rsidRPr="00C81D28" w:rsidRDefault="00CE4B79" w:rsidP="00CE4B79">
            <w:pPr>
              <w:pStyle w:val="Default"/>
              <w:rPr>
                <w:rFonts w:asciiTheme="minorHAnsi" w:hAnsiTheme="minorHAnsi"/>
                <w:sz w:val="22"/>
                <w:szCs w:val="22"/>
                <w:lang w:val="en-IN"/>
              </w:rPr>
            </w:pPr>
          </w:p>
        </w:tc>
        <w:tc>
          <w:tcPr>
            <w:tcW w:w="2345" w:type="dxa"/>
          </w:tcPr>
          <w:p w:rsidR="00277C13" w:rsidRPr="00C81D28" w:rsidRDefault="00DC3E87" w:rsidP="00277C13">
            <w:pPr>
              <w:pStyle w:val="BodyText2"/>
              <w:rPr>
                <w:rFonts w:asciiTheme="minorHAnsi" w:hAnsiTheme="minorHAnsi" w:cs="Arial"/>
                <w:color w:val="000000"/>
                <w:sz w:val="22"/>
                <w:szCs w:val="22"/>
              </w:rPr>
            </w:pPr>
            <w:r w:rsidRPr="00C81D28">
              <w:rPr>
                <w:rFonts w:asciiTheme="minorHAnsi" w:hAnsiTheme="minorHAnsi" w:cs="Arial"/>
                <w:color w:val="000000"/>
                <w:sz w:val="22"/>
                <w:szCs w:val="22"/>
              </w:rPr>
              <w:t xml:space="preserve">    -do-</w:t>
            </w:r>
          </w:p>
        </w:tc>
        <w:tc>
          <w:tcPr>
            <w:tcW w:w="2357" w:type="dxa"/>
          </w:tcPr>
          <w:p w:rsidR="00277C13" w:rsidRPr="00C81D28" w:rsidRDefault="00D542E2" w:rsidP="00277C13">
            <w:pPr>
              <w:ind w:left="720"/>
              <w:rPr>
                <w:rFonts w:cs="Arial"/>
                <w:b/>
                <w:u w:val="single"/>
              </w:rPr>
            </w:pPr>
            <w:r w:rsidRPr="00C81D28">
              <w:rPr>
                <w:rFonts w:cs="Arial"/>
                <w:b/>
                <w:u w:val="single"/>
              </w:rPr>
              <w:t>May/Nov</w:t>
            </w:r>
          </w:p>
        </w:tc>
      </w:tr>
      <w:tr w:rsidR="00277C13" w:rsidRPr="00C81D28" w:rsidTr="00D542E2">
        <w:tc>
          <w:tcPr>
            <w:tcW w:w="2348" w:type="dxa"/>
          </w:tcPr>
          <w:p w:rsidR="00D542E2" w:rsidRPr="00C81D28" w:rsidRDefault="00D542E2" w:rsidP="00D542E2">
            <w:pPr>
              <w:pStyle w:val="Default"/>
              <w:rPr>
                <w:rFonts w:asciiTheme="minorHAnsi" w:hAnsiTheme="minorHAnsi" w:cs="Arial"/>
                <w:color w:val="auto"/>
                <w:sz w:val="22"/>
                <w:szCs w:val="22"/>
              </w:rPr>
            </w:pPr>
          </w:p>
          <w:p w:rsidR="00D542E2" w:rsidRPr="00C81D28" w:rsidRDefault="00D542E2" w:rsidP="00D542E2">
            <w:pPr>
              <w:pStyle w:val="BodyText2"/>
              <w:rPr>
                <w:rFonts w:asciiTheme="minorHAnsi" w:hAnsiTheme="minorHAnsi" w:cs="Arial"/>
                <w:color w:val="000000"/>
                <w:sz w:val="22"/>
                <w:szCs w:val="22"/>
              </w:rPr>
            </w:pPr>
            <w:r w:rsidRPr="00C81D28">
              <w:rPr>
                <w:rFonts w:asciiTheme="minorHAnsi" w:hAnsiTheme="minorHAnsi" w:cs="Arial"/>
                <w:color w:val="000000"/>
                <w:sz w:val="22"/>
                <w:szCs w:val="22"/>
              </w:rPr>
              <w:t xml:space="preserve">(iii) Logistics </w:t>
            </w:r>
          </w:p>
          <w:p w:rsidR="00277C13" w:rsidRPr="00C81D28" w:rsidRDefault="00277C13" w:rsidP="00277C13">
            <w:pPr>
              <w:pStyle w:val="Default"/>
              <w:rPr>
                <w:rFonts w:asciiTheme="minorHAnsi" w:hAnsiTheme="minorHAnsi" w:cs="Arial"/>
                <w:color w:val="auto"/>
                <w:sz w:val="22"/>
                <w:szCs w:val="22"/>
              </w:rPr>
            </w:pPr>
          </w:p>
        </w:tc>
        <w:tc>
          <w:tcPr>
            <w:tcW w:w="2526" w:type="dxa"/>
          </w:tcPr>
          <w:p w:rsidR="00DC3E87" w:rsidRPr="00C81D28" w:rsidRDefault="00DC3E87" w:rsidP="00DC3E87">
            <w:pPr>
              <w:spacing w:before="100" w:beforeAutospacing="1" w:after="100" w:afterAutospacing="1"/>
              <w:jc w:val="both"/>
              <w:rPr>
                <w:rFonts w:eastAsia="Times New Roman" w:cs="Arial"/>
              </w:rPr>
            </w:pPr>
            <w:r w:rsidRPr="00C81D28">
              <w:rPr>
                <w:rFonts w:eastAsia="Times New Roman" w:cs="Arial"/>
                <w:lang w:val="en-IN"/>
              </w:rPr>
              <w:t>Graduation degree in any discipline with a minimum 60% marks in aggregate in all papers put together     or</w:t>
            </w:r>
          </w:p>
          <w:p w:rsidR="00DC3E87" w:rsidRPr="00C81D28" w:rsidRDefault="00DC3E87" w:rsidP="00DC3E87">
            <w:pPr>
              <w:spacing w:before="100" w:beforeAutospacing="1" w:after="100" w:afterAutospacing="1"/>
              <w:jc w:val="both"/>
              <w:rPr>
                <w:rFonts w:eastAsia="Times New Roman" w:cs="Arial"/>
              </w:rPr>
            </w:pPr>
            <w:r w:rsidRPr="00C81D28">
              <w:rPr>
                <w:rFonts w:eastAsia="Times New Roman" w:cs="Arial"/>
                <w:lang w:val="en-IN"/>
              </w:rPr>
              <w:t xml:space="preserve">Post Graduation Degree/ equivalent diploma in any discipline </w:t>
            </w:r>
            <w:proofErr w:type="gramStart"/>
            <w:r w:rsidRPr="00C81D28">
              <w:rPr>
                <w:rFonts w:eastAsia="Times New Roman" w:cs="Arial"/>
                <w:lang w:val="en-IN"/>
              </w:rPr>
              <w:t>with a minimum 50% marks</w:t>
            </w:r>
            <w:proofErr w:type="gramEnd"/>
            <w:r w:rsidRPr="00C81D28">
              <w:rPr>
                <w:rFonts w:eastAsia="Times New Roman" w:cs="Arial"/>
                <w:lang w:val="en-IN"/>
              </w:rPr>
              <w:t xml:space="preserve"> in aggregate in all papers put together.</w:t>
            </w:r>
          </w:p>
          <w:p w:rsidR="00277C13" w:rsidRPr="00C81D28" w:rsidRDefault="00277C13" w:rsidP="00DC3E87">
            <w:pPr>
              <w:pStyle w:val="BodyText2"/>
              <w:rPr>
                <w:rFonts w:asciiTheme="minorHAnsi" w:hAnsiTheme="minorHAnsi" w:cs="Arial"/>
                <w:color w:val="000000"/>
                <w:sz w:val="22"/>
                <w:szCs w:val="22"/>
              </w:rPr>
            </w:pPr>
          </w:p>
        </w:tc>
        <w:tc>
          <w:tcPr>
            <w:tcW w:w="2345" w:type="dxa"/>
          </w:tcPr>
          <w:p w:rsidR="00277C13" w:rsidRPr="00C81D28" w:rsidRDefault="00DC3E87" w:rsidP="00277C13">
            <w:pPr>
              <w:pStyle w:val="BodyText2"/>
              <w:rPr>
                <w:rFonts w:asciiTheme="minorHAnsi" w:hAnsiTheme="minorHAnsi" w:cs="Arial"/>
                <w:color w:val="000000"/>
                <w:sz w:val="22"/>
                <w:szCs w:val="22"/>
              </w:rPr>
            </w:pPr>
            <w:r w:rsidRPr="00C81D28">
              <w:rPr>
                <w:rFonts w:asciiTheme="minorHAnsi" w:hAnsiTheme="minorHAnsi" w:cs="Arial"/>
                <w:color w:val="000000"/>
                <w:sz w:val="22"/>
                <w:szCs w:val="22"/>
              </w:rPr>
              <w:t>do-</w:t>
            </w:r>
          </w:p>
        </w:tc>
        <w:tc>
          <w:tcPr>
            <w:tcW w:w="2357" w:type="dxa"/>
          </w:tcPr>
          <w:p w:rsidR="00277C13" w:rsidRPr="00C81D28" w:rsidRDefault="00D542E2" w:rsidP="00277C13">
            <w:pPr>
              <w:ind w:left="720"/>
              <w:rPr>
                <w:rFonts w:cs="Arial"/>
                <w:b/>
                <w:u w:val="single"/>
              </w:rPr>
            </w:pPr>
            <w:r w:rsidRPr="00C81D28">
              <w:rPr>
                <w:rFonts w:cs="Arial"/>
                <w:b/>
                <w:u w:val="single"/>
              </w:rPr>
              <w:t>May/Nov</w:t>
            </w:r>
          </w:p>
        </w:tc>
      </w:tr>
      <w:tr w:rsidR="00D542E2" w:rsidRPr="00C81D28" w:rsidTr="00D542E2">
        <w:tc>
          <w:tcPr>
            <w:tcW w:w="2348" w:type="dxa"/>
          </w:tcPr>
          <w:p w:rsidR="00D542E2" w:rsidRPr="00C81D28" w:rsidRDefault="00D542E2" w:rsidP="00D542E2">
            <w:pPr>
              <w:pStyle w:val="Default"/>
              <w:rPr>
                <w:rFonts w:asciiTheme="minorHAnsi" w:hAnsiTheme="minorHAnsi" w:cs="Arial"/>
                <w:color w:val="auto"/>
                <w:sz w:val="22"/>
                <w:szCs w:val="22"/>
              </w:rPr>
            </w:pPr>
          </w:p>
          <w:p w:rsidR="00D542E2" w:rsidRPr="00C81D28" w:rsidRDefault="00D542E2" w:rsidP="00D542E2">
            <w:pPr>
              <w:pStyle w:val="BodyText2"/>
              <w:rPr>
                <w:rFonts w:asciiTheme="minorHAnsi" w:hAnsiTheme="minorHAnsi" w:cs="Arial"/>
                <w:color w:val="000000"/>
                <w:sz w:val="22"/>
                <w:szCs w:val="22"/>
              </w:rPr>
            </w:pPr>
            <w:r w:rsidRPr="00C81D28">
              <w:rPr>
                <w:rFonts w:asciiTheme="minorHAnsi" w:hAnsiTheme="minorHAnsi" w:cs="Arial"/>
                <w:color w:val="000000"/>
                <w:sz w:val="22"/>
                <w:szCs w:val="22"/>
              </w:rPr>
              <w:t>(iv) Mete</w:t>
            </w:r>
            <w:r w:rsidR="00460C61" w:rsidRPr="00C81D28">
              <w:rPr>
                <w:rFonts w:asciiTheme="minorHAnsi" w:hAnsiTheme="minorHAnsi" w:cs="Arial"/>
                <w:color w:val="000000"/>
                <w:sz w:val="22"/>
                <w:szCs w:val="22"/>
              </w:rPr>
              <w:t>or</w:t>
            </w:r>
            <w:r w:rsidRPr="00C81D28">
              <w:rPr>
                <w:rFonts w:asciiTheme="minorHAnsi" w:hAnsiTheme="minorHAnsi" w:cs="Arial"/>
                <w:color w:val="000000"/>
                <w:sz w:val="22"/>
                <w:szCs w:val="22"/>
              </w:rPr>
              <w:t xml:space="preserve">ology </w:t>
            </w:r>
          </w:p>
          <w:p w:rsidR="00D542E2" w:rsidRPr="00C81D28" w:rsidRDefault="00D542E2" w:rsidP="00D542E2">
            <w:pPr>
              <w:pStyle w:val="Default"/>
              <w:rPr>
                <w:rFonts w:asciiTheme="minorHAnsi" w:hAnsiTheme="minorHAnsi" w:cs="Arial"/>
                <w:color w:val="auto"/>
                <w:sz w:val="22"/>
                <w:szCs w:val="22"/>
              </w:rPr>
            </w:pPr>
          </w:p>
        </w:tc>
        <w:tc>
          <w:tcPr>
            <w:tcW w:w="2526" w:type="dxa"/>
          </w:tcPr>
          <w:p w:rsidR="00D542E2" w:rsidRPr="00C81D28" w:rsidRDefault="00DC3E87" w:rsidP="00DC3E87">
            <w:pPr>
              <w:pStyle w:val="BodyText2"/>
              <w:rPr>
                <w:rFonts w:asciiTheme="minorHAnsi" w:hAnsiTheme="minorHAnsi" w:cs="Arial"/>
                <w:color w:val="000000"/>
                <w:sz w:val="22"/>
                <w:szCs w:val="22"/>
              </w:rPr>
            </w:pPr>
            <w:r w:rsidRPr="00C81D28">
              <w:rPr>
                <w:rFonts w:asciiTheme="minorHAnsi" w:hAnsiTheme="minorHAnsi" w:cs="Arial"/>
                <w:sz w:val="22"/>
                <w:szCs w:val="22"/>
                <w:lang w:val="en-IN"/>
              </w:rPr>
              <w:t xml:space="preserve">Post Graduate Degree in any Science Stream / Mathematics / Statistics / Geography / Computer Applications / </w:t>
            </w:r>
            <w:r w:rsidRPr="00C81D28">
              <w:rPr>
                <w:rFonts w:asciiTheme="minorHAnsi" w:hAnsiTheme="minorHAnsi" w:cs="Arial"/>
                <w:sz w:val="22"/>
                <w:szCs w:val="22"/>
                <w:lang w:val="en-IN"/>
              </w:rPr>
              <w:lastRenderedPageBreak/>
              <w:t>Environmental Science / Applied Physics / Oceanography / Agricultural Meteor</w:t>
            </w:r>
            <w:r w:rsidR="00F8721A">
              <w:rPr>
                <w:rFonts w:asciiTheme="minorHAnsi" w:hAnsiTheme="minorHAnsi" w:cs="Arial"/>
                <w:sz w:val="22"/>
                <w:szCs w:val="22"/>
                <w:lang w:val="en-IN"/>
              </w:rPr>
              <w:t>o</w:t>
            </w:r>
            <w:r w:rsidRPr="00C81D28">
              <w:rPr>
                <w:rFonts w:asciiTheme="minorHAnsi" w:hAnsiTheme="minorHAnsi" w:cs="Arial"/>
                <w:sz w:val="22"/>
                <w:szCs w:val="22"/>
                <w:lang w:val="en-IN"/>
              </w:rPr>
              <w:t>logy / Ecology &amp; Environment / Geo- physics / Environmental Biology. All candidates should have scored a minimum of 50% marks in aggregate in all papers of Post Graduation put together and should have studied Maths &amp; Physics in Graduation with minimum of 55% marks in both subjects.</w:t>
            </w:r>
          </w:p>
        </w:tc>
        <w:tc>
          <w:tcPr>
            <w:tcW w:w="2345" w:type="dxa"/>
          </w:tcPr>
          <w:p w:rsidR="00D542E2" w:rsidRPr="00C81D28" w:rsidRDefault="00DC3E87" w:rsidP="00277C13">
            <w:pPr>
              <w:pStyle w:val="BodyText2"/>
              <w:rPr>
                <w:rFonts w:asciiTheme="minorHAnsi" w:hAnsiTheme="minorHAnsi" w:cs="Arial"/>
                <w:color w:val="000000"/>
                <w:sz w:val="22"/>
                <w:szCs w:val="22"/>
              </w:rPr>
            </w:pPr>
            <w:r w:rsidRPr="00C81D28">
              <w:rPr>
                <w:rFonts w:asciiTheme="minorHAnsi" w:hAnsiTheme="minorHAnsi" w:cs="Arial"/>
                <w:color w:val="000000"/>
                <w:sz w:val="22"/>
                <w:szCs w:val="22"/>
              </w:rPr>
              <w:lastRenderedPageBreak/>
              <w:t>do-</w:t>
            </w:r>
          </w:p>
        </w:tc>
        <w:tc>
          <w:tcPr>
            <w:tcW w:w="2357" w:type="dxa"/>
          </w:tcPr>
          <w:p w:rsidR="00D542E2" w:rsidRPr="00C81D28" w:rsidRDefault="00D542E2" w:rsidP="00277C13">
            <w:pPr>
              <w:ind w:left="720"/>
              <w:rPr>
                <w:rFonts w:cs="Arial"/>
                <w:b/>
                <w:u w:val="single"/>
              </w:rPr>
            </w:pPr>
            <w:r w:rsidRPr="00C81D28">
              <w:rPr>
                <w:rFonts w:cs="Arial"/>
                <w:b/>
                <w:u w:val="single"/>
              </w:rPr>
              <w:t>May/Nov</w:t>
            </w:r>
          </w:p>
        </w:tc>
      </w:tr>
      <w:tr w:rsidR="00D542E2" w:rsidRPr="00C81D28" w:rsidTr="00D542E2">
        <w:tc>
          <w:tcPr>
            <w:tcW w:w="2348" w:type="dxa"/>
          </w:tcPr>
          <w:p w:rsidR="00D542E2" w:rsidRPr="00C81D28" w:rsidRDefault="00D542E2" w:rsidP="00D542E2">
            <w:pPr>
              <w:pStyle w:val="Default"/>
              <w:rPr>
                <w:rFonts w:asciiTheme="minorHAnsi" w:hAnsiTheme="minorHAnsi" w:cs="Arial"/>
                <w:color w:val="auto"/>
                <w:sz w:val="22"/>
                <w:szCs w:val="22"/>
              </w:rPr>
            </w:pPr>
          </w:p>
          <w:p w:rsidR="00D542E2" w:rsidRPr="00C81D28" w:rsidRDefault="00D542E2" w:rsidP="00D542E2">
            <w:pPr>
              <w:pStyle w:val="BodyText2"/>
              <w:rPr>
                <w:rFonts w:asciiTheme="minorHAnsi" w:hAnsiTheme="minorHAnsi" w:cs="Arial"/>
                <w:color w:val="000000"/>
                <w:sz w:val="22"/>
                <w:szCs w:val="22"/>
              </w:rPr>
            </w:pPr>
            <w:r w:rsidRPr="00C81D28">
              <w:rPr>
                <w:rFonts w:asciiTheme="minorHAnsi" w:hAnsiTheme="minorHAnsi" w:cs="Arial"/>
                <w:color w:val="000000"/>
                <w:sz w:val="22"/>
                <w:szCs w:val="22"/>
              </w:rPr>
              <w:t xml:space="preserve">(v) Education </w:t>
            </w:r>
          </w:p>
          <w:p w:rsidR="00D542E2" w:rsidRPr="00C81D28" w:rsidRDefault="00D542E2" w:rsidP="00D542E2">
            <w:pPr>
              <w:pStyle w:val="Default"/>
              <w:rPr>
                <w:rFonts w:asciiTheme="minorHAnsi" w:hAnsiTheme="minorHAnsi" w:cs="Arial"/>
                <w:color w:val="auto"/>
                <w:sz w:val="22"/>
                <w:szCs w:val="22"/>
              </w:rPr>
            </w:pPr>
          </w:p>
        </w:tc>
        <w:tc>
          <w:tcPr>
            <w:tcW w:w="2526" w:type="dxa"/>
          </w:tcPr>
          <w:p w:rsidR="00DC3E87" w:rsidRPr="00C81D28" w:rsidRDefault="00DC3E87" w:rsidP="00DC3E87">
            <w:pPr>
              <w:spacing w:before="100" w:beforeAutospacing="1" w:after="100" w:afterAutospacing="1"/>
              <w:jc w:val="both"/>
              <w:rPr>
                <w:rFonts w:eastAsia="Times New Roman" w:cs="Arial"/>
              </w:rPr>
            </w:pPr>
            <w:r w:rsidRPr="00C81D28">
              <w:rPr>
                <w:rFonts w:eastAsia="Times New Roman" w:cs="Arial"/>
                <w:b/>
                <w:bCs/>
                <w:lang w:val="en-IN"/>
              </w:rPr>
              <w:t xml:space="preserve"> </w:t>
            </w:r>
            <w:r w:rsidRPr="00C81D28">
              <w:rPr>
                <w:rFonts w:eastAsia="Times New Roman" w:cs="Arial"/>
                <w:lang w:val="en-IN"/>
              </w:rPr>
              <w:t>Post Graduate Degree in any discipline with a minimum of 50% marks in aggregate in all papers put together.</w:t>
            </w:r>
          </w:p>
          <w:p w:rsidR="00D542E2" w:rsidRPr="00C81D28" w:rsidRDefault="00D542E2" w:rsidP="00D542E2">
            <w:pPr>
              <w:pStyle w:val="BodyText2"/>
              <w:rPr>
                <w:rFonts w:asciiTheme="minorHAnsi" w:hAnsiTheme="minorHAnsi" w:cs="Arial"/>
                <w:color w:val="000000"/>
                <w:sz w:val="22"/>
                <w:szCs w:val="22"/>
              </w:rPr>
            </w:pPr>
          </w:p>
          <w:p w:rsidR="00D542E2" w:rsidRPr="00C81D28" w:rsidRDefault="00D542E2" w:rsidP="00277C13">
            <w:pPr>
              <w:pStyle w:val="BodyText2"/>
              <w:rPr>
                <w:rFonts w:asciiTheme="minorHAnsi" w:hAnsiTheme="minorHAnsi" w:cs="Arial"/>
                <w:color w:val="000000"/>
                <w:sz w:val="22"/>
                <w:szCs w:val="22"/>
              </w:rPr>
            </w:pPr>
          </w:p>
        </w:tc>
        <w:tc>
          <w:tcPr>
            <w:tcW w:w="2345" w:type="dxa"/>
          </w:tcPr>
          <w:p w:rsidR="00D542E2" w:rsidRPr="00C81D28" w:rsidRDefault="00DC3E87" w:rsidP="00277C13">
            <w:pPr>
              <w:pStyle w:val="BodyText2"/>
              <w:rPr>
                <w:rFonts w:asciiTheme="minorHAnsi" w:hAnsiTheme="minorHAnsi" w:cs="Arial"/>
                <w:color w:val="000000"/>
                <w:sz w:val="22"/>
                <w:szCs w:val="22"/>
              </w:rPr>
            </w:pPr>
            <w:r w:rsidRPr="00C81D28">
              <w:rPr>
                <w:rFonts w:asciiTheme="minorHAnsi" w:hAnsiTheme="minorHAnsi" w:cs="Arial"/>
                <w:color w:val="000000"/>
                <w:sz w:val="22"/>
                <w:szCs w:val="22"/>
              </w:rPr>
              <w:t>do-</w:t>
            </w:r>
          </w:p>
        </w:tc>
        <w:tc>
          <w:tcPr>
            <w:tcW w:w="2357" w:type="dxa"/>
          </w:tcPr>
          <w:p w:rsidR="00D542E2" w:rsidRPr="00C81D28" w:rsidRDefault="00D542E2" w:rsidP="00277C13">
            <w:pPr>
              <w:ind w:left="720"/>
              <w:rPr>
                <w:rFonts w:cs="Arial"/>
                <w:b/>
                <w:u w:val="single"/>
              </w:rPr>
            </w:pPr>
            <w:r w:rsidRPr="00C81D28">
              <w:rPr>
                <w:rFonts w:cs="Arial"/>
                <w:b/>
                <w:u w:val="single"/>
              </w:rPr>
              <w:t>May/Nov</w:t>
            </w:r>
          </w:p>
        </w:tc>
      </w:tr>
    </w:tbl>
    <w:p w:rsidR="00B875C4" w:rsidRPr="00C81D28" w:rsidRDefault="00B875C4" w:rsidP="00DF7EC7">
      <w:pPr>
        <w:rPr>
          <w:rFonts w:cs="Arial"/>
        </w:rPr>
      </w:pPr>
    </w:p>
    <w:p w:rsidR="00B875C4" w:rsidRPr="00C81D28" w:rsidRDefault="00032820" w:rsidP="00DF7EC7">
      <w:pPr>
        <w:rPr>
          <w:rFonts w:cs="Arial"/>
        </w:rPr>
      </w:pPr>
      <w:r w:rsidRPr="00C81D28">
        <w:rPr>
          <w:rFonts w:cs="Arial"/>
        </w:rPr>
        <w:t xml:space="preserve">Recruitment of Airmen to the Air Force is done through the Central Airmen Selection Board, located at the Air Force Station, New </w:t>
      </w:r>
      <w:proofErr w:type="gramStart"/>
      <w:r w:rsidRPr="00C81D28">
        <w:rPr>
          <w:rFonts w:cs="Arial"/>
        </w:rPr>
        <w:t>Delhi</w:t>
      </w:r>
      <w:r w:rsidR="00454A3A">
        <w:rPr>
          <w:rFonts w:cs="Arial"/>
        </w:rPr>
        <w:t xml:space="preserve"> .</w:t>
      </w:r>
      <w:proofErr w:type="gramEnd"/>
      <w:r w:rsidR="00454A3A">
        <w:rPr>
          <w:rFonts w:cs="Arial"/>
        </w:rPr>
        <w:t xml:space="preserve"> There ar</w:t>
      </w:r>
      <w:r w:rsidR="00A2360F">
        <w:rPr>
          <w:rFonts w:cs="Arial"/>
        </w:rPr>
        <w:t>e 13 selection centres</w:t>
      </w:r>
      <w:r w:rsidRPr="00C81D28">
        <w:rPr>
          <w:rFonts w:cs="Arial"/>
        </w:rPr>
        <w:t xml:space="preserve"> under this Board</w:t>
      </w:r>
    </w:p>
    <w:p w:rsidR="003F423F" w:rsidRPr="00C81D28" w:rsidRDefault="00C80F6C" w:rsidP="00DF7EC7">
      <w:pPr>
        <w:rPr>
          <w:rFonts w:cs="Arial"/>
        </w:rPr>
      </w:pPr>
      <w:r w:rsidRPr="00C81D28">
        <w:rPr>
          <w:rFonts w:cs="Arial"/>
        </w:rPr>
        <w:t>One can join rank and file of Indian Air Force as an airman in the category of Personnel Below Officer Rank(PBOR) if he possess following eligibility criteria:-</w:t>
      </w:r>
    </w:p>
    <w:tbl>
      <w:tblPr>
        <w:tblStyle w:val="TableGrid"/>
        <w:tblW w:w="0" w:type="auto"/>
        <w:tblLook w:val="04A0"/>
      </w:tblPr>
      <w:tblGrid>
        <w:gridCol w:w="2145"/>
        <w:gridCol w:w="2110"/>
        <w:gridCol w:w="3309"/>
        <w:gridCol w:w="2137"/>
      </w:tblGrid>
      <w:tr w:rsidR="00C80F6C" w:rsidRPr="00C81D28" w:rsidTr="00C80F6C">
        <w:tc>
          <w:tcPr>
            <w:tcW w:w="2145" w:type="dxa"/>
          </w:tcPr>
          <w:p w:rsidR="00C80F6C" w:rsidRPr="00C81D28" w:rsidRDefault="00C80F6C" w:rsidP="00DF7EC7">
            <w:pPr>
              <w:rPr>
                <w:rFonts w:cs="Arial"/>
                <w:b/>
                <w:u w:val="single"/>
              </w:rPr>
            </w:pPr>
            <w:r w:rsidRPr="00C81D28">
              <w:rPr>
                <w:rFonts w:cs="Arial"/>
                <w:b/>
                <w:u w:val="single"/>
              </w:rPr>
              <w:t xml:space="preserve">Group </w:t>
            </w:r>
          </w:p>
        </w:tc>
        <w:tc>
          <w:tcPr>
            <w:tcW w:w="2110" w:type="dxa"/>
          </w:tcPr>
          <w:p w:rsidR="00C80F6C" w:rsidRPr="00C81D28" w:rsidRDefault="00C80F6C" w:rsidP="00DF7EC7">
            <w:pPr>
              <w:rPr>
                <w:rFonts w:cs="Arial"/>
                <w:b/>
                <w:u w:val="single"/>
              </w:rPr>
            </w:pPr>
            <w:r w:rsidRPr="00C81D28">
              <w:rPr>
                <w:rFonts w:cs="Arial"/>
                <w:b/>
                <w:u w:val="single"/>
              </w:rPr>
              <w:t xml:space="preserve">    Age</w:t>
            </w:r>
          </w:p>
        </w:tc>
        <w:tc>
          <w:tcPr>
            <w:tcW w:w="3184" w:type="dxa"/>
          </w:tcPr>
          <w:p w:rsidR="00C80F6C" w:rsidRPr="00C81D28" w:rsidRDefault="00C80F6C" w:rsidP="00DF7EC7">
            <w:pPr>
              <w:rPr>
                <w:rFonts w:cs="Arial"/>
                <w:b/>
                <w:u w:val="single"/>
              </w:rPr>
            </w:pPr>
            <w:r w:rsidRPr="00C81D28">
              <w:rPr>
                <w:rFonts w:cs="Arial"/>
                <w:b/>
                <w:u w:val="single"/>
              </w:rPr>
              <w:t>Educational Qualification</w:t>
            </w:r>
          </w:p>
        </w:tc>
        <w:tc>
          <w:tcPr>
            <w:tcW w:w="2137" w:type="dxa"/>
          </w:tcPr>
          <w:p w:rsidR="00C80F6C" w:rsidRPr="00C81D28" w:rsidRDefault="00C80F6C" w:rsidP="00DF7EC7">
            <w:pPr>
              <w:rPr>
                <w:rFonts w:cs="Arial"/>
                <w:b/>
                <w:u w:val="single"/>
              </w:rPr>
            </w:pPr>
            <w:r w:rsidRPr="00C81D28">
              <w:rPr>
                <w:rFonts w:cs="Arial"/>
                <w:b/>
                <w:u w:val="single"/>
              </w:rPr>
              <w:t>Trade</w:t>
            </w:r>
          </w:p>
        </w:tc>
      </w:tr>
      <w:tr w:rsidR="00C80F6C" w:rsidRPr="00C81D28" w:rsidTr="00C80F6C">
        <w:tc>
          <w:tcPr>
            <w:tcW w:w="2145" w:type="dxa"/>
          </w:tcPr>
          <w:p w:rsidR="00C80F6C" w:rsidRPr="00C81D28" w:rsidRDefault="00C80F6C" w:rsidP="00C80F6C">
            <w:pPr>
              <w:rPr>
                <w:rFonts w:cs="Arial"/>
              </w:rPr>
            </w:pPr>
            <w:r w:rsidRPr="00C81D28">
              <w:rPr>
                <w:rFonts w:cs="Arial"/>
              </w:rPr>
              <w:t>Group 'X'</w:t>
            </w:r>
          </w:p>
        </w:tc>
        <w:tc>
          <w:tcPr>
            <w:tcW w:w="2110" w:type="dxa"/>
          </w:tcPr>
          <w:p w:rsidR="00C80F6C" w:rsidRPr="00C81D28" w:rsidRDefault="00C80F6C" w:rsidP="00C80F6C">
            <w:pPr>
              <w:rPr>
                <w:rFonts w:cs="Arial"/>
              </w:rPr>
            </w:pPr>
            <w:r w:rsidRPr="00C81D28">
              <w:rPr>
                <w:rFonts w:cs="Arial"/>
              </w:rPr>
              <w:t>17 - 22 Years</w:t>
            </w:r>
          </w:p>
        </w:tc>
        <w:tc>
          <w:tcPr>
            <w:tcW w:w="3184" w:type="dxa"/>
          </w:tcPr>
          <w:p w:rsidR="00C80F6C" w:rsidRPr="00C81D28" w:rsidRDefault="00C80F6C" w:rsidP="00C80F6C">
            <w:pPr>
              <w:spacing w:before="100" w:beforeAutospacing="1" w:after="100" w:afterAutospacing="1"/>
              <w:jc w:val="both"/>
              <w:rPr>
                <w:rFonts w:eastAsia="Times New Roman" w:cs="Arial"/>
              </w:rPr>
            </w:pPr>
            <w:r w:rsidRPr="00C81D28">
              <w:rPr>
                <w:rFonts w:eastAsia="Times New Roman" w:cs="Arial"/>
              </w:rPr>
              <w:t xml:space="preserve">Candidates should have passed Intermediate/ 10+2 with pass marks in Mathematics and Physics with a minimum of 50% marks in overall aggregate. </w:t>
            </w:r>
          </w:p>
          <w:p w:rsidR="00C80F6C" w:rsidRPr="00C81D28" w:rsidRDefault="00C80F6C" w:rsidP="00C80F6C">
            <w:pPr>
              <w:spacing w:before="100" w:beforeAutospacing="1" w:after="100" w:afterAutospacing="1"/>
              <w:jc w:val="center"/>
              <w:rPr>
                <w:rFonts w:eastAsia="Times New Roman" w:cs="Arial"/>
              </w:rPr>
            </w:pPr>
            <w:r w:rsidRPr="00C81D28">
              <w:rPr>
                <w:rFonts w:eastAsia="Times New Roman" w:cs="Arial"/>
                <w:b/>
                <w:bCs/>
              </w:rPr>
              <w:t>OR</w:t>
            </w:r>
          </w:p>
          <w:p w:rsidR="00C80F6C" w:rsidRPr="00C81D28" w:rsidRDefault="00C80F6C" w:rsidP="00C80F6C">
            <w:pPr>
              <w:spacing w:before="100" w:beforeAutospacing="1" w:after="100" w:afterAutospacing="1"/>
              <w:jc w:val="both"/>
              <w:rPr>
                <w:rFonts w:eastAsia="Times New Roman" w:cs="Arial"/>
              </w:rPr>
            </w:pPr>
            <w:r w:rsidRPr="00C81D28">
              <w:rPr>
                <w:rFonts w:eastAsia="Times New Roman" w:cs="Arial"/>
              </w:rPr>
              <w:t>Should have passed a 3 year Diploma course in Engineering (Mechanical/ Electrical/ Electronics/Automobile/Computer Science/ Instrumentation Technology/ Information Technology) with at least 50% marks from a Govt. recognized Polytechnic Institute.</w:t>
            </w:r>
          </w:p>
          <w:p w:rsidR="00C80F6C" w:rsidRPr="00C81D28" w:rsidRDefault="00C80F6C" w:rsidP="00DF7EC7">
            <w:pPr>
              <w:rPr>
                <w:rFonts w:cs="Arial"/>
                <w:b/>
                <w:u w:val="single"/>
              </w:rPr>
            </w:pPr>
          </w:p>
        </w:tc>
        <w:tc>
          <w:tcPr>
            <w:tcW w:w="2137" w:type="dxa"/>
          </w:tcPr>
          <w:p w:rsidR="00C80F6C" w:rsidRPr="00C81D28" w:rsidRDefault="00C80F6C" w:rsidP="00DF7EC7">
            <w:pPr>
              <w:rPr>
                <w:rFonts w:cs="Arial"/>
                <w:b/>
                <w:u w:val="single"/>
              </w:rPr>
            </w:pPr>
            <w:r w:rsidRPr="00C81D28">
              <w:rPr>
                <w:rFonts w:cs="Arial"/>
              </w:rPr>
              <w:t>Technical Trades</w:t>
            </w:r>
          </w:p>
        </w:tc>
      </w:tr>
      <w:tr w:rsidR="00C80F6C" w:rsidRPr="00C81D28" w:rsidTr="00C80F6C">
        <w:tc>
          <w:tcPr>
            <w:tcW w:w="2145" w:type="dxa"/>
          </w:tcPr>
          <w:p w:rsidR="00C80F6C" w:rsidRPr="00C81D28" w:rsidRDefault="00C80F6C" w:rsidP="00C80F6C">
            <w:pPr>
              <w:rPr>
                <w:rFonts w:cs="Arial"/>
              </w:rPr>
            </w:pPr>
            <w:r w:rsidRPr="00C81D28">
              <w:rPr>
                <w:rFonts w:cs="Arial"/>
              </w:rPr>
              <w:t xml:space="preserve">Group 'Y' 17 </w:t>
            </w:r>
          </w:p>
        </w:tc>
        <w:tc>
          <w:tcPr>
            <w:tcW w:w="2110" w:type="dxa"/>
          </w:tcPr>
          <w:p w:rsidR="00C80F6C" w:rsidRPr="00C81D28" w:rsidRDefault="00C80F6C" w:rsidP="00C80F6C">
            <w:pPr>
              <w:rPr>
                <w:rFonts w:cs="Arial"/>
              </w:rPr>
            </w:pPr>
            <w:r w:rsidRPr="00C81D28">
              <w:rPr>
                <w:rFonts w:cs="Arial"/>
              </w:rPr>
              <w:t>22 Years</w:t>
            </w:r>
          </w:p>
        </w:tc>
        <w:tc>
          <w:tcPr>
            <w:tcW w:w="3184" w:type="dxa"/>
          </w:tcPr>
          <w:p w:rsidR="00C80F6C" w:rsidRPr="00C81D28" w:rsidRDefault="00C80F6C" w:rsidP="00C80F6C">
            <w:pPr>
              <w:spacing w:before="100" w:beforeAutospacing="1" w:after="100" w:afterAutospacing="1"/>
              <w:jc w:val="both"/>
              <w:rPr>
                <w:rFonts w:eastAsia="Times New Roman" w:cs="Arial"/>
              </w:rPr>
            </w:pPr>
            <w:r w:rsidRPr="00C81D28">
              <w:rPr>
                <w:rFonts w:cs="Arial"/>
              </w:rPr>
              <w:t xml:space="preserve">Candidates should have passed Intermediate/ 10+2 with science, arts, commerce subjects or equivalent vocational courses with minimum 50% marks in aggregate.  Vocational courses conducted by CBSE and Kerala Board </w:t>
            </w:r>
            <w:proofErr w:type="spellStart"/>
            <w:r w:rsidRPr="00C81D28">
              <w:rPr>
                <w:rFonts w:cs="Arial"/>
              </w:rPr>
              <w:t>recognised</w:t>
            </w:r>
            <w:proofErr w:type="spellEnd"/>
            <w:r w:rsidRPr="00C81D28">
              <w:rPr>
                <w:rFonts w:cs="Arial"/>
              </w:rPr>
              <w:t xml:space="preserve"> by Association of Indian Universities (AIU) only are eligible.</w:t>
            </w:r>
          </w:p>
        </w:tc>
        <w:tc>
          <w:tcPr>
            <w:tcW w:w="2137" w:type="dxa"/>
          </w:tcPr>
          <w:p w:rsidR="00C80F6C" w:rsidRPr="00C81D28" w:rsidRDefault="00C80F6C" w:rsidP="00DF7EC7">
            <w:pPr>
              <w:rPr>
                <w:rFonts w:cs="Arial"/>
                <w:b/>
                <w:u w:val="single"/>
              </w:rPr>
            </w:pPr>
            <w:r w:rsidRPr="00C81D28">
              <w:rPr>
                <w:rFonts w:cs="Arial"/>
              </w:rPr>
              <w:t>All Group 'Y' Trades (Except Musician Trade)</w:t>
            </w:r>
          </w:p>
        </w:tc>
      </w:tr>
      <w:tr w:rsidR="00C80F6C" w:rsidRPr="00C81D28" w:rsidTr="00C80F6C">
        <w:tc>
          <w:tcPr>
            <w:tcW w:w="2145" w:type="dxa"/>
          </w:tcPr>
          <w:p w:rsidR="00C80F6C" w:rsidRPr="00C81D28" w:rsidRDefault="00C80F6C" w:rsidP="00C80F6C">
            <w:pPr>
              <w:rPr>
                <w:rFonts w:cs="Arial"/>
              </w:rPr>
            </w:pPr>
            <w:r w:rsidRPr="00C81D28">
              <w:rPr>
                <w:rFonts w:cs="Arial"/>
              </w:rPr>
              <w:t>Group 'Y' 17</w:t>
            </w:r>
          </w:p>
        </w:tc>
        <w:tc>
          <w:tcPr>
            <w:tcW w:w="2110" w:type="dxa"/>
          </w:tcPr>
          <w:p w:rsidR="00C80F6C" w:rsidRPr="00C81D28" w:rsidRDefault="00C80F6C" w:rsidP="00C80F6C">
            <w:pPr>
              <w:rPr>
                <w:rFonts w:cs="Arial"/>
              </w:rPr>
            </w:pPr>
            <w:r w:rsidRPr="00C81D28">
              <w:rPr>
                <w:rFonts w:cs="Arial"/>
              </w:rPr>
              <w:t>25 Years</w:t>
            </w:r>
          </w:p>
        </w:tc>
        <w:tc>
          <w:tcPr>
            <w:tcW w:w="3184" w:type="dxa"/>
          </w:tcPr>
          <w:p w:rsidR="00C80F6C" w:rsidRPr="00C81D28" w:rsidRDefault="00C80F6C" w:rsidP="00C80F6C">
            <w:pPr>
              <w:spacing w:before="100" w:beforeAutospacing="1" w:after="100" w:afterAutospacing="1"/>
              <w:jc w:val="both"/>
              <w:rPr>
                <w:rFonts w:eastAsia="Times New Roman" w:cs="Arial"/>
              </w:rPr>
            </w:pPr>
            <w:r w:rsidRPr="00C81D28">
              <w:rPr>
                <w:rFonts w:eastAsia="Times New Roman" w:cs="Arial"/>
              </w:rPr>
              <w:t>Passed Matriculation/ 10</w:t>
            </w:r>
            <w:r w:rsidRPr="00C81D28">
              <w:rPr>
                <w:rFonts w:eastAsia="Times New Roman" w:cs="Arial"/>
                <w:vertAlign w:val="superscript"/>
              </w:rPr>
              <w:t>th</w:t>
            </w:r>
            <w:r w:rsidRPr="00C81D28">
              <w:rPr>
                <w:rFonts w:eastAsia="Times New Roman" w:cs="Arial"/>
              </w:rPr>
              <w:t xml:space="preserve"> class passed or equivalent with minimum pass marks from any </w:t>
            </w:r>
            <w:proofErr w:type="spellStart"/>
            <w:r w:rsidRPr="00C81D28">
              <w:rPr>
                <w:rFonts w:eastAsia="Times New Roman" w:cs="Arial"/>
              </w:rPr>
              <w:t>Govt</w:t>
            </w:r>
            <w:proofErr w:type="spellEnd"/>
            <w:r w:rsidRPr="00C81D28">
              <w:rPr>
                <w:rFonts w:eastAsia="Times New Roman" w:cs="Arial"/>
              </w:rPr>
              <w:t xml:space="preserve"> recognized school/Boards, should be between 17-25 years of age and should be proficient in </w:t>
            </w:r>
            <w:r w:rsidRPr="00C81D28">
              <w:rPr>
                <w:rFonts w:eastAsia="Times New Roman" w:cs="Arial"/>
              </w:rPr>
              <w:lastRenderedPageBreak/>
              <w:t>playing at least one musical instrument of the following:</w:t>
            </w:r>
          </w:p>
          <w:p w:rsidR="00C80F6C" w:rsidRPr="00C81D28" w:rsidRDefault="00C80F6C" w:rsidP="00C80F6C">
            <w:pPr>
              <w:spacing w:before="100" w:beforeAutospacing="1" w:after="100" w:afterAutospacing="1"/>
              <w:jc w:val="both"/>
              <w:rPr>
                <w:rFonts w:eastAsia="Times New Roman" w:cs="Arial"/>
              </w:rPr>
            </w:pPr>
            <w:r w:rsidRPr="00C81D28">
              <w:rPr>
                <w:rFonts w:eastAsia="Times New Roman" w:cs="Arial"/>
              </w:rPr>
              <w:t>         Trumpet /Bass/ Violin/ Saxophone/ Clarinet/ Euphonium /</w:t>
            </w:r>
            <w:proofErr w:type="spellStart"/>
            <w:r w:rsidRPr="00C81D28">
              <w:rPr>
                <w:rFonts w:eastAsia="Times New Roman" w:cs="Arial"/>
              </w:rPr>
              <w:t>Jass</w:t>
            </w:r>
            <w:proofErr w:type="spellEnd"/>
            <w:r w:rsidRPr="00C81D28">
              <w:rPr>
                <w:rFonts w:eastAsia="Times New Roman" w:cs="Arial"/>
              </w:rPr>
              <w:t>-Drum/ Piccolo/Bass Trombone/ Key Board/ Guitar/</w:t>
            </w:r>
            <w:r w:rsidR="00454A3A">
              <w:rPr>
                <w:rFonts w:eastAsia="Times New Roman" w:cs="Arial"/>
              </w:rPr>
              <w:t xml:space="preserve"> </w:t>
            </w:r>
            <w:proofErr w:type="spellStart"/>
            <w:r w:rsidR="00454A3A">
              <w:rPr>
                <w:rFonts w:eastAsia="Times New Roman" w:cs="Arial"/>
              </w:rPr>
              <w:t>Sarod</w:t>
            </w:r>
            <w:proofErr w:type="spellEnd"/>
            <w:r w:rsidR="00454A3A">
              <w:rPr>
                <w:rFonts w:eastAsia="Times New Roman" w:cs="Arial"/>
              </w:rPr>
              <w:t>/  Viola/ Cello</w:t>
            </w:r>
          </w:p>
          <w:p w:rsidR="00C80F6C" w:rsidRPr="00C81D28" w:rsidRDefault="00C80F6C" w:rsidP="00C80F6C">
            <w:pPr>
              <w:spacing w:before="100" w:beforeAutospacing="1" w:after="100" w:afterAutospacing="1"/>
              <w:jc w:val="both"/>
              <w:rPr>
                <w:rFonts w:cs="Arial"/>
              </w:rPr>
            </w:pPr>
          </w:p>
        </w:tc>
        <w:tc>
          <w:tcPr>
            <w:tcW w:w="2137" w:type="dxa"/>
          </w:tcPr>
          <w:p w:rsidR="00C80F6C" w:rsidRPr="00C81D28" w:rsidRDefault="00C80F6C" w:rsidP="00DF7EC7">
            <w:pPr>
              <w:rPr>
                <w:rFonts w:cs="Arial"/>
                <w:b/>
                <w:u w:val="single"/>
              </w:rPr>
            </w:pPr>
            <w:r w:rsidRPr="00C81D28">
              <w:rPr>
                <w:rFonts w:cs="Arial"/>
              </w:rPr>
              <w:lastRenderedPageBreak/>
              <w:t>Musician Trade</w:t>
            </w:r>
          </w:p>
        </w:tc>
      </w:tr>
    </w:tbl>
    <w:p w:rsidR="003B36C5" w:rsidRPr="00C81D28" w:rsidRDefault="003B36C5" w:rsidP="00C80F6C">
      <w:pPr>
        <w:rPr>
          <w:rStyle w:val="Strong"/>
          <w:rFonts w:cs="Arial"/>
          <w:color w:val="000099"/>
        </w:rPr>
      </w:pPr>
    </w:p>
    <w:p w:rsidR="003B36C5" w:rsidRPr="00C81D28" w:rsidRDefault="003B36C5" w:rsidP="00C80F6C">
      <w:pPr>
        <w:rPr>
          <w:rStyle w:val="Strong"/>
          <w:rFonts w:cs="Arial"/>
          <w:color w:val="000099"/>
        </w:rPr>
      </w:pPr>
    </w:p>
    <w:p w:rsidR="003B36C5" w:rsidRPr="00C81D28" w:rsidRDefault="003B36C5" w:rsidP="00C80F6C">
      <w:pPr>
        <w:rPr>
          <w:rStyle w:val="Strong"/>
          <w:rFonts w:cs="Arial"/>
          <w:color w:val="000099"/>
        </w:rPr>
      </w:pPr>
    </w:p>
    <w:p w:rsidR="00C80F6C" w:rsidRPr="00C81D28" w:rsidRDefault="00C80F6C" w:rsidP="00C80F6C">
      <w:pPr>
        <w:rPr>
          <w:rFonts w:cs="Arial"/>
          <w:color w:val="FFFFFF" w:themeColor="background1"/>
        </w:rPr>
      </w:pPr>
      <w:r w:rsidRPr="00C81D28">
        <w:rPr>
          <w:rStyle w:val="Strong"/>
          <w:rFonts w:cs="Arial"/>
          <w:color w:val="FFFFFF" w:themeColor="background1"/>
          <w:shd w:val="clear" w:color="auto" w:fill="002060"/>
        </w:rPr>
        <w:t>MEDICAL STANDARDS</w:t>
      </w:r>
    </w:p>
    <w:p w:rsidR="00C80F6C" w:rsidRPr="00C81D28" w:rsidRDefault="00C80F6C" w:rsidP="00C80F6C">
      <w:pPr>
        <w:pStyle w:val="BodyText3"/>
        <w:rPr>
          <w:rFonts w:cs="Arial"/>
          <w:sz w:val="22"/>
          <w:szCs w:val="22"/>
        </w:rPr>
      </w:pPr>
      <w:r w:rsidRPr="00C81D28">
        <w:rPr>
          <w:rFonts w:cs="Arial"/>
          <w:sz w:val="22"/>
          <w:szCs w:val="22"/>
        </w:rPr>
        <w:t xml:space="preserve">To get selected as an Airman, the candidate must be physically and mentally FIT to perform duties in any part of the world, climate and terrain.  Medical Standards to become an Airman are as follows:- </w:t>
      </w:r>
    </w:p>
    <w:p w:rsidR="00C80F6C" w:rsidRPr="00C81D28" w:rsidRDefault="00C80F6C" w:rsidP="00CE7FAF">
      <w:pPr>
        <w:pStyle w:val="BodyText3"/>
        <w:spacing w:after="0"/>
        <w:rPr>
          <w:rFonts w:cs="Arial"/>
          <w:sz w:val="22"/>
          <w:szCs w:val="22"/>
        </w:rPr>
      </w:pPr>
      <w:r w:rsidRPr="00C81D28">
        <w:rPr>
          <w:rFonts w:cs="Arial"/>
          <w:sz w:val="22"/>
          <w:szCs w:val="22"/>
        </w:rPr>
        <w:t xml:space="preserve">            (a)   </w:t>
      </w:r>
      <w:proofErr w:type="gramStart"/>
      <w:r w:rsidRPr="00C81D28">
        <w:rPr>
          <w:rStyle w:val="Strong"/>
          <w:rFonts w:cs="Arial"/>
          <w:sz w:val="22"/>
          <w:szCs w:val="22"/>
        </w:rPr>
        <w:t>Height</w:t>
      </w:r>
      <w:r w:rsidRPr="00C81D28">
        <w:rPr>
          <w:rFonts w:cs="Arial"/>
          <w:sz w:val="22"/>
          <w:szCs w:val="22"/>
        </w:rPr>
        <w:t>  :</w:t>
      </w:r>
      <w:proofErr w:type="gramEnd"/>
      <w:r w:rsidRPr="00C81D28">
        <w:rPr>
          <w:rFonts w:cs="Arial"/>
          <w:sz w:val="22"/>
          <w:szCs w:val="22"/>
        </w:rPr>
        <w:t xml:space="preserve">     Minimum acceptable height                        :           </w:t>
      </w:r>
      <w:r w:rsidRPr="00C81D28">
        <w:rPr>
          <w:rStyle w:val="Strong"/>
          <w:rFonts w:cs="Arial"/>
          <w:sz w:val="22"/>
          <w:szCs w:val="22"/>
        </w:rPr>
        <w:t>152.5 cm</w:t>
      </w:r>
    </w:p>
    <w:p w:rsidR="00C80F6C" w:rsidRPr="00C81D28" w:rsidRDefault="00C80F6C" w:rsidP="00CE7FAF">
      <w:pPr>
        <w:pStyle w:val="BodyText3"/>
        <w:spacing w:after="0"/>
        <w:rPr>
          <w:rFonts w:cs="Arial"/>
          <w:sz w:val="22"/>
          <w:szCs w:val="22"/>
        </w:rPr>
      </w:pPr>
      <w:r w:rsidRPr="00C81D28">
        <w:rPr>
          <w:rFonts w:cs="Arial"/>
          <w:sz w:val="22"/>
          <w:szCs w:val="22"/>
        </w:rPr>
        <w:t xml:space="preserve">                                                 </w:t>
      </w:r>
      <w:r w:rsidRPr="00C81D28">
        <w:rPr>
          <w:rFonts w:cs="Arial"/>
          <w:b/>
          <w:bCs/>
          <w:sz w:val="22"/>
          <w:szCs w:val="22"/>
        </w:rPr>
        <w:t>EXCEPT FOR</w:t>
      </w:r>
    </w:p>
    <w:p w:rsidR="00C80F6C" w:rsidRPr="00C81D28" w:rsidRDefault="00C80F6C" w:rsidP="00CE7FAF">
      <w:pPr>
        <w:pStyle w:val="BodyText3"/>
        <w:spacing w:after="0"/>
        <w:ind w:left="2160" w:firstLine="255"/>
        <w:rPr>
          <w:rFonts w:cs="Arial"/>
          <w:sz w:val="22"/>
          <w:szCs w:val="22"/>
        </w:rPr>
      </w:pPr>
      <w:r w:rsidRPr="00C81D28">
        <w:rPr>
          <w:rFonts w:cs="Arial"/>
          <w:sz w:val="22"/>
          <w:szCs w:val="22"/>
        </w:rPr>
        <w:t xml:space="preserve">Auto Technician and certain Technical Trades:     </w:t>
      </w:r>
      <w:r w:rsidRPr="00C81D28">
        <w:rPr>
          <w:rStyle w:val="Strong"/>
          <w:rFonts w:cs="Arial"/>
          <w:sz w:val="22"/>
          <w:szCs w:val="22"/>
        </w:rPr>
        <w:t>165 cm</w:t>
      </w:r>
    </w:p>
    <w:p w:rsidR="00C80F6C" w:rsidRPr="00C81D28" w:rsidRDefault="00C80F6C" w:rsidP="00CE7FAF">
      <w:pPr>
        <w:pStyle w:val="BodyText3"/>
        <w:spacing w:after="0"/>
        <w:rPr>
          <w:rFonts w:cs="Arial"/>
          <w:sz w:val="22"/>
          <w:szCs w:val="22"/>
        </w:rPr>
      </w:pPr>
      <w:r w:rsidRPr="00C81D28">
        <w:rPr>
          <w:rFonts w:cs="Arial"/>
          <w:sz w:val="22"/>
          <w:szCs w:val="22"/>
        </w:rPr>
        <w:t>                                        (</w:t>
      </w:r>
      <w:proofErr w:type="gramStart"/>
      <w:r w:rsidRPr="00C81D28">
        <w:rPr>
          <w:rFonts w:cs="Arial"/>
          <w:sz w:val="22"/>
          <w:szCs w:val="22"/>
        </w:rPr>
        <w:t>minimum</w:t>
      </w:r>
      <w:proofErr w:type="gramEnd"/>
      <w:r w:rsidRPr="00C81D28">
        <w:rPr>
          <w:rFonts w:cs="Arial"/>
          <w:sz w:val="22"/>
          <w:szCs w:val="22"/>
        </w:rPr>
        <w:t xml:space="preserve"> leg length for Auto Technician</w:t>
      </w:r>
    </w:p>
    <w:p w:rsidR="00C80F6C" w:rsidRPr="00C81D28" w:rsidRDefault="00C80F6C" w:rsidP="00CE7FAF">
      <w:pPr>
        <w:pStyle w:val="BodyText3"/>
        <w:spacing w:after="0"/>
        <w:rPr>
          <w:rFonts w:cs="Arial"/>
          <w:sz w:val="22"/>
          <w:szCs w:val="22"/>
        </w:rPr>
      </w:pPr>
      <w:r w:rsidRPr="00C81D28">
        <w:rPr>
          <w:rFonts w:cs="Arial"/>
          <w:sz w:val="22"/>
          <w:szCs w:val="22"/>
        </w:rPr>
        <w:t xml:space="preserve">                                        </w:t>
      </w:r>
      <w:proofErr w:type="gramStart"/>
      <w:r w:rsidRPr="00C81D28">
        <w:rPr>
          <w:rFonts w:cs="Arial"/>
          <w:sz w:val="22"/>
          <w:szCs w:val="22"/>
        </w:rPr>
        <w:t>and</w:t>
      </w:r>
      <w:proofErr w:type="gramEnd"/>
      <w:r w:rsidRPr="00C81D28">
        <w:rPr>
          <w:rFonts w:cs="Arial"/>
          <w:sz w:val="22"/>
          <w:szCs w:val="22"/>
        </w:rPr>
        <w:t xml:space="preserve"> certain Technical Trades is 99 cm)</w:t>
      </w:r>
    </w:p>
    <w:p w:rsidR="00C80F6C" w:rsidRPr="00C81D28" w:rsidRDefault="00C80F6C" w:rsidP="00CE7FAF">
      <w:pPr>
        <w:pStyle w:val="BodyText3"/>
        <w:spacing w:after="0"/>
        <w:rPr>
          <w:rFonts w:cs="Arial"/>
          <w:sz w:val="22"/>
          <w:szCs w:val="22"/>
        </w:rPr>
      </w:pPr>
      <w:r w:rsidRPr="00C81D28">
        <w:rPr>
          <w:rFonts w:cs="Arial"/>
          <w:sz w:val="22"/>
          <w:szCs w:val="22"/>
        </w:rPr>
        <w:t xml:space="preserve">                                        Indian Air Force (Police)                             :           </w:t>
      </w:r>
      <w:r w:rsidRPr="00C81D28">
        <w:rPr>
          <w:rStyle w:val="Strong"/>
          <w:rFonts w:cs="Arial"/>
          <w:sz w:val="22"/>
          <w:szCs w:val="22"/>
        </w:rPr>
        <w:t>175 cm</w:t>
      </w:r>
    </w:p>
    <w:p w:rsidR="00C80F6C" w:rsidRPr="00C81D28" w:rsidRDefault="00C80F6C" w:rsidP="00CE7FAF">
      <w:pPr>
        <w:pStyle w:val="BodyText3"/>
        <w:spacing w:after="0"/>
        <w:rPr>
          <w:rFonts w:cs="Arial"/>
          <w:sz w:val="22"/>
          <w:szCs w:val="22"/>
        </w:rPr>
      </w:pPr>
      <w:r w:rsidRPr="00C81D28">
        <w:rPr>
          <w:rFonts w:cs="Arial"/>
          <w:sz w:val="22"/>
          <w:szCs w:val="22"/>
        </w:rPr>
        <w:t xml:space="preserve">                                        Indian Air Force (Security)                          :           </w:t>
      </w:r>
      <w:r w:rsidRPr="00C81D28">
        <w:rPr>
          <w:rStyle w:val="Strong"/>
          <w:rFonts w:cs="Arial"/>
          <w:sz w:val="22"/>
          <w:szCs w:val="22"/>
        </w:rPr>
        <w:t>172 cm</w:t>
      </w:r>
    </w:p>
    <w:p w:rsidR="00C80F6C" w:rsidRPr="00C81D28" w:rsidRDefault="00C80F6C" w:rsidP="00CE7FAF">
      <w:pPr>
        <w:pStyle w:val="BodyText3"/>
        <w:spacing w:after="0"/>
        <w:rPr>
          <w:rFonts w:cs="Arial"/>
          <w:sz w:val="22"/>
          <w:szCs w:val="22"/>
        </w:rPr>
      </w:pPr>
      <w:r w:rsidRPr="00C81D28">
        <w:rPr>
          <w:rFonts w:cs="Arial"/>
          <w:sz w:val="22"/>
          <w:szCs w:val="22"/>
        </w:rPr>
        <w:t xml:space="preserve">                                        Ground Training Instructor                          :           </w:t>
      </w:r>
      <w:r w:rsidRPr="00C81D28">
        <w:rPr>
          <w:rStyle w:val="Strong"/>
          <w:rFonts w:cs="Arial"/>
          <w:sz w:val="22"/>
          <w:szCs w:val="22"/>
        </w:rPr>
        <w:t>167 cm</w:t>
      </w:r>
    </w:p>
    <w:p w:rsidR="00C80F6C" w:rsidRPr="00C81D28" w:rsidRDefault="00C80F6C" w:rsidP="00CE7FAF">
      <w:pPr>
        <w:pStyle w:val="BodyText3"/>
        <w:spacing w:after="0"/>
        <w:ind w:left="720" w:hanging="720"/>
        <w:rPr>
          <w:rFonts w:cs="Arial"/>
          <w:sz w:val="22"/>
          <w:szCs w:val="22"/>
        </w:rPr>
      </w:pPr>
      <w:r w:rsidRPr="00C81D28">
        <w:rPr>
          <w:rFonts w:cs="Arial"/>
          <w:sz w:val="22"/>
          <w:szCs w:val="22"/>
        </w:rPr>
        <w:t xml:space="preserve">                                        Musician                                                      :           </w:t>
      </w:r>
      <w:r w:rsidRPr="00C81D28">
        <w:rPr>
          <w:rStyle w:val="Strong"/>
          <w:rFonts w:cs="Arial"/>
          <w:sz w:val="22"/>
          <w:szCs w:val="22"/>
        </w:rPr>
        <w:t>162 cm</w:t>
      </w:r>
    </w:p>
    <w:p w:rsidR="00C80F6C" w:rsidRPr="00C81D28" w:rsidRDefault="00C80F6C" w:rsidP="00CE7FAF">
      <w:pPr>
        <w:pStyle w:val="BodyText3"/>
        <w:spacing w:after="0" w:line="360" w:lineRule="auto"/>
        <w:ind w:left="720"/>
        <w:rPr>
          <w:rFonts w:cs="Arial"/>
          <w:sz w:val="22"/>
          <w:szCs w:val="22"/>
        </w:rPr>
      </w:pPr>
      <w:r w:rsidRPr="00C81D28">
        <w:rPr>
          <w:rFonts w:cs="Arial"/>
          <w:sz w:val="22"/>
          <w:szCs w:val="22"/>
        </w:rPr>
        <w:t>(b)   </w:t>
      </w:r>
      <w:r w:rsidRPr="00C81D28">
        <w:rPr>
          <w:rStyle w:val="Strong"/>
          <w:rFonts w:cs="Arial"/>
          <w:sz w:val="22"/>
          <w:szCs w:val="22"/>
        </w:rPr>
        <w:t>Weight </w:t>
      </w:r>
      <w:r w:rsidRPr="00C81D28">
        <w:rPr>
          <w:rFonts w:cs="Arial"/>
          <w:sz w:val="22"/>
          <w:szCs w:val="22"/>
        </w:rPr>
        <w:t xml:space="preserve">   :   Weight should be proportionate to height and age.  </w:t>
      </w:r>
    </w:p>
    <w:p w:rsidR="00C80F6C" w:rsidRPr="00C81D28" w:rsidRDefault="00C80F6C" w:rsidP="00CE7FAF">
      <w:pPr>
        <w:pStyle w:val="BodyText3"/>
        <w:spacing w:after="0"/>
        <w:ind w:left="720"/>
        <w:rPr>
          <w:rFonts w:cs="Arial"/>
          <w:sz w:val="22"/>
          <w:szCs w:val="22"/>
        </w:rPr>
      </w:pPr>
      <w:r w:rsidRPr="00C81D28">
        <w:rPr>
          <w:rFonts w:cs="Arial"/>
          <w:sz w:val="22"/>
          <w:szCs w:val="22"/>
        </w:rPr>
        <w:t xml:space="preserve">(c)   </w:t>
      </w:r>
      <w:r w:rsidRPr="00C81D28">
        <w:rPr>
          <w:rStyle w:val="Strong"/>
          <w:rFonts w:cs="Arial"/>
          <w:sz w:val="22"/>
          <w:szCs w:val="22"/>
        </w:rPr>
        <w:t>Chest </w:t>
      </w:r>
      <w:r w:rsidRPr="00C81D28">
        <w:rPr>
          <w:rFonts w:cs="Arial"/>
          <w:sz w:val="22"/>
          <w:szCs w:val="22"/>
        </w:rPr>
        <w:t>     :    Minimum range of expansion                     :           5 cm</w:t>
      </w:r>
    </w:p>
    <w:p w:rsidR="00C80F6C" w:rsidRPr="00C81D28" w:rsidRDefault="00C80F6C" w:rsidP="00CE7FAF">
      <w:pPr>
        <w:pStyle w:val="BodyText3"/>
        <w:spacing w:after="0"/>
        <w:ind w:left="720"/>
        <w:rPr>
          <w:rFonts w:cs="Arial"/>
          <w:sz w:val="22"/>
          <w:szCs w:val="22"/>
        </w:rPr>
      </w:pPr>
      <w:r w:rsidRPr="00C81D28">
        <w:rPr>
          <w:rFonts w:cs="Arial"/>
          <w:sz w:val="22"/>
          <w:szCs w:val="22"/>
        </w:rPr>
        <w:t xml:space="preserve">(d)   </w:t>
      </w:r>
      <w:r w:rsidRPr="00C81D28">
        <w:rPr>
          <w:rStyle w:val="Strong"/>
          <w:rFonts w:cs="Arial"/>
          <w:sz w:val="22"/>
          <w:szCs w:val="22"/>
        </w:rPr>
        <w:t>Vision </w:t>
      </w:r>
      <w:r w:rsidRPr="00C81D28">
        <w:rPr>
          <w:rFonts w:cs="Arial"/>
          <w:sz w:val="22"/>
          <w:szCs w:val="22"/>
        </w:rPr>
        <w:t xml:space="preserve">     :    There are different visual standards specific to different trades.  However, the common minimum visual standards acceptable for some of the trades </w:t>
      </w:r>
      <w:proofErr w:type="gramStart"/>
      <w:r w:rsidRPr="00C81D28">
        <w:rPr>
          <w:rFonts w:cs="Arial"/>
          <w:sz w:val="22"/>
          <w:szCs w:val="22"/>
        </w:rPr>
        <w:t>are :</w:t>
      </w:r>
      <w:proofErr w:type="gramEnd"/>
      <w:r w:rsidRPr="00C81D28">
        <w:rPr>
          <w:rFonts w:cs="Arial"/>
          <w:sz w:val="22"/>
          <w:szCs w:val="22"/>
        </w:rPr>
        <w:t>-</w:t>
      </w:r>
    </w:p>
    <w:p w:rsidR="00C80F6C" w:rsidRPr="00C81D28" w:rsidRDefault="00C81D28" w:rsidP="00CE7FAF">
      <w:pPr>
        <w:pStyle w:val="BodyText3"/>
        <w:spacing w:after="0"/>
        <w:ind w:left="720"/>
        <w:rPr>
          <w:rFonts w:cs="Arial"/>
          <w:sz w:val="22"/>
          <w:szCs w:val="22"/>
        </w:rPr>
      </w:pPr>
      <w:r>
        <w:rPr>
          <w:rFonts w:cs="Arial"/>
          <w:sz w:val="22"/>
          <w:szCs w:val="22"/>
        </w:rPr>
        <w:t>          </w:t>
      </w:r>
      <w:r w:rsidR="00C80F6C" w:rsidRPr="00C81D28">
        <w:rPr>
          <w:rFonts w:cs="Arial"/>
          <w:sz w:val="22"/>
          <w:szCs w:val="22"/>
        </w:rPr>
        <w:t>(</w:t>
      </w:r>
      <w:proofErr w:type="spellStart"/>
      <w:r w:rsidR="00C80F6C" w:rsidRPr="00C81D28">
        <w:rPr>
          <w:rFonts w:cs="Arial"/>
          <w:sz w:val="22"/>
          <w:szCs w:val="22"/>
        </w:rPr>
        <w:t>i</w:t>
      </w:r>
      <w:proofErr w:type="spellEnd"/>
      <w:r w:rsidR="00C80F6C" w:rsidRPr="00C81D28">
        <w:rPr>
          <w:rFonts w:cs="Arial"/>
          <w:sz w:val="22"/>
          <w:szCs w:val="22"/>
        </w:rPr>
        <w:t>)     Unaided vision                            :   6/36 for each eye</w:t>
      </w:r>
    </w:p>
    <w:p w:rsidR="00C80F6C" w:rsidRPr="00C81D28" w:rsidRDefault="00C80F6C" w:rsidP="00CE7FAF">
      <w:pPr>
        <w:pStyle w:val="BodyText3"/>
        <w:spacing w:after="0" w:line="360" w:lineRule="auto"/>
        <w:rPr>
          <w:rFonts w:cs="Arial"/>
          <w:sz w:val="22"/>
          <w:szCs w:val="22"/>
        </w:rPr>
      </w:pPr>
      <w:r w:rsidRPr="00C81D28">
        <w:rPr>
          <w:rFonts w:cs="Arial"/>
          <w:sz w:val="22"/>
          <w:szCs w:val="22"/>
        </w:rPr>
        <w:t>                       </w:t>
      </w:r>
      <w:r w:rsidR="002F4BEA" w:rsidRPr="00C81D28">
        <w:rPr>
          <w:rFonts w:cs="Arial"/>
          <w:sz w:val="22"/>
          <w:szCs w:val="22"/>
        </w:rPr>
        <w:t xml:space="preserve">  </w:t>
      </w:r>
      <w:r w:rsidRPr="00C81D28">
        <w:rPr>
          <w:rFonts w:cs="Arial"/>
          <w:sz w:val="22"/>
          <w:szCs w:val="22"/>
        </w:rPr>
        <w:t>(ii)    Correctable with spectacles       :   at least 6/9 for each eye</w:t>
      </w:r>
    </w:p>
    <w:p w:rsidR="00C80F6C" w:rsidRPr="00C81D28" w:rsidRDefault="00C80F6C" w:rsidP="002F4BEA">
      <w:pPr>
        <w:pStyle w:val="BodyText3"/>
        <w:spacing w:after="0"/>
        <w:rPr>
          <w:rFonts w:cs="Arial"/>
          <w:sz w:val="22"/>
          <w:szCs w:val="22"/>
        </w:rPr>
      </w:pPr>
      <w:r w:rsidRPr="00C81D28">
        <w:rPr>
          <w:rFonts w:cs="Arial"/>
          <w:sz w:val="22"/>
          <w:szCs w:val="22"/>
        </w:rPr>
        <w:t xml:space="preserve">                        (iii)   </w:t>
      </w:r>
      <w:proofErr w:type="spellStart"/>
      <w:r w:rsidRPr="00C81D28">
        <w:rPr>
          <w:rFonts w:cs="Arial"/>
          <w:sz w:val="22"/>
          <w:szCs w:val="22"/>
        </w:rPr>
        <w:t>Dioptectric</w:t>
      </w:r>
      <w:proofErr w:type="spellEnd"/>
      <w:r w:rsidRPr="00C81D28">
        <w:rPr>
          <w:rFonts w:cs="Arial"/>
          <w:sz w:val="22"/>
          <w:szCs w:val="22"/>
        </w:rPr>
        <w:t xml:space="preserve"> power                        :   not exceeding </w:t>
      </w:r>
      <w:r w:rsidRPr="00C81D28">
        <w:rPr>
          <w:rFonts w:cs="Arial"/>
          <w:sz w:val="22"/>
          <w:szCs w:val="22"/>
          <w:u w:val="single"/>
        </w:rPr>
        <w:t>+</w:t>
      </w:r>
      <w:r w:rsidRPr="00C81D28">
        <w:rPr>
          <w:rFonts w:cs="Arial"/>
          <w:sz w:val="22"/>
          <w:szCs w:val="22"/>
        </w:rPr>
        <w:t xml:space="preserve"> 3.5 </w:t>
      </w:r>
      <w:proofErr w:type="spellStart"/>
      <w:r w:rsidRPr="00C81D28">
        <w:rPr>
          <w:rFonts w:cs="Arial"/>
          <w:sz w:val="22"/>
          <w:szCs w:val="22"/>
        </w:rPr>
        <w:t>Dioptres</w:t>
      </w:r>
      <w:proofErr w:type="spellEnd"/>
      <w:r w:rsidRPr="00C81D28">
        <w:rPr>
          <w:rFonts w:cs="Arial"/>
          <w:sz w:val="22"/>
          <w:szCs w:val="22"/>
        </w:rPr>
        <w:t xml:space="preserve"> including   </w:t>
      </w:r>
    </w:p>
    <w:p w:rsidR="00C80F6C" w:rsidRPr="00C81D28" w:rsidRDefault="00C80F6C" w:rsidP="002F4BEA">
      <w:pPr>
        <w:pStyle w:val="BodyText3"/>
        <w:spacing w:after="0"/>
        <w:rPr>
          <w:rFonts w:cs="Arial"/>
          <w:sz w:val="22"/>
          <w:szCs w:val="22"/>
        </w:rPr>
      </w:pPr>
      <w:r w:rsidRPr="00C81D28">
        <w:rPr>
          <w:rFonts w:cs="Arial"/>
          <w:sz w:val="22"/>
          <w:szCs w:val="22"/>
        </w:rPr>
        <w:t xml:space="preserve">                                                                                        </w:t>
      </w:r>
      <w:proofErr w:type="gramStart"/>
      <w:r w:rsidRPr="00C81D28">
        <w:rPr>
          <w:rFonts w:cs="Arial"/>
          <w:sz w:val="22"/>
          <w:szCs w:val="22"/>
        </w:rPr>
        <w:t>Astigmatism.</w:t>
      </w:r>
      <w:proofErr w:type="gramEnd"/>
      <w:r w:rsidRPr="00C81D28">
        <w:rPr>
          <w:rFonts w:cs="Arial"/>
          <w:sz w:val="22"/>
          <w:szCs w:val="22"/>
        </w:rPr>
        <w:t xml:space="preserve"> </w:t>
      </w:r>
    </w:p>
    <w:p w:rsidR="00C80F6C" w:rsidRPr="00C81D28" w:rsidRDefault="00C80F6C" w:rsidP="002F4BEA">
      <w:pPr>
        <w:pStyle w:val="BodyText3"/>
        <w:spacing w:after="0" w:line="360" w:lineRule="auto"/>
        <w:rPr>
          <w:rFonts w:cs="Arial"/>
          <w:sz w:val="22"/>
          <w:szCs w:val="22"/>
        </w:rPr>
      </w:pPr>
      <w:r w:rsidRPr="00C81D28">
        <w:rPr>
          <w:rFonts w:cs="Arial"/>
          <w:sz w:val="22"/>
          <w:szCs w:val="22"/>
        </w:rPr>
        <w:t xml:space="preserve">                        (iv)   Field of Vision                              :   Full </w:t>
      </w:r>
    </w:p>
    <w:p w:rsidR="00C80F6C" w:rsidRPr="00C81D28" w:rsidRDefault="00C80F6C" w:rsidP="002F4BEA">
      <w:pPr>
        <w:pStyle w:val="BodyText3"/>
        <w:spacing w:after="0" w:line="360" w:lineRule="auto"/>
        <w:rPr>
          <w:rFonts w:cs="Arial"/>
          <w:sz w:val="22"/>
          <w:szCs w:val="22"/>
        </w:rPr>
      </w:pPr>
      <w:r w:rsidRPr="00C81D28">
        <w:rPr>
          <w:rFonts w:cs="Arial"/>
          <w:sz w:val="22"/>
          <w:szCs w:val="22"/>
        </w:rPr>
        <w:t xml:space="preserve">                        (v)    </w:t>
      </w:r>
      <w:proofErr w:type="spellStart"/>
      <w:r w:rsidRPr="00C81D28">
        <w:rPr>
          <w:rFonts w:cs="Arial"/>
          <w:sz w:val="22"/>
          <w:szCs w:val="22"/>
        </w:rPr>
        <w:t>Colour</w:t>
      </w:r>
      <w:proofErr w:type="spellEnd"/>
      <w:r w:rsidRPr="00C81D28">
        <w:rPr>
          <w:rFonts w:cs="Arial"/>
          <w:sz w:val="22"/>
          <w:szCs w:val="22"/>
        </w:rPr>
        <w:t xml:space="preserve"> perception                       :   Minimum CP-III</w:t>
      </w:r>
    </w:p>
    <w:p w:rsidR="00C80F6C" w:rsidRPr="00C81D28" w:rsidRDefault="00C80F6C" w:rsidP="00C80F6C">
      <w:pPr>
        <w:pStyle w:val="BodyText3"/>
        <w:rPr>
          <w:rFonts w:cs="Arial"/>
          <w:sz w:val="22"/>
          <w:szCs w:val="22"/>
        </w:rPr>
      </w:pPr>
      <w:r w:rsidRPr="00C81D28">
        <w:rPr>
          <w:rFonts w:cs="Arial"/>
          <w:sz w:val="22"/>
          <w:szCs w:val="22"/>
        </w:rPr>
        <w:t xml:space="preserve">                        </w:t>
      </w:r>
      <w:proofErr w:type="gramStart"/>
      <w:r w:rsidRPr="00C81D28">
        <w:rPr>
          <w:rFonts w:cs="Arial"/>
          <w:sz w:val="22"/>
          <w:szCs w:val="22"/>
        </w:rPr>
        <w:t>(vi)   Corneal</w:t>
      </w:r>
      <w:proofErr w:type="gramEnd"/>
      <w:r w:rsidRPr="00C81D28">
        <w:rPr>
          <w:rFonts w:cs="Arial"/>
          <w:sz w:val="22"/>
          <w:szCs w:val="22"/>
        </w:rPr>
        <w:t xml:space="preserve"> Surgery                          :   PRK/LASIK is not acceptable</w:t>
      </w:r>
    </w:p>
    <w:p w:rsidR="00C80F6C" w:rsidRPr="00C81D28" w:rsidRDefault="00D40A2C" w:rsidP="00CE4B79">
      <w:pPr>
        <w:shd w:val="clear" w:color="auto" w:fill="FFFFFF" w:themeFill="background1"/>
        <w:rPr>
          <w:rFonts w:cs="Arial"/>
          <w:b/>
          <w:color w:val="FFFFFF" w:themeColor="background1"/>
        </w:rPr>
      </w:pPr>
      <w:r w:rsidRPr="00C81D28">
        <w:rPr>
          <w:rFonts w:cs="Arial"/>
          <w:b/>
          <w:color w:val="FFFFFF" w:themeColor="background1"/>
          <w:shd w:val="clear" w:color="auto" w:fill="002060"/>
        </w:rPr>
        <w:t>SELECTION PROEDURE</w:t>
      </w:r>
    </w:p>
    <w:p w:rsidR="009B5B57" w:rsidRPr="00C81D28" w:rsidRDefault="00D40A2C" w:rsidP="009B5B57">
      <w:pPr>
        <w:tabs>
          <w:tab w:val="left" w:pos="533"/>
        </w:tabs>
      </w:pPr>
      <w:r w:rsidRPr="00C81D28">
        <w:rPr>
          <w:rFonts w:cs="Arial"/>
        </w:rPr>
        <w:t xml:space="preserve">The recruitment of Personnel </w:t>
      </w:r>
      <w:proofErr w:type="gramStart"/>
      <w:r w:rsidRPr="00C81D28">
        <w:rPr>
          <w:rFonts w:cs="Arial"/>
        </w:rPr>
        <w:t>Below</w:t>
      </w:r>
      <w:proofErr w:type="gramEnd"/>
      <w:r w:rsidRPr="00C81D28">
        <w:rPr>
          <w:rFonts w:cs="Arial"/>
        </w:rPr>
        <w:t xml:space="preserve"> Officer Rank (PBOR) as an Airman in the IAF is conducted through All India Selection Tests and Recruitment Rallies.</w:t>
      </w:r>
      <w:r w:rsidR="009B5B57" w:rsidRPr="00C81D28">
        <w:t xml:space="preserve"> Airmen Selection Centre IN W.B.: Air Force Station (BKP). Near </w:t>
      </w:r>
      <w:proofErr w:type="spellStart"/>
      <w:r w:rsidR="009B5B57" w:rsidRPr="00C81D28">
        <w:t>Palta</w:t>
      </w:r>
      <w:proofErr w:type="spellEnd"/>
      <w:r w:rsidR="009B5B57" w:rsidRPr="00C81D28">
        <w:t xml:space="preserve"> Gate</w:t>
      </w:r>
      <w:proofErr w:type="gramStart"/>
      <w:r w:rsidR="009B5B57" w:rsidRPr="00C81D28">
        <w:t>..</w:t>
      </w:r>
      <w:proofErr w:type="gramEnd"/>
      <w:r w:rsidR="009B5B57" w:rsidRPr="00C81D28">
        <w:t>Pin 743122PH NO</w:t>
      </w:r>
      <w:proofErr w:type="gramStart"/>
      <w:r w:rsidR="009B5B57" w:rsidRPr="00C81D28">
        <w:t>:033</w:t>
      </w:r>
      <w:proofErr w:type="gramEnd"/>
      <w:r w:rsidR="009B5B57" w:rsidRPr="00C81D28">
        <w:t>-25921251.Extn:6391.</w:t>
      </w:r>
    </w:p>
    <w:p w:rsidR="00D40A2C" w:rsidRPr="00C81D28" w:rsidRDefault="00D40A2C" w:rsidP="00DF7EC7">
      <w:pPr>
        <w:rPr>
          <w:rFonts w:cs="Arial"/>
          <w:b/>
          <w:u w:val="single"/>
        </w:rPr>
      </w:pPr>
      <w:r w:rsidRPr="00C81D28">
        <w:rPr>
          <w:rFonts w:cs="Arial"/>
        </w:rPr>
        <w:t xml:space="preserve"> </w:t>
      </w:r>
    </w:p>
    <w:p w:rsidR="00D40A2C" w:rsidRPr="00C81D28" w:rsidRDefault="00D40A2C" w:rsidP="00D40A2C">
      <w:pPr>
        <w:numPr>
          <w:ilvl w:val="0"/>
          <w:numId w:val="5"/>
        </w:numPr>
        <w:spacing w:before="100" w:beforeAutospacing="1" w:after="100" w:afterAutospacing="1" w:line="240" w:lineRule="auto"/>
        <w:rPr>
          <w:rFonts w:eastAsia="Times New Roman" w:cs="Arial"/>
        </w:rPr>
      </w:pPr>
      <w:r w:rsidRPr="00C81D28">
        <w:rPr>
          <w:rFonts w:eastAsia="Times New Roman" w:cs="Arial"/>
          <w:b/>
          <w:bCs/>
        </w:rPr>
        <w:t>All India Selection Tests</w:t>
      </w:r>
      <w:r w:rsidRPr="00C81D28">
        <w:rPr>
          <w:rFonts w:eastAsia="Times New Roman" w:cs="Arial"/>
          <w:b/>
          <w:bCs/>
          <w:color w:val="0099FF"/>
        </w:rPr>
        <w:t>:</w:t>
      </w:r>
      <w:r w:rsidRPr="00C81D28">
        <w:rPr>
          <w:rFonts w:eastAsia="Times New Roman" w:cs="Arial"/>
          <w:b/>
          <w:bCs/>
        </w:rPr>
        <w:t xml:space="preserve"> </w:t>
      </w:r>
      <w:r w:rsidRPr="00C81D28">
        <w:rPr>
          <w:rFonts w:eastAsia="Times New Roman" w:cs="Arial"/>
        </w:rPr>
        <w:t>Advertisements are published in Employment News/</w:t>
      </w:r>
      <w:proofErr w:type="spellStart"/>
      <w:r w:rsidRPr="00C81D28">
        <w:rPr>
          <w:rFonts w:eastAsia="Times New Roman" w:cs="Arial"/>
        </w:rPr>
        <w:t>Rozgar</w:t>
      </w:r>
      <w:proofErr w:type="spellEnd"/>
      <w:r w:rsidRPr="00C81D28">
        <w:rPr>
          <w:rFonts w:eastAsia="Times New Roman" w:cs="Arial"/>
        </w:rPr>
        <w:t xml:space="preserve"> </w:t>
      </w:r>
      <w:proofErr w:type="spellStart"/>
      <w:r w:rsidRPr="00C81D28">
        <w:rPr>
          <w:rFonts w:eastAsia="Times New Roman" w:cs="Arial"/>
        </w:rPr>
        <w:t>Samachar</w:t>
      </w:r>
      <w:proofErr w:type="spellEnd"/>
      <w:r w:rsidRPr="00C81D28">
        <w:rPr>
          <w:rFonts w:eastAsia="Times New Roman" w:cs="Arial"/>
        </w:rPr>
        <w:t xml:space="preserve"> inviting the applications for All India Selection Tests (STs). In response to the advertisement, eligible male Indian Citizens are to forward application to the: </w:t>
      </w:r>
      <w:r w:rsidRPr="00C81D28">
        <w:rPr>
          <w:rFonts w:eastAsia="Times New Roman" w:cs="Arial"/>
        </w:rPr>
        <w:br/>
      </w:r>
      <w:r w:rsidRPr="00C81D28">
        <w:rPr>
          <w:rFonts w:eastAsia="Times New Roman" w:cs="Arial"/>
        </w:rPr>
        <w:br/>
      </w:r>
      <w:r w:rsidRPr="00C81D28">
        <w:rPr>
          <w:rFonts w:eastAsia="Times New Roman" w:cs="Arial"/>
          <w:b/>
          <w:bCs/>
        </w:rPr>
        <w:t xml:space="preserve">President, </w:t>
      </w:r>
      <w:r w:rsidRPr="00C81D28">
        <w:rPr>
          <w:rFonts w:eastAsia="Times New Roman" w:cs="Arial"/>
          <w:b/>
          <w:bCs/>
        </w:rPr>
        <w:br/>
        <w:t xml:space="preserve">Central Airmen Selection Board, </w:t>
      </w:r>
      <w:r w:rsidRPr="00C81D28">
        <w:rPr>
          <w:rFonts w:eastAsia="Times New Roman" w:cs="Arial"/>
          <w:b/>
          <w:bCs/>
        </w:rPr>
        <w:br/>
        <w:t xml:space="preserve">Post Box No. 11807, </w:t>
      </w:r>
      <w:r w:rsidRPr="00C81D28">
        <w:rPr>
          <w:rFonts w:eastAsia="Times New Roman" w:cs="Arial"/>
          <w:b/>
          <w:bCs/>
        </w:rPr>
        <w:br/>
        <w:t>New Delhi – 110 010</w:t>
      </w:r>
      <w:r w:rsidRPr="00C81D28">
        <w:rPr>
          <w:rFonts w:eastAsia="Times New Roman" w:cs="Arial"/>
        </w:rPr>
        <w:t xml:space="preserve"> </w:t>
      </w:r>
      <w:r w:rsidRPr="00C81D28">
        <w:rPr>
          <w:rFonts w:eastAsia="Times New Roman" w:cs="Arial"/>
        </w:rPr>
        <w:br/>
      </w:r>
      <w:r w:rsidRPr="00C81D28">
        <w:rPr>
          <w:rFonts w:eastAsia="Times New Roman" w:cs="Arial"/>
        </w:rPr>
        <w:br/>
      </w:r>
      <w:r w:rsidRPr="00C81D28">
        <w:rPr>
          <w:rFonts w:eastAsia="Times New Roman" w:cs="Arial"/>
          <w:b/>
          <w:bCs/>
        </w:rPr>
        <w:t>The Board sends admit cards to eligible and short listed candidates to appear in the Selection Tests.</w:t>
      </w:r>
    </w:p>
    <w:p w:rsidR="00D40A2C" w:rsidRPr="00C81D28" w:rsidRDefault="00D40A2C" w:rsidP="00D40A2C">
      <w:pPr>
        <w:numPr>
          <w:ilvl w:val="0"/>
          <w:numId w:val="6"/>
        </w:numPr>
        <w:spacing w:before="100" w:beforeAutospacing="1" w:after="100" w:afterAutospacing="1" w:line="240" w:lineRule="auto"/>
        <w:rPr>
          <w:rFonts w:eastAsia="Times New Roman" w:cs="Arial"/>
        </w:rPr>
      </w:pPr>
      <w:r w:rsidRPr="00C81D28">
        <w:rPr>
          <w:rFonts w:eastAsia="Times New Roman" w:cs="Arial"/>
          <w:b/>
          <w:bCs/>
        </w:rPr>
        <w:t xml:space="preserve">Recruitment </w:t>
      </w:r>
      <w:proofErr w:type="gramStart"/>
      <w:r w:rsidRPr="00C81D28">
        <w:rPr>
          <w:rFonts w:eastAsia="Times New Roman" w:cs="Arial"/>
          <w:b/>
          <w:bCs/>
        </w:rPr>
        <w:t>Rallies</w:t>
      </w:r>
      <w:r w:rsidRPr="00C81D28">
        <w:rPr>
          <w:rFonts w:eastAsia="Times New Roman" w:cs="Arial"/>
          <w:b/>
          <w:bCs/>
          <w:color w:val="0099FF"/>
        </w:rPr>
        <w:t xml:space="preserve"> :</w:t>
      </w:r>
      <w:proofErr w:type="gramEnd"/>
      <w:r w:rsidRPr="00C81D28">
        <w:rPr>
          <w:rFonts w:eastAsia="Times New Roman" w:cs="Arial"/>
        </w:rPr>
        <w:t xml:space="preserve"> Recruitment rallies are conducted at select places within the country from time to time.  Rally advertisements are published with the details of eligibility conditions, selection </w:t>
      </w:r>
      <w:proofErr w:type="spellStart"/>
      <w:r w:rsidRPr="00C81D28">
        <w:rPr>
          <w:rFonts w:eastAsia="Times New Roman" w:cs="Arial"/>
        </w:rPr>
        <w:t>programme</w:t>
      </w:r>
      <w:proofErr w:type="spellEnd"/>
      <w:r w:rsidRPr="00C81D28">
        <w:rPr>
          <w:rFonts w:eastAsia="Times New Roman" w:cs="Arial"/>
        </w:rPr>
        <w:t xml:space="preserve"> and rally venue in local/regional newspapers circulated in the region/area of the rally. For rally recruitment, eligible candidates are to report to the rally venue on the day of test with the requisite documents as published in the advertisements.  Further procedures will be briefed to the candidates at rally venue by the team of selections. </w:t>
      </w:r>
    </w:p>
    <w:p w:rsidR="00D40A2C" w:rsidRPr="00C81D28" w:rsidRDefault="00D40A2C" w:rsidP="00DF7EC7">
      <w:pPr>
        <w:rPr>
          <w:rFonts w:cs="Arial"/>
        </w:rPr>
      </w:pPr>
    </w:p>
    <w:p w:rsidR="00D40A2C" w:rsidRPr="00C81D28" w:rsidRDefault="00D40A2C" w:rsidP="00BF5362">
      <w:pPr>
        <w:pStyle w:val="ListParagraph"/>
        <w:numPr>
          <w:ilvl w:val="0"/>
          <w:numId w:val="8"/>
        </w:numPr>
        <w:spacing w:after="0" w:line="240" w:lineRule="auto"/>
        <w:rPr>
          <w:rFonts w:eastAsia="Times New Roman" w:cs="Arial"/>
        </w:rPr>
      </w:pPr>
      <w:r w:rsidRPr="00C81D28">
        <w:rPr>
          <w:rFonts w:eastAsia="Times New Roman" w:cs="Arial"/>
          <w:b/>
          <w:bCs/>
        </w:rPr>
        <w:t>Written Test</w:t>
      </w:r>
      <w:r w:rsidRPr="00C81D28">
        <w:rPr>
          <w:rFonts w:eastAsia="Times New Roman" w:cs="Arial"/>
          <w:b/>
          <w:bCs/>
          <w:color w:val="0099FF"/>
        </w:rPr>
        <w:t>:</w:t>
      </w:r>
      <w:r w:rsidRPr="00C81D28">
        <w:rPr>
          <w:rFonts w:eastAsia="Times New Roman" w:cs="Arial"/>
        </w:rPr>
        <w:t>  Candidates are tested in English, Physics &amp; Mathematics for Group ‘X’ (Technical) trades and in English &amp; Reasoning and General Awareness (RGA) for all Group ‘Y’ trades. </w:t>
      </w:r>
    </w:p>
    <w:p w:rsidR="00D40A2C" w:rsidRPr="00C81D28" w:rsidRDefault="00D40A2C" w:rsidP="00D40A2C">
      <w:pPr>
        <w:spacing w:after="0" w:line="240" w:lineRule="auto"/>
        <w:rPr>
          <w:rFonts w:eastAsia="Times New Roman" w:cs="Arial"/>
        </w:rPr>
      </w:pPr>
    </w:p>
    <w:p w:rsidR="00D40A2C" w:rsidRPr="00C81D28" w:rsidRDefault="00D40A2C" w:rsidP="00BF5362">
      <w:pPr>
        <w:pStyle w:val="ListParagraph"/>
        <w:numPr>
          <w:ilvl w:val="0"/>
          <w:numId w:val="8"/>
        </w:numPr>
        <w:spacing w:after="0" w:line="240" w:lineRule="auto"/>
        <w:jc w:val="both"/>
        <w:rPr>
          <w:rFonts w:eastAsia="Times New Roman" w:cs="Arial"/>
        </w:rPr>
      </w:pPr>
      <w:r w:rsidRPr="00C81D28">
        <w:rPr>
          <w:rFonts w:eastAsia="Times New Roman" w:cs="Arial"/>
        </w:rPr>
        <w:t xml:space="preserve">Written Test is objective type and question paper is bilingual (English &amp; Hindi), except English paper.  Written test </w:t>
      </w:r>
      <w:r w:rsidR="00BF5362" w:rsidRPr="00C81D28">
        <w:rPr>
          <w:rFonts w:eastAsia="Times New Roman" w:cs="Arial"/>
        </w:rPr>
        <w:t xml:space="preserve">                      </w:t>
      </w:r>
      <w:r w:rsidRPr="00C81D28">
        <w:rPr>
          <w:rFonts w:eastAsia="Times New Roman" w:cs="Arial"/>
        </w:rPr>
        <w:t xml:space="preserve">is based on CBSE syllabus of AISSCE.  Candidates for Group 'Z' (Musician) trade are tested in English dictation and proficiency to play the musical instrument applied for. </w:t>
      </w:r>
      <w:r w:rsidRPr="00C81D28">
        <w:rPr>
          <w:rFonts w:eastAsia="Times New Roman" w:cs="Arial"/>
          <w:b/>
          <w:bCs/>
        </w:rPr>
        <w:t>Candidates are to qualify in each paper/test separately</w:t>
      </w:r>
      <w:r w:rsidRPr="00C81D28">
        <w:rPr>
          <w:rFonts w:eastAsia="Times New Roman" w:cs="Arial"/>
        </w:rPr>
        <w:t>.</w:t>
      </w:r>
    </w:p>
    <w:p w:rsidR="00D40A2C" w:rsidRPr="00C81D28" w:rsidRDefault="00D40A2C" w:rsidP="00D40A2C">
      <w:pPr>
        <w:spacing w:after="0" w:line="240" w:lineRule="auto"/>
        <w:rPr>
          <w:rFonts w:eastAsia="Times New Roman" w:cs="Arial"/>
        </w:rPr>
      </w:pPr>
    </w:p>
    <w:p w:rsidR="00D40A2C" w:rsidRPr="00C81D28" w:rsidRDefault="00D40A2C" w:rsidP="00BF5362">
      <w:pPr>
        <w:pStyle w:val="ListParagraph"/>
        <w:numPr>
          <w:ilvl w:val="0"/>
          <w:numId w:val="7"/>
        </w:numPr>
        <w:spacing w:after="0" w:line="240" w:lineRule="auto"/>
        <w:rPr>
          <w:rFonts w:eastAsia="Times New Roman" w:cs="Arial"/>
        </w:rPr>
      </w:pPr>
      <w:r w:rsidRPr="00C81D28">
        <w:rPr>
          <w:rFonts w:eastAsia="Times New Roman" w:cs="Arial"/>
          <w:b/>
          <w:bCs/>
        </w:rPr>
        <w:t>Physical Fitness Test (PFT):</w:t>
      </w:r>
      <w:r w:rsidRPr="00C81D28">
        <w:rPr>
          <w:rFonts w:eastAsia="Times New Roman" w:cs="Arial"/>
        </w:rPr>
        <w:t xml:space="preserve">  Candidates passing the written tests are to undergo Physical Fitness </w:t>
      </w:r>
      <w:proofErr w:type="gramStart"/>
      <w:r w:rsidRPr="00C81D28">
        <w:rPr>
          <w:rFonts w:eastAsia="Times New Roman" w:cs="Arial"/>
        </w:rPr>
        <w:t>Test(</w:t>
      </w:r>
      <w:proofErr w:type="gramEnd"/>
      <w:r w:rsidRPr="00C81D28">
        <w:rPr>
          <w:rFonts w:eastAsia="Times New Roman" w:cs="Arial"/>
        </w:rPr>
        <w:t xml:space="preserve">PFT).  The PFT for all trades excluding Indian Air Force (Police) &amp; Indian Air Force (Security) trades consists of a 1.6 Km run to be completed within specified time.  The PFT for Indian Air Force (Police) &amp; Indian Air Force (Security) trades includes a 5 Km run &amp; 2.4 Km run to be completed in 30 minutes &amp; 15 minutes respectively. Candidates completing PFT earlier will be awarded additional marks on a sliding scale. </w:t>
      </w:r>
    </w:p>
    <w:p w:rsidR="00D40A2C" w:rsidRPr="00C81D28" w:rsidRDefault="00BF5362" w:rsidP="00BF5362">
      <w:pPr>
        <w:pStyle w:val="ListParagraph"/>
        <w:numPr>
          <w:ilvl w:val="0"/>
          <w:numId w:val="7"/>
        </w:numPr>
        <w:spacing w:after="0" w:line="240" w:lineRule="auto"/>
        <w:rPr>
          <w:rFonts w:eastAsia="Times New Roman" w:cs="Arial"/>
        </w:rPr>
      </w:pPr>
      <w:r w:rsidRPr="00C81D28">
        <w:rPr>
          <w:rFonts w:eastAsia="Times New Roman" w:cs="Arial"/>
          <w:b/>
          <w:bCs/>
        </w:rPr>
        <w:t>I</w:t>
      </w:r>
      <w:r w:rsidR="00D40A2C" w:rsidRPr="00C81D28">
        <w:rPr>
          <w:rFonts w:eastAsia="Times New Roman" w:cs="Arial"/>
          <w:b/>
          <w:bCs/>
        </w:rPr>
        <w:t>nterview:</w:t>
      </w:r>
      <w:r w:rsidR="00454A3A">
        <w:rPr>
          <w:rFonts w:eastAsia="Times New Roman" w:cs="Arial"/>
        </w:rPr>
        <w:t>  Candidates pass</w:t>
      </w:r>
      <w:r w:rsidR="00D40A2C" w:rsidRPr="00C81D28">
        <w:rPr>
          <w:rFonts w:eastAsia="Times New Roman" w:cs="Arial"/>
        </w:rPr>
        <w:t xml:space="preserve">ing PFT will be interviewed by a team of </w:t>
      </w:r>
      <w:proofErr w:type="gramStart"/>
      <w:r w:rsidR="00D40A2C" w:rsidRPr="00C81D28">
        <w:rPr>
          <w:rFonts w:eastAsia="Times New Roman" w:cs="Arial"/>
        </w:rPr>
        <w:t>Officers &amp;</w:t>
      </w:r>
      <w:proofErr w:type="gramEnd"/>
      <w:r w:rsidR="00D40A2C" w:rsidRPr="00C81D28">
        <w:rPr>
          <w:rFonts w:eastAsia="Times New Roman" w:cs="Arial"/>
        </w:rPr>
        <w:t xml:space="preserve"> Warrant ranks. Interview is normally conducted in English.  Working knowledge of English is thus essential.</w:t>
      </w:r>
    </w:p>
    <w:p w:rsidR="00D40A2C" w:rsidRPr="00C81D28" w:rsidRDefault="00D40A2C" w:rsidP="00D40A2C">
      <w:pPr>
        <w:spacing w:after="0" w:line="240" w:lineRule="auto"/>
        <w:rPr>
          <w:rFonts w:eastAsia="Times New Roman" w:cs="Arial"/>
        </w:rPr>
      </w:pPr>
    </w:p>
    <w:p w:rsidR="00D40A2C" w:rsidRPr="00C81D28" w:rsidRDefault="00D40A2C" w:rsidP="00BF5362">
      <w:pPr>
        <w:pStyle w:val="ListParagraph"/>
        <w:numPr>
          <w:ilvl w:val="0"/>
          <w:numId w:val="7"/>
        </w:numPr>
        <w:spacing w:after="0" w:line="240" w:lineRule="auto"/>
        <w:rPr>
          <w:rFonts w:eastAsia="Times New Roman" w:cs="Arial"/>
        </w:rPr>
      </w:pPr>
      <w:r w:rsidRPr="00C81D28">
        <w:rPr>
          <w:rFonts w:eastAsia="Times New Roman" w:cs="Arial"/>
          <w:b/>
          <w:bCs/>
        </w:rPr>
        <w:t>Trade Allocation Test (TAT</w:t>
      </w:r>
      <w:proofErr w:type="gramStart"/>
      <w:r w:rsidRPr="00C81D28">
        <w:rPr>
          <w:rFonts w:eastAsia="Times New Roman" w:cs="Arial"/>
          <w:b/>
          <w:bCs/>
          <w:color w:val="0099FF"/>
        </w:rPr>
        <w:t>) :</w:t>
      </w:r>
      <w:proofErr w:type="gramEnd"/>
      <w:r w:rsidRPr="00C81D28">
        <w:rPr>
          <w:rFonts w:eastAsia="Times New Roman" w:cs="Arial"/>
          <w:b/>
          <w:bCs/>
        </w:rPr>
        <w:t xml:space="preserve"> </w:t>
      </w:r>
      <w:r w:rsidRPr="00C81D28">
        <w:rPr>
          <w:rFonts w:eastAsia="Times New Roman" w:cs="Arial"/>
        </w:rPr>
        <w:t> Candidates of Group 'X' (Technical) trades who qualify in interview are to undergo Trade Allocation Test for bifurcation into Mechanical and Electronics stream.  Specific trade allotment within these streams will be carried out at Basic Training Institute (BTI), Air Force (Belgaum).</w:t>
      </w:r>
    </w:p>
    <w:p w:rsidR="00D40A2C" w:rsidRPr="00C81D28" w:rsidRDefault="00D40A2C" w:rsidP="00D40A2C">
      <w:pPr>
        <w:spacing w:after="0" w:line="240" w:lineRule="auto"/>
        <w:rPr>
          <w:rFonts w:eastAsia="Times New Roman" w:cs="Arial"/>
        </w:rPr>
      </w:pPr>
    </w:p>
    <w:p w:rsidR="00D40A2C" w:rsidRPr="00C81D28" w:rsidRDefault="00D40A2C" w:rsidP="00BF5362">
      <w:pPr>
        <w:pStyle w:val="ListParagraph"/>
        <w:numPr>
          <w:ilvl w:val="0"/>
          <w:numId w:val="7"/>
        </w:numPr>
        <w:spacing w:after="0" w:line="240" w:lineRule="auto"/>
        <w:rPr>
          <w:rFonts w:eastAsia="Times New Roman" w:cs="Arial"/>
        </w:rPr>
      </w:pPr>
      <w:r w:rsidRPr="00C81D28">
        <w:rPr>
          <w:rFonts w:eastAsia="Times New Roman" w:cs="Arial"/>
          <w:b/>
          <w:bCs/>
        </w:rPr>
        <w:t>Medical Examination</w:t>
      </w:r>
      <w:r w:rsidRPr="00C81D28">
        <w:rPr>
          <w:rFonts w:eastAsia="Times New Roman" w:cs="Arial"/>
          <w:b/>
          <w:bCs/>
          <w:color w:val="0099FF"/>
        </w:rPr>
        <w:t>:</w:t>
      </w:r>
      <w:r w:rsidRPr="00C81D28">
        <w:rPr>
          <w:rFonts w:eastAsia="Times New Roman" w:cs="Arial"/>
        </w:rPr>
        <w:t xml:space="preserve">  Candidates who are recommended in the interview will be medically examined by the Recruitment Medical Team as per Indian Air Force medical standards.  Medical certificates/certificates of fitness from other doctors will not be admissible except for </w:t>
      </w:r>
      <w:proofErr w:type="spellStart"/>
      <w:r w:rsidRPr="00C81D28">
        <w:rPr>
          <w:rFonts w:eastAsia="Times New Roman" w:cs="Arial"/>
        </w:rPr>
        <w:t>diopteric</w:t>
      </w:r>
      <w:proofErr w:type="spellEnd"/>
      <w:r w:rsidRPr="00C81D28">
        <w:rPr>
          <w:rFonts w:eastAsia="Times New Roman" w:cs="Arial"/>
        </w:rPr>
        <w:t xml:space="preserve"> power as stated in Medical Standards given in detail on this site.</w:t>
      </w:r>
    </w:p>
    <w:p w:rsidR="00CE4B79" w:rsidRPr="00C81D28" w:rsidRDefault="00CE4B79" w:rsidP="00246CF6">
      <w:pPr>
        <w:pStyle w:val="NormalWeb"/>
        <w:rPr>
          <w:rStyle w:val="Strong"/>
          <w:rFonts w:asciiTheme="minorHAnsi" w:hAnsiTheme="minorHAnsi"/>
          <w:sz w:val="22"/>
          <w:szCs w:val="22"/>
        </w:rPr>
      </w:pPr>
    </w:p>
    <w:p w:rsidR="00CE4B79" w:rsidRPr="00C81D28" w:rsidRDefault="00CE4B79" w:rsidP="00246CF6">
      <w:pPr>
        <w:pStyle w:val="NormalWeb"/>
        <w:rPr>
          <w:rStyle w:val="Strong"/>
          <w:rFonts w:asciiTheme="minorHAnsi" w:hAnsiTheme="minorHAnsi"/>
          <w:sz w:val="22"/>
          <w:szCs w:val="22"/>
        </w:rPr>
      </w:pPr>
    </w:p>
    <w:p w:rsidR="00246CF6" w:rsidRPr="00C81D28" w:rsidRDefault="00246CF6" w:rsidP="00246CF6">
      <w:pPr>
        <w:pStyle w:val="NormalWeb"/>
        <w:rPr>
          <w:rStyle w:val="Strong"/>
          <w:rFonts w:asciiTheme="minorHAnsi" w:hAnsiTheme="minorHAnsi"/>
          <w:sz w:val="22"/>
          <w:szCs w:val="22"/>
        </w:rPr>
      </w:pPr>
      <w:r w:rsidRPr="00C81D28">
        <w:rPr>
          <w:rStyle w:val="Strong"/>
          <w:rFonts w:asciiTheme="minorHAnsi" w:hAnsiTheme="minorHAnsi"/>
          <w:sz w:val="22"/>
          <w:szCs w:val="22"/>
        </w:rPr>
        <w:t xml:space="preserve">For career details in </w:t>
      </w:r>
      <w:proofErr w:type="spellStart"/>
      <w:r w:rsidRPr="00C81D28">
        <w:rPr>
          <w:rStyle w:val="Strong"/>
          <w:rFonts w:asciiTheme="minorHAnsi" w:hAnsiTheme="minorHAnsi"/>
          <w:sz w:val="22"/>
          <w:szCs w:val="22"/>
        </w:rPr>
        <w:t>Defence</w:t>
      </w:r>
      <w:proofErr w:type="spellEnd"/>
      <w:r w:rsidRPr="00C81D28">
        <w:rPr>
          <w:rStyle w:val="Strong"/>
          <w:rFonts w:asciiTheme="minorHAnsi" w:hAnsiTheme="minorHAnsi"/>
          <w:sz w:val="22"/>
          <w:szCs w:val="22"/>
        </w:rPr>
        <w:t xml:space="preserve"> </w:t>
      </w:r>
      <w:proofErr w:type="gramStart"/>
      <w:r w:rsidRPr="00C81D28">
        <w:rPr>
          <w:rStyle w:val="Strong"/>
          <w:rFonts w:asciiTheme="minorHAnsi" w:hAnsiTheme="minorHAnsi"/>
          <w:sz w:val="22"/>
          <w:szCs w:val="22"/>
        </w:rPr>
        <w:t>Services  Contact</w:t>
      </w:r>
      <w:proofErr w:type="gramEnd"/>
    </w:p>
    <w:p w:rsidR="00246CF6" w:rsidRPr="00454A3A" w:rsidRDefault="00246CF6" w:rsidP="00CE4B79">
      <w:pPr>
        <w:pStyle w:val="NormalWeb"/>
        <w:shd w:val="clear" w:color="auto" w:fill="002060"/>
        <w:rPr>
          <w:rStyle w:val="Strong"/>
          <w:rFonts w:asciiTheme="minorHAnsi" w:hAnsiTheme="minorHAnsi"/>
          <w:sz w:val="22"/>
          <w:szCs w:val="22"/>
        </w:rPr>
      </w:pPr>
      <w:r w:rsidRPr="00454A3A">
        <w:rPr>
          <w:rStyle w:val="Strong"/>
          <w:rFonts w:asciiTheme="minorHAnsi" w:hAnsiTheme="minorHAnsi"/>
          <w:sz w:val="22"/>
          <w:szCs w:val="22"/>
        </w:rPr>
        <w:t>Army</w:t>
      </w:r>
    </w:p>
    <w:p w:rsidR="00CE7FAF" w:rsidRPr="00C81D28" w:rsidRDefault="00CE7FAF" w:rsidP="000C16C5">
      <w:pPr>
        <w:pStyle w:val="NormalWeb"/>
        <w:spacing w:before="0" w:beforeAutospacing="0" w:after="0" w:afterAutospacing="0"/>
        <w:rPr>
          <w:rStyle w:val="Strong"/>
          <w:rFonts w:asciiTheme="minorHAnsi" w:hAnsiTheme="minorHAnsi" w:cs="Arial"/>
          <w:sz w:val="22"/>
          <w:szCs w:val="22"/>
        </w:rPr>
      </w:pPr>
      <w:r w:rsidRPr="00C81D28">
        <w:rPr>
          <w:rStyle w:val="Strong"/>
          <w:rFonts w:asciiTheme="minorHAnsi" w:hAnsiTheme="minorHAnsi" w:cs="Arial"/>
          <w:sz w:val="22"/>
          <w:szCs w:val="22"/>
        </w:rPr>
        <w:t>Additional Directorate General of Recruiting</w:t>
      </w:r>
      <w:r w:rsidRPr="00C81D28">
        <w:rPr>
          <w:rFonts w:asciiTheme="minorHAnsi" w:hAnsiTheme="minorHAnsi" w:cs="Arial"/>
          <w:b/>
          <w:bCs/>
          <w:sz w:val="22"/>
          <w:szCs w:val="22"/>
        </w:rPr>
        <w:br/>
      </w:r>
      <w:r w:rsidRPr="00C81D28">
        <w:rPr>
          <w:rStyle w:val="Strong"/>
          <w:rFonts w:asciiTheme="minorHAnsi" w:hAnsiTheme="minorHAnsi" w:cs="Arial"/>
          <w:sz w:val="22"/>
          <w:szCs w:val="22"/>
        </w:rPr>
        <w:t>RTG-6, AG's Branch</w:t>
      </w:r>
      <w:r w:rsidRPr="00C81D28">
        <w:rPr>
          <w:rFonts w:asciiTheme="minorHAnsi" w:hAnsiTheme="minorHAnsi" w:cs="Arial"/>
          <w:b/>
          <w:bCs/>
          <w:sz w:val="22"/>
          <w:szCs w:val="22"/>
        </w:rPr>
        <w:br/>
      </w:r>
      <w:r w:rsidRPr="00C81D28">
        <w:rPr>
          <w:rStyle w:val="Strong"/>
          <w:rFonts w:asciiTheme="minorHAnsi" w:hAnsiTheme="minorHAnsi" w:cs="Arial"/>
          <w:sz w:val="22"/>
          <w:szCs w:val="22"/>
        </w:rPr>
        <w:t xml:space="preserve">West Block - III </w:t>
      </w:r>
      <w:r w:rsidRPr="00C81D28">
        <w:rPr>
          <w:rFonts w:asciiTheme="minorHAnsi" w:hAnsiTheme="minorHAnsi" w:cs="Arial"/>
          <w:b/>
          <w:bCs/>
          <w:sz w:val="22"/>
          <w:szCs w:val="22"/>
        </w:rPr>
        <w:br/>
      </w:r>
      <w:r w:rsidRPr="00C81D28">
        <w:rPr>
          <w:rStyle w:val="Strong"/>
          <w:rFonts w:asciiTheme="minorHAnsi" w:hAnsiTheme="minorHAnsi" w:cs="Arial"/>
          <w:sz w:val="22"/>
          <w:szCs w:val="22"/>
        </w:rPr>
        <w:t xml:space="preserve">RK </w:t>
      </w:r>
      <w:proofErr w:type="spellStart"/>
      <w:r w:rsidRPr="00C81D28">
        <w:rPr>
          <w:rStyle w:val="Strong"/>
          <w:rFonts w:asciiTheme="minorHAnsi" w:hAnsiTheme="minorHAnsi" w:cs="Arial"/>
          <w:sz w:val="22"/>
          <w:szCs w:val="22"/>
        </w:rPr>
        <w:t>Puram</w:t>
      </w:r>
      <w:proofErr w:type="spellEnd"/>
      <w:r w:rsidRPr="00C81D28">
        <w:rPr>
          <w:rFonts w:asciiTheme="minorHAnsi" w:hAnsiTheme="minorHAnsi" w:cs="Arial"/>
          <w:b/>
          <w:bCs/>
          <w:sz w:val="22"/>
          <w:szCs w:val="22"/>
        </w:rPr>
        <w:br/>
      </w:r>
      <w:r w:rsidRPr="00C81D28">
        <w:rPr>
          <w:rStyle w:val="Strong"/>
          <w:rFonts w:asciiTheme="minorHAnsi" w:hAnsiTheme="minorHAnsi" w:cs="Arial"/>
          <w:sz w:val="22"/>
          <w:szCs w:val="22"/>
        </w:rPr>
        <w:t>New Delhi – 110066</w:t>
      </w:r>
    </w:p>
    <w:p w:rsidR="000C16C5" w:rsidRPr="00C81D28" w:rsidRDefault="000C16C5" w:rsidP="000C16C5">
      <w:pPr>
        <w:pStyle w:val="NormalWeb"/>
        <w:spacing w:before="0" w:beforeAutospacing="0" w:after="0" w:afterAutospacing="0"/>
        <w:rPr>
          <w:rStyle w:val="Strong"/>
          <w:rFonts w:asciiTheme="minorHAnsi" w:hAnsiTheme="minorHAnsi" w:cs="Arial"/>
          <w:sz w:val="22"/>
          <w:szCs w:val="22"/>
        </w:rPr>
      </w:pPr>
      <w:r w:rsidRPr="00C81D28">
        <w:rPr>
          <w:rStyle w:val="Strong"/>
          <w:rFonts w:asciiTheme="minorHAnsi" w:hAnsiTheme="minorHAnsi" w:cs="Arial"/>
          <w:sz w:val="22"/>
          <w:szCs w:val="22"/>
        </w:rPr>
        <w:t xml:space="preserve">Web </w:t>
      </w:r>
      <w:proofErr w:type="gramStart"/>
      <w:r w:rsidRPr="00C81D28">
        <w:rPr>
          <w:rStyle w:val="Strong"/>
          <w:rFonts w:asciiTheme="minorHAnsi" w:hAnsiTheme="minorHAnsi" w:cs="Arial"/>
          <w:sz w:val="22"/>
          <w:szCs w:val="22"/>
        </w:rPr>
        <w:t>site :</w:t>
      </w:r>
      <w:proofErr w:type="gramEnd"/>
      <w:r w:rsidRPr="00C81D28">
        <w:rPr>
          <w:rStyle w:val="Strong"/>
          <w:rFonts w:asciiTheme="minorHAnsi" w:hAnsiTheme="minorHAnsi" w:cs="Arial"/>
          <w:sz w:val="22"/>
          <w:szCs w:val="22"/>
        </w:rPr>
        <w:t xml:space="preserve"> </w:t>
      </w:r>
      <w:r w:rsidRPr="00C81D28">
        <w:rPr>
          <w:rStyle w:val="url"/>
          <w:rFonts w:asciiTheme="minorHAnsi" w:hAnsiTheme="minorHAnsi"/>
          <w:b/>
          <w:bCs/>
          <w:sz w:val="22"/>
          <w:szCs w:val="22"/>
        </w:rPr>
        <w:t>joinindianarmy.nic.in</w:t>
      </w:r>
    </w:p>
    <w:p w:rsidR="000C16C5" w:rsidRPr="00C81D28" w:rsidRDefault="000C16C5" w:rsidP="00246CF6">
      <w:pPr>
        <w:pStyle w:val="NormalWeb"/>
        <w:rPr>
          <w:rFonts w:asciiTheme="minorHAnsi" w:hAnsiTheme="minorHAnsi" w:cs="Arial"/>
          <w:sz w:val="22"/>
          <w:szCs w:val="22"/>
        </w:rPr>
      </w:pPr>
    </w:p>
    <w:p w:rsidR="00246CF6" w:rsidRPr="00454A3A" w:rsidRDefault="00CE7FAF" w:rsidP="00CE4B79">
      <w:pPr>
        <w:pStyle w:val="NormalWeb"/>
        <w:shd w:val="clear" w:color="auto" w:fill="002060"/>
        <w:rPr>
          <w:rFonts w:asciiTheme="minorHAnsi" w:hAnsiTheme="minorHAnsi" w:cs="Arial"/>
          <w:sz w:val="22"/>
          <w:szCs w:val="22"/>
        </w:rPr>
      </w:pPr>
      <w:r w:rsidRPr="00454A3A">
        <w:rPr>
          <w:rFonts w:asciiTheme="minorHAnsi" w:hAnsiTheme="minorHAnsi" w:cs="Arial"/>
          <w:sz w:val="22"/>
          <w:szCs w:val="22"/>
        </w:rPr>
        <w:t> </w:t>
      </w:r>
      <w:r w:rsidR="00246CF6" w:rsidRPr="00454A3A">
        <w:rPr>
          <w:rStyle w:val="Strong"/>
          <w:rFonts w:asciiTheme="minorHAnsi" w:hAnsiTheme="minorHAnsi"/>
          <w:sz w:val="22"/>
          <w:szCs w:val="22"/>
        </w:rPr>
        <w:t>Navy</w:t>
      </w:r>
    </w:p>
    <w:p w:rsidR="00246CF6" w:rsidRPr="00C81D28" w:rsidRDefault="00246CF6" w:rsidP="00CE7FAF">
      <w:pPr>
        <w:pStyle w:val="NormalWeb"/>
        <w:rPr>
          <w:rFonts w:asciiTheme="minorHAnsi" w:hAnsiTheme="minorHAnsi" w:cs="Arial"/>
          <w:color w:val="000099"/>
          <w:sz w:val="22"/>
          <w:szCs w:val="22"/>
        </w:rPr>
      </w:pPr>
      <w:r w:rsidRPr="00C81D28">
        <w:rPr>
          <w:rFonts w:asciiTheme="minorHAnsi" w:hAnsiTheme="minorHAnsi" w:cs="Arial"/>
          <w:sz w:val="22"/>
          <w:szCs w:val="22"/>
        </w:rPr>
        <w:t>The Directorate of Manpower Planning &amp; Recruitment</w:t>
      </w:r>
      <w:proofErr w:type="gramStart"/>
      <w:r w:rsidRPr="00C81D28">
        <w:rPr>
          <w:rFonts w:asciiTheme="minorHAnsi" w:hAnsiTheme="minorHAnsi" w:cs="Arial"/>
          <w:sz w:val="22"/>
          <w:szCs w:val="22"/>
        </w:rPr>
        <w:t>,</w:t>
      </w:r>
      <w:proofErr w:type="gramEnd"/>
      <w:r w:rsidRPr="00C81D28">
        <w:rPr>
          <w:rFonts w:asciiTheme="minorHAnsi" w:hAnsiTheme="minorHAnsi" w:cs="Arial"/>
          <w:sz w:val="22"/>
          <w:szCs w:val="22"/>
        </w:rPr>
        <w:br/>
        <w:t xml:space="preserve">Naval Headquarters, </w:t>
      </w:r>
      <w:proofErr w:type="spellStart"/>
      <w:r w:rsidRPr="00C81D28">
        <w:rPr>
          <w:rFonts w:asciiTheme="minorHAnsi" w:hAnsiTheme="minorHAnsi" w:cs="Arial"/>
          <w:sz w:val="22"/>
          <w:szCs w:val="22"/>
        </w:rPr>
        <w:t>Sena</w:t>
      </w:r>
      <w:proofErr w:type="spellEnd"/>
      <w:r w:rsidRPr="00C81D28">
        <w:rPr>
          <w:rFonts w:asciiTheme="minorHAnsi" w:hAnsiTheme="minorHAnsi" w:cs="Arial"/>
          <w:sz w:val="22"/>
          <w:szCs w:val="22"/>
        </w:rPr>
        <w:t xml:space="preserve"> </w:t>
      </w:r>
      <w:proofErr w:type="spellStart"/>
      <w:r w:rsidRPr="00C81D28">
        <w:rPr>
          <w:rFonts w:asciiTheme="minorHAnsi" w:hAnsiTheme="minorHAnsi" w:cs="Arial"/>
          <w:sz w:val="22"/>
          <w:szCs w:val="22"/>
        </w:rPr>
        <w:t>Bhawan</w:t>
      </w:r>
      <w:proofErr w:type="spellEnd"/>
      <w:r w:rsidRPr="00C81D28">
        <w:rPr>
          <w:rFonts w:asciiTheme="minorHAnsi" w:hAnsiTheme="minorHAnsi" w:cs="Arial"/>
          <w:sz w:val="22"/>
          <w:szCs w:val="22"/>
        </w:rPr>
        <w:t>,</w:t>
      </w:r>
      <w:r w:rsidRPr="00C81D28">
        <w:rPr>
          <w:rFonts w:asciiTheme="minorHAnsi" w:hAnsiTheme="minorHAnsi" w:cs="Arial"/>
          <w:sz w:val="22"/>
          <w:szCs w:val="22"/>
        </w:rPr>
        <w:br/>
        <w:t>New Delhi-110011</w:t>
      </w:r>
      <w:r w:rsidRPr="00C81D28">
        <w:rPr>
          <w:rFonts w:asciiTheme="minorHAnsi" w:hAnsiTheme="minorHAnsi" w:cs="Arial"/>
          <w:sz w:val="22"/>
          <w:szCs w:val="22"/>
        </w:rPr>
        <w:br/>
        <w:t>Tele:23010151</w:t>
      </w:r>
      <w:r w:rsidRPr="00C81D28">
        <w:rPr>
          <w:rFonts w:asciiTheme="minorHAnsi" w:hAnsiTheme="minorHAnsi" w:cs="Arial"/>
          <w:sz w:val="22"/>
          <w:szCs w:val="22"/>
        </w:rPr>
        <w:br/>
      </w:r>
      <w:proofErr w:type="spellStart"/>
      <w:r w:rsidRPr="00C81D28">
        <w:rPr>
          <w:rFonts w:asciiTheme="minorHAnsi" w:hAnsiTheme="minorHAnsi" w:cs="Arial"/>
          <w:sz w:val="22"/>
          <w:szCs w:val="22"/>
        </w:rPr>
        <w:t>TeleFax</w:t>
      </w:r>
      <w:proofErr w:type="spellEnd"/>
      <w:r w:rsidRPr="00C81D28">
        <w:rPr>
          <w:rFonts w:asciiTheme="minorHAnsi" w:hAnsiTheme="minorHAnsi" w:cs="Arial"/>
          <w:sz w:val="22"/>
          <w:szCs w:val="22"/>
        </w:rPr>
        <w:t xml:space="preserve"> : 011- 23011282, 23010097.</w:t>
      </w:r>
      <w:r w:rsidRPr="00C81D28">
        <w:rPr>
          <w:rFonts w:asciiTheme="minorHAnsi" w:hAnsiTheme="minorHAnsi"/>
          <w:sz w:val="22"/>
          <w:szCs w:val="22"/>
        </w:rPr>
        <w:t xml:space="preserve">Website: </w:t>
      </w:r>
      <w:r w:rsidRPr="00C81D28">
        <w:rPr>
          <w:rFonts w:asciiTheme="minorHAnsi" w:hAnsiTheme="minorHAnsi"/>
          <w:color w:val="000099"/>
          <w:sz w:val="22"/>
          <w:szCs w:val="22"/>
        </w:rPr>
        <w:t>http://www.nausena-bharti.nic.in</w:t>
      </w:r>
    </w:p>
    <w:p w:rsidR="00246CF6" w:rsidRPr="00454A3A" w:rsidRDefault="00246CF6" w:rsidP="00CE4B79">
      <w:pPr>
        <w:pStyle w:val="NormalWeb"/>
        <w:shd w:val="clear" w:color="auto" w:fill="002060"/>
        <w:rPr>
          <w:rFonts w:asciiTheme="minorHAnsi" w:hAnsiTheme="minorHAnsi"/>
          <w:b/>
          <w:sz w:val="22"/>
          <w:szCs w:val="22"/>
        </w:rPr>
      </w:pPr>
      <w:r w:rsidRPr="00454A3A">
        <w:rPr>
          <w:rFonts w:asciiTheme="minorHAnsi" w:hAnsiTheme="minorHAnsi"/>
          <w:b/>
          <w:sz w:val="22"/>
          <w:szCs w:val="22"/>
        </w:rPr>
        <w:t>Air Force</w:t>
      </w:r>
    </w:p>
    <w:p w:rsidR="00246CF6" w:rsidRPr="00C81D28" w:rsidRDefault="00246CF6" w:rsidP="00CE7FAF">
      <w:pPr>
        <w:spacing w:before="100" w:beforeAutospacing="1" w:after="100" w:afterAutospacing="1" w:line="240" w:lineRule="auto"/>
        <w:rPr>
          <w:rFonts w:eastAsia="Times New Roman" w:cs="Arial"/>
        </w:rPr>
      </w:pPr>
      <w:r w:rsidRPr="00C81D28">
        <w:rPr>
          <w:rFonts w:eastAsia="Times New Roman" w:cs="Arial"/>
          <w:b/>
          <w:color w:val="800080"/>
          <w:u w:val="single"/>
          <w:lang w:val="en-IN"/>
        </w:rPr>
        <w:t>‘DISHA’</w:t>
      </w:r>
    </w:p>
    <w:p w:rsidR="00CE7FAF" w:rsidRPr="00C81D28" w:rsidRDefault="00246CF6" w:rsidP="00CE7FAF">
      <w:pPr>
        <w:spacing w:after="0" w:line="200" w:lineRule="exact"/>
        <w:rPr>
          <w:rFonts w:eastAsia="Times New Roman" w:cs="Arial"/>
        </w:rPr>
      </w:pPr>
      <w:r w:rsidRPr="00C81D28">
        <w:rPr>
          <w:rFonts w:eastAsia="Times New Roman" w:cs="Arial"/>
          <w:lang w:val="en-IN"/>
        </w:rPr>
        <w:t>Air Headquarters (</w:t>
      </w:r>
      <w:proofErr w:type="spellStart"/>
      <w:r w:rsidRPr="00C81D28">
        <w:rPr>
          <w:rFonts w:eastAsia="Times New Roman" w:cs="Arial"/>
          <w:lang w:val="en-IN"/>
        </w:rPr>
        <w:t>Vayu</w:t>
      </w:r>
      <w:proofErr w:type="spellEnd"/>
      <w:r w:rsidRPr="00C81D28">
        <w:rPr>
          <w:rFonts w:eastAsia="Times New Roman" w:cs="Arial"/>
          <w:lang w:val="en-IN"/>
        </w:rPr>
        <w:t xml:space="preserve"> </w:t>
      </w:r>
      <w:proofErr w:type="spellStart"/>
      <w:r w:rsidRPr="00C81D28">
        <w:rPr>
          <w:rFonts w:eastAsia="Times New Roman" w:cs="Arial"/>
          <w:lang w:val="en-IN"/>
        </w:rPr>
        <w:t>Bhawan</w:t>
      </w:r>
      <w:proofErr w:type="spellEnd"/>
      <w:r w:rsidRPr="00C81D28">
        <w:rPr>
          <w:rFonts w:eastAsia="Times New Roman" w:cs="Arial"/>
          <w:lang w:val="en-IN"/>
        </w:rPr>
        <w:t>)</w:t>
      </w:r>
    </w:p>
    <w:p w:rsidR="00246CF6" w:rsidRPr="00C81D28" w:rsidRDefault="00246CF6" w:rsidP="00CE7FAF">
      <w:pPr>
        <w:spacing w:after="0" w:line="240" w:lineRule="auto"/>
        <w:rPr>
          <w:rFonts w:eastAsia="Times New Roman" w:cs="Arial"/>
        </w:rPr>
      </w:pPr>
      <w:proofErr w:type="spellStart"/>
      <w:r w:rsidRPr="00C81D28">
        <w:rPr>
          <w:rFonts w:eastAsia="Times New Roman" w:cs="Arial"/>
          <w:lang w:val="en-IN"/>
        </w:rPr>
        <w:t>Motilal</w:t>
      </w:r>
      <w:proofErr w:type="spellEnd"/>
      <w:r w:rsidRPr="00C81D28">
        <w:rPr>
          <w:rFonts w:eastAsia="Times New Roman" w:cs="Arial"/>
          <w:lang w:val="en-IN"/>
        </w:rPr>
        <w:t xml:space="preserve"> Nehru Marg</w:t>
      </w:r>
    </w:p>
    <w:p w:rsidR="00246CF6" w:rsidRPr="00C81D28" w:rsidRDefault="00246CF6" w:rsidP="00CE7FAF">
      <w:pPr>
        <w:spacing w:after="0" w:line="240" w:lineRule="auto"/>
        <w:rPr>
          <w:rFonts w:eastAsia="Times New Roman" w:cs="Arial"/>
        </w:rPr>
      </w:pPr>
      <w:r w:rsidRPr="00C81D28">
        <w:rPr>
          <w:rFonts w:eastAsia="Times New Roman" w:cs="Arial"/>
          <w:lang w:val="en-IN"/>
        </w:rPr>
        <w:t>New Delhi – 110106</w:t>
      </w:r>
    </w:p>
    <w:p w:rsidR="00246CF6" w:rsidRPr="00C81D28" w:rsidRDefault="00246CF6" w:rsidP="00CE7FAF">
      <w:pPr>
        <w:spacing w:after="0" w:line="240" w:lineRule="auto"/>
        <w:rPr>
          <w:rFonts w:eastAsia="Times New Roman" w:cs="Arial"/>
        </w:rPr>
      </w:pPr>
      <w:r w:rsidRPr="00C81D28">
        <w:rPr>
          <w:rFonts w:eastAsia="Times New Roman" w:cs="Arial"/>
          <w:lang w:val="en-IN"/>
        </w:rPr>
        <w:t>Tele: 011 – 23013690</w:t>
      </w:r>
    </w:p>
    <w:p w:rsidR="00246CF6" w:rsidRPr="00C81D28" w:rsidRDefault="00246CF6" w:rsidP="00CE7FAF">
      <w:pPr>
        <w:spacing w:after="0" w:line="240" w:lineRule="auto"/>
        <w:rPr>
          <w:rFonts w:eastAsia="Times New Roman" w:cs="Arial"/>
        </w:rPr>
      </w:pPr>
      <w:r w:rsidRPr="00C81D28">
        <w:rPr>
          <w:rFonts w:eastAsia="Times New Roman" w:cs="Arial"/>
          <w:lang w:val="en-IN"/>
        </w:rPr>
        <w:t xml:space="preserve">011- 23010231 </w:t>
      </w:r>
      <w:proofErr w:type="spellStart"/>
      <w:r w:rsidRPr="00C81D28">
        <w:rPr>
          <w:rFonts w:eastAsia="Times New Roman" w:cs="Arial"/>
          <w:lang w:val="en-IN"/>
        </w:rPr>
        <w:t>Extn</w:t>
      </w:r>
      <w:proofErr w:type="spellEnd"/>
      <w:r w:rsidRPr="00C81D28">
        <w:rPr>
          <w:rFonts w:eastAsia="Times New Roman" w:cs="Arial"/>
          <w:lang w:val="en-IN"/>
        </w:rPr>
        <w:t xml:space="preserve"> 7080</w:t>
      </w:r>
    </w:p>
    <w:p w:rsidR="00246CF6" w:rsidRPr="00C81D28" w:rsidRDefault="00246CF6" w:rsidP="00CE7FAF">
      <w:pPr>
        <w:spacing w:after="0" w:line="240" w:lineRule="auto"/>
        <w:rPr>
          <w:rFonts w:eastAsia="Times New Roman" w:cs="Times New Roman"/>
        </w:rPr>
      </w:pPr>
      <w:r w:rsidRPr="00C81D28">
        <w:rPr>
          <w:rFonts w:eastAsia="Times New Roman" w:cs="Times New Roman"/>
          <w:lang w:val="en-IN"/>
        </w:rPr>
        <w:t>Fax – 011 – 23017918</w:t>
      </w:r>
    </w:p>
    <w:p w:rsidR="00D40A2C" w:rsidRPr="000C16C5" w:rsidRDefault="00246CF6" w:rsidP="00DF7EC7">
      <w:pPr>
        <w:rPr>
          <w:rFonts w:ascii="Arial" w:hAnsi="Arial" w:cs="Arial"/>
          <w:color w:val="000099"/>
          <w:sz w:val="20"/>
          <w:szCs w:val="20"/>
        </w:rPr>
      </w:pPr>
      <w:r w:rsidRPr="00460C61">
        <w:rPr>
          <w:rFonts w:cs="Arial"/>
          <w:sz w:val="24"/>
          <w:szCs w:val="24"/>
        </w:rPr>
        <w:t>Web</w:t>
      </w:r>
      <w:r>
        <w:rPr>
          <w:rFonts w:ascii="Arial" w:hAnsi="Arial" w:cs="Arial"/>
          <w:sz w:val="20"/>
          <w:szCs w:val="20"/>
        </w:rPr>
        <w:t xml:space="preserve">site: </w:t>
      </w:r>
      <w:r w:rsidRPr="000C16C5">
        <w:rPr>
          <w:rFonts w:ascii="Arial" w:hAnsi="Arial" w:cs="Arial"/>
          <w:color w:val="000099"/>
          <w:sz w:val="20"/>
          <w:szCs w:val="20"/>
        </w:rPr>
        <w:t>http://www.careerairforce.nic.in</w:t>
      </w:r>
    </w:p>
    <w:sectPr w:rsidR="00D40A2C" w:rsidRPr="000C16C5" w:rsidSect="00B875C4">
      <w:pgSz w:w="12240" w:h="20160" w:code="5"/>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D2507"/>
    <w:multiLevelType w:val="multilevel"/>
    <w:tmpl w:val="7C8C6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426CD4"/>
    <w:multiLevelType w:val="multilevel"/>
    <w:tmpl w:val="C01810C0"/>
    <w:lvl w:ilvl="0">
      <w:start w:val="1"/>
      <w:numFmt w:val="bullet"/>
      <w:lvlText w:val=""/>
      <w:lvlJc w:val="left"/>
      <w:pPr>
        <w:tabs>
          <w:tab w:val="num" w:pos="2610"/>
        </w:tabs>
        <w:ind w:left="2610" w:hanging="360"/>
      </w:pPr>
      <w:rPr>
        <w:rFonts w:ascii="Symbol" w:hAnsi="Symbol" w:hint="default"/>
        <w:sz w:val="20"/>
      </w:rPr>
    </w:lvl>
    <w:lvl w:ilvl="1" w:tentative="1">
      <w:start w:val="1"/>
      <w:numFmt w:val="bullet"/>
      <w:lvlText w:val="o"/>
      <w:lvlJc w:val="left"/>
      <w:pPr>
        <w:tabs>
          <w:tab w:val="num" w:pos="3330"/>
        </w:tabs>
        <w:ind w:left="3330" w:hanging="360"/>
      </w:pPr>
      <w:rPr>
        <w:rFonts w:ascii="Courier New" w:hAnsi="Courier New" w:hint="default"/>
        <w:sz w:val="20"/>
      </w:rPr>
    </w:lvl>
    <w:lvl w:ilvl="2" w:tentative="1">
      <w:start w:val="1"/>
      <w:numFmt w:val="bullet"/>
      <w:lvlText w:val=""/>
      <w:lvlJc w:val="left"/>
      <w:pPr>
        <w:tabs>
          <w:tab w:val="num" w:pos="4050"/>
        </w:tabs>
        <w:ind w:left="4050" w:hanging="360"/>
      </w:pPr>
      <w:rPr>
        <w:rFonts w:ascii="Wingdings" w:hAnsi="Wingdings" w:hint="default"/>
        <w:sz w:val="20"/>
      </w:rPr>
    </w:lvl>
    <w:lvl w:ilvl="3" w:tentative="1">
      <w:start w:val="1"/>
      <w:numFmt w:val="bullet"/>
      <w:lvlText w:val=""/>
      <w:lvlJc w:val="left"/>
      <w:pPr>
        <w:tabs>
          <w:tab w:val="num" w:pos="4770"/>
        </w:tabs>
        <w:ind w:left="4770" w:hanging="360"/>
      </w:pPr>
      <w:rPr>
        <w:rFonts w:ascii="Wingdings" w:hAnsi="Wingdings" w:hint="default"/>
        <w:sz w:val="20"/>
      </w:rPr>
    </w:lvl>
    <w:lvl w:ilvl="4" w:tentative="1">
      <w:start w:val="1"/>
      <w:numFmt w:val="bullet"/>
      <w:lvlText w:val=""/>
      <w:lvlJc w:val="left"/>
      <w:pPr>
        <w:tabs>
          <w:tab w:val="num" w:pos="5490"/>
        </w:tabs>
        <w:ind w:left="5490" w:hanging="360"/>
      </w:pPr>
      <w:rPr>
        <w:rFonts w:ascii="Wingdings" w:hAnsi="Wingdings" w:hint="default"/>
        <w:sz w:val="20"/>
      </w:rPr>
    </w:lvl>
    <w:lvl w:ilvl="5" w:tentative="1">
      <w:start w:val="1"/>
      <w:numFmt w:val="bullet"/>
      <w:lvlText w:val=""/>
      <w:lvlJc w:val="left"/>
      <w:pPr>
        <w:tabs>
          <w:tab w:val="num" w:pos="6210"/>
        </w:tabs>
        <w:ind w:left="6210" w:hanging="360"/>
      </w:pPr>
      <w:rPr>
        <w:rFonts w:ascii="Wingdings" w:hAnsi="Wingdings" w:hint="default"/>
        <w:sz w:val="20"/>
      </w:rPr>
    </w:lvl>
    <w:lvl w:ilvl="6" w:tentative="1">
      <w:start w:val="1"/>
      <w:numFmt w:val="bullet"/>
      <w:lvlText w:val=""/>
      <w:lvlJc w:val="left"/>
      <w:pPr>
        <w:tabs>
          <w:tab w:val="num" w:pos="6930"/>
        </w:tabs>
        <w:ind w:left="6930" w:hanging="360"/>
      </w:pPr>
      <w:rPr>
        <w:rFonts w:ascii="Wingdings" w:hAnsi="Wingdings" w:hint="default"/>
        <w:sz w:val="20"/>
      </w:rPr>
    </w:lvl>
    <w:lvl w:ilvl="7" w:tentative="1">
      <w:start w:val="1"/>
      <w:numFmt w:val="bullet"/>
      <w:lvlText w:val=""/>
      <w:lvlJc w:val="left"/>
      <w:pPr>
        <w:tabs>
          <w:tab w:val="num" w:pos="7650"/>
        </w:tabs>
        <w:ind w:left="7650" w:hanging="360"/>
      </w:pPr>
      <w:rPr>
        <w:rFonts w:ascii="Wingdings" w:hAnsi="Wingdings" w:hint="default"/>
        <w:sz w:val="20"/>
      </w:rPr>
    </w:lvl>
    <w:lvl w:ilvl="8" w:tentative="1">
      <w:start w:val="1"/>
      <w:numFmt w:val="bullet"/>
      <w:lvlText w:val=""/>
      <w:lvlJc w:val="left"/>
      <w:pPr>
        <w:tabs>
          <w:tab w:val="num" w:pos="8370"/>
        </w:tabs>
        <w:ind w:left="8370" w:hanging="360"/>
      </w:pPr>
      <w:rPr>
        <w:rFonts w:ascii="Wingdings" w:hAnsi="Wingdings" w:hint="default"/>
        <w:sz w:val="20"/>
      </w:rPr>
    </w:lvl>
  </w:abstractNum>
  <w:abstractNum w:abstractNumId="2">
    <w:nsid w:val="0D535B3B"/>
    <w:multiLevelType w:val="multilevel"/>
    <w:tmpl w:val="7B74B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BB5182"/>
    <w:multiLevelType w:val="multilevel"/>
    <w:tmpl w:val="6DE2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E7464D"/>
    <w:multiLevelType w:val="multilevel"/>
    <w:tmpl w:val="6088E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2F3383"/>
    <w:multiLevelType w:val="hybridMultilevel"/>
    <w:tmpl w:val="D90E6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C00A0A"/>
    <w:multiLevelType w:val="multilevel"/>
    <w:tmpl w:val="A5A43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6772873"/>
    <w:multiLevelType w:val="hybridMultilevel"/>
    <w:tmpl w:val="36DE3C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CA4449"/>
    <w:multiLevelType w:val="multilevel"/>
    <w:tmpl w:val="EDF6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C619B4"/>
    <w:multiLevelType w:val="hybridMultilevel"/>
    <w:tmpl w:val="B68A5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6"/>
  </w:num>
  <w:num w:numId="5">
    <w:abstractNumId w:val="3"/>
  </w:num>
  <w:num w:numId="6">
    <w:abstractNumId w:val="8"/>
  </w:num>
  <w:num w:numId="7">
    <w:abstractNumId w:val="9"/>
  </w:num>
  <w:num w:numId="8">
    <w:abstractNumId w:val="5"/>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F6EC3"/>
    <w:rsid w:val="00014DBC"/>
    <w:rsid w:val="00032820"/>
    <w:rsid w:val="00054673"/>
    <w:rsid w:val="00072B19"/>
    <w:rsid w:val="00074FD9"/>
    <w:rsid w:val="000B38FC"/>
    <w:rsid w:val="000C16C5"/>
    <w:rsid w:val="001345AF"/>
    <w:rsid w:val="00246CF6"/>
    <w:rsid w:val="0026235B"/>
    <w:rsid w:val="00277C13"/>
    <w:rsid w:val="002D4BEC"/>
    <w:rsid w:val="002F4BEA"/>
    <w:rsid w:val="003360F4"/>
    <w:rsid w:val="00372368"/>
    <w:rsid w:val="003B36C5"/>
    <w:rsid w:val="003F423F"/>
    <w:rsid w:val="003F6EC3"/>
    <w:rsid w:val="00426526"/>
    <w:rsid w:val="00442B05"/>
    <w:rsid w:val="00454A3A"/>
    <w:rsid w:val="00460C61"/>
    <w:rsid w:val="00486269"/>
    <w:rsid w:val="00554969"/>
    <w:rsid w:val="0055682F"/>
    <w:rsid w:val="005C3CB4"/>
    <w:rsid w:val="00651B27"/>
    <w:rsid w:val="00691A42"/>
    <w:rsid w:val="006B0207"/>
    <w:rsid w:val="006F0789"/>
    <w:rsid w:val="00737D5B"/>
    <w:rsid w:val="008020AC"/>
    <w:rsid w:val="00825C9C"/>
    <w:rsid w:val="0089483C"/>
    <w:rsid w:val="008D1C29"/>
    <w:rsid w:val="00915610"/>
    <w:rsid w:val="009308AC"/>
    <w:rsid w:val="009B5B57"/>
    <w:rsid w:val="009F00B2"/>
    <w:rsid w:val="009F7AD0"/>
    <w:rsid w:val="00A2360F"/>
    <w:rsid w:val="00AA29A3"/>
    <w:rsid w:val="00AA6C4E"/>
    <w:rsid w:val="00B0122A"/>
    <w:rsid w:val="00B553AE"/>
    <w:rsid w:val="00B875C4"/>
    <w:rsid w:val="00BF5362"/>
    <w:rsid w:val="00BF56CB"/>
    <w:rsid w:val="00C020E2"/>
    <w:rsid w:val="00C158BB"/>
    <w:rsid w:val="00C2179E"/>
    <w:rsid w:val="00C80F6C"/>
    <w:rsid w:val="00C81D28"/>
    <w:rsid w:val="00CE4B79"/>
    <w:rsid w:val="00CE7FAF"/>
    <w:rsid w:val="00D1175F"/>
    <w:rsid w:val="00D40A2C"/>
    <w:rsid w:val="00D542E2"/>
    <w:rsid w:val="00DB2491"/>
    <w:rsid w:val="00DC3E87"/>
    <w:rsid w:val="00DC714A"/>
    <w:rsid w:val="00DD754F"/>
    <w:rsid w:val="00DF7EC7"/>
    <w:rsid w:val="00E83D1F"/>
    <w:rsid w:val="00EC13B0"/>
    <w:rsid w:val="00F8721A"/>
    <w:rsid w:val="00FC67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B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20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8020A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9F7AD0"/>
    <w:pPr>
      <w:autoSpaceDE w:val="0"/>
      <w:autoSpaceDN w:val="0"/>
      <w:adjustRightInd w:val="0"/>
      <w:spacing w:after="0" w:line="240" w:lineRule="auto"/>
    </w:pPr>
    <w:rPr>
      <w:rFonts w:ascii="Times New Roman" w:hAnsi="Times New Roman" w:cs="Times New Roman"/>
      <w:color w:val="000000"/>
      <w:sz w:val="24"/>
      <w:szCs w:val="24"/>
    </w:rPr>
  </w:style>
  <w:style w:type="paragraph" w:styleId="BodyText2">
    <w:name w:val="Body Text 2"/>
    <w:basedOn w:val="Default"/>
    <w:next w:val="Default"/>
    <w:link w:val="BodyText2Char"/>
    <w:uiPriority w:val="99"/>
    <w:rsid w:val="009F7AD0"/>
    <w:rPr>
      <w:color w:val="auto"/>
    </w:rPr>
  </w:style>
  <w:style w:type="character" w:customStyle="1" w:styleId="BodyText2Char">
    <w:name w:val="Body Text 2 Char"/>
    <w:basedOn w:val="DefaultParagraphFont"/>
    <w:link w:val="BodyText2"/>
    <w:uiPriority w:val="99"/>
    <w:rsid w:val="009F7AD0"/>
    <w:rPr>
      <w:rFonts w:ascii="Times New Roman" w:hAnsi="Times New Roman" w:cs="Times New Roman"/>
      <w:sz w:val="24"/>
      <w:szCs w:val="24"/>
    </w:rPr>
  </w:style>
  <w:style w:type="paragraph" w:styleId="ListParagraph">
    <w:name w:val="List Paragraph"/>
    <w:basedOn w:val="Normal"/>
    <w:uiPriority w:val="34"/>
    <w:qFormat/>
    <w:rsid w:val="00DD754F"/>
    <w:pPr>
      <w:ind w:left="720"/>
      <w:contextualSpacing/>
    </w:pPr>
  </w:style>
  <w:style w:type="character" w:styleId="Strong">
    <w:name w:val="Strong"/>
    <w:basedOn w:val="DefaultParagraphFont"/>
    <w:uiPriority w:val="22"/>
    <w:qFormat/>
    <w:rsid w:val="006F0789"/>
    <w:rPr>
      <w:b/>
      <w:bCs/>
    </w:rPr>
  </w:style>
  <w:style w:type="character" w:customStyle="1" w:styleId="apple-style-span">
    <w:name w:val="apple-style-span"/>
    <w:basedOn w:val="DefaultParagraphFont"/>
    <w:rsid w:val="006F0789"/>
  </w:style>
  <w:style w:type="paragraph" w:customStyle="1" w:styleId="txtmain">
    <w:name w:val="txtmain"/>
    <w:basedOn w:val="Normal"/>
    <w:rsid w:val="006F0789"/>
    <w:pPr>
      <w:spacing w:before="100" w:beforeAutospacing="1" w:after="100" w:afterAutospacing="1" w:line="240" w:lineRule="auto"/>
    </w:pPr>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C80F6C"/>
    <w:pPr>
      <w:spacing w:after="120"/>
    </w:pPr>
    <w:rPr>
      <w:sz w:val="16"/>
      <w:szCs w:val="16"/>
    </w:rPr>
  </w:style>
  <w:style w:type="character" w:customStyle="1" w:styleId="BodyText3Char">
    <w:name w:val="Body Text 3 Char"/>
    <w:basedOn w:val="DefaultParagraphFont"/>
    <w:link w:val="BodyText3"/>
    <w:uiPriority w:val="99"/>
    <w:semiHidden/>
    <w:rsid w:val="00C80F6C"/>
    <w:rPr>
      <w:sz w:val="16"/>
      <w:szCs w:val="16"/>
    </w:rPr>
  </w:style>
  <w:style w:type="paragraph" w:styleId="NormalWeb">
    <w:name w:val="Normal (Web)"/>
    <w:basedOn w:val="Normal"/>
    <w:uiPriority w:val="99"/>
    <w:semiHidden/>
    <w:unhideWhenUsed/>
    <w:rsid w:val="00246CF6"/>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825C9C"/>
    <w:pPr>
      <w:spacing w:after="120"/>
    </w:pPr>
  </w:style>
  <w:style w:type="character" w:customStyle="1" w:styleId="BodyTextChar">
    <w:name w:val="Body Text Char"/>
    <w:basedOn w:val="DefaultParagraphFont"/>
    <w:link w:val="BodyText"/>
    <w:uiPriority w:val="99"/>
    <w:semiHidden/>
    <w:rsid w:val="00825C9C"/>
  </w:style>
  <w:style w:type="character" w:customStyle="1" w:styleId="url">
    <w:name w:val="url"/>
    <w:basedOn w:val="DefaultParagraphFont"/>
    <w:rsid w:val="000C16C5"/>
  </w:style>
  <w:style w:type="character" w:styleId="Hyperlink">
    <w:name w:val="Hyperlink"/>
    <w:basedOn w:val="DefaultParagraphFont"/>
    <w:uiPriority w:val="99"/>
    <w:unhideWhenUsed/>
    <w:rsid w:val="00FC67FA"/>
    <w:rPr>
      <w:color w:val="0000FF" w:themeColor="hyperlink"/>
      <w:u w:val="single"/>
    </w:rPr>
  </w:style>
  <w:style w:type="character" w:styleId="FollowedHyperlink">
    <w:name w:val="FollowedHyperlink"/>
    <w:basedOn w:val="DefaultParagraphFont"/>
    <w:uiPriority w:val="99"/>
    <w:semiHidden/>
    <w:unhideWhenUsed/>
    <w:rsid w:val="00FC67FA"/>
    <w:rPr>
      <w:color w:val="800080" w:themeColor="followedHyperlink"/>
      <w:u w:val="single"/>
    </w:rPr>
  </w:style>
  <w:style w:type="paragraph" w:styleId="BalloonText">
    <w:name w:val="Balloon Text"/>
    <w:basedOn w:val="Normal"/>
    <w:link w:val="BalloonTextChar"/>
    <w:uiPriority w:val="99"/>
    <w:semiHidden/>
    <w:unhideWhenUsed/>
    <w:rsid w:val="00336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0F4"/>
    <w:rPr>
      <w:rFonts w:ascii="Tahoma" w:hAnsi="Tahoma" w:cs="Tahoma"/>
      <w:sz w:val="16"/>
      <w:szCs w:val="16"/>
    </w:rPr>
  </w:style>
  <w:style w:type="paragraph" w:customStyle="1" w:styleId="style88">
    <w:name w:val="style88"/>
    <w:basedOn w:val="Normal"/>
    <w:rsid w:val="00072B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972176">
      <w:bodyDiv w:val="1"/>
      <w:marLeft w:val="0"/>
      <w:marRight w:val="0"/>
      <w:marTop w:val="0"/>
      <w:marBottom w:val="0"/>
      <w:divBdr>
        <w:top w:val="none" w:sz="0" w:space="0" w:color="auto"/>
        <w:left w:val="none" w:sz="0" w:space="0" w:color="auto"/>
        <w:bottom w:val="none" w:sz="0" w:space="0" w:color="auto"/>
        <w:right w:val="none" w:sz="0" w:space="0" w:color="auto"/>
      </w:divBdr>
      <w:divsChild>
        <w:div w:id="1075127023">
          <w:marLeft w:val="0"/>
          <w:marRight w:val="0"/>
          <w:marTop w:val="0"/>
          <w:marBottom w:val="0"/>
          <w:divBdr>
            <w:top w:val="none" w:sz="0" w:space="0" w:color="auto"/>
            <w:left w:val="none" w:sz="0" w:space="0" w:color="auto"/>
            <w:bottom w:val="none" w:sz="0" w:space="0" w:color="auto"/>
            <w:right w:val="none" w:sz="0" w:space="0" w:color="auto"/>
          </w:divBdr>
        </w:div>
        <w:div w:id="780875075">
          <w:marLeft w:val="0"/>
          <w:marRight w:val="0"/>
          <w:marTop w:val="0"/>
          <w:marBottom w:val="0"/>
          <w:divBdr>
            <w:top w:val="none" w:sz="0" w:space="0" w:color="auto"/>
            <w:left w:val="none" w:sz="0" w:space="0" w:color="auto"/>
            <w:bottom w:val="none" w:sz="0" w:space="0" w:color="auto"/>
            <w:right w:val="none" w:sz="0" w:space="0" w:color="auto"/>
          </w:divBdr>
        </w:div>
        <w:div w:id="1654018134">
          <w:marLeft w:val="0"/>
          <w:marRight w:val="0"/>
          <w:marTop w:val="0"/>
          <w:marBottom w:val="0"/>
          <w:divBdr>
            <w:top w:val="none" w:sz="0" w:space="0" w:color="auto"/>
            <w:left w:val="none" w:sz="0" w:space="0" w:color="auto"/>
            <w:bottom w:val="none" w:sz="0" w:space="0" w:color="auto"/>
            <w:right w:val="none" w:sz="0" w:space="0" w:color="auto"/>
          </w:divBdr>
        </w:div>
      </w:divsChild>
    </w:div>
    <w:div w:id="41905080">
      <w:bodyDiv w:val="1"/>
      <w:marLeft w:val="0"/>
      <w:marRight w:val="0"/>
      <w:marTop w:val="0"/>
      <w:marBottom w:val="0"/>
      <w:divBdr>
        <w:top w:val="none" w:sz="0" w:space="0" w:color="auto"/>
        <w:left w:val="none" w:sz="0" w:space="0" w:color="auto"/>
        <w:bottom w:val="none" w:sz="0" w:space="0" w:color="auto"/>
        <w:right w:val="none" w:sz="0" w:space="0" w:color="auto"/>
      </w:divBdr>
    </w:div>
    <w:div w:id="332611321">
      <w:bodyDiv w:val="1"/>
      <w:marLeft w:val="0"/>
      <w:marRight w:val="0"/>
      <w:marTop w:val="0"/>
      <w:marBottom w:val="0"/>
      <w:divBdr>
        <w:top w:val="none" w:sz="0" w:space="0" w:color="auto"/>
        <w:left w:val="none" w:sz="0" w:space="0" w:color="auto"/>
        <w:bottom w:val="none" w:sz="0" w:space="0" w:color="auto"/>
        <w:right w:val="none" w:sz="0" w:space="0" w:color="auto"/>
      </w:divBdr>
      <w:divsChild>
        <w:div w:id="961808790">
          <w:marLeft w:val="0"/>
          <w:marRight w:val="0"/>
          <w:marTop w:val="0"/>
          <w:marBottom w:val="0"/>
          <w:divBdr>
            <w:top w:val="none" w:sz="0" w:space="0" w:color="auto"/>
            <w:left w:val="none" w:sz="0" w:space="0" w:color="auto"/>
            <w:bottom w:val="none" w:sz="0" w:space="0" w:color="auto"/>
            <w:right w:val="none" w:sz="0" w:space="0" w:color="auto"/>
          </w:divBdr>
        </w:div>
        <w:div w:id="1135948317">
          <w:marLeft w:val="0"/>
          <w:marRight w:val="0"/>
          <w:marTop w:val="0"/>
          <w:marBottom w:val="0"/>
          <w:divBdr>
            <w:top w:val="none" w:sz="0" w:space="0" w:color="auto"/>
            <w:left w:val="none" w:sz="0" w:space="0" w:color="auto"/>
            <w:bottom w:val="none" w:sz="0" w:space="0" w:color="auto"/>
            <w:right w:val="none" w:sz="0" w:space="0" w:color="auto"/>
          </w:divBdr>
        </w:div>
        <w:div w:id="305166775">
          <w:marLeft w:val="0"/>
          <w:marRight w:val="0"/>
          <w:marTop w:val="0"/>
          <w:marBottom w:val="0"/>
          <w:divBdr>
            <w:top w:val="none" w:sz="0" w:space="0" w:color="auto"/>
            <w:left w:val="none" w:sz="0" w:space="0" w:color="auto"/>
            <w:bottom w:val="none" w:sz="0" w:space="0" w:color="auto"/>
            <w:right w:val="none" w:sz="0" w:space="0" w:color="auto"/>
          </w:divBdr>
        </w:div>
      </w:divsChild>
    </w:div>
    <w:div w:id="631979338">
      <w:bodyDiv w:val="1"/>
      <w:marLeft w:val="0"/>
      <w:marRight w:val="0"/>
      <w:marTop w:val="0"/>
      <w:marBottom w:val="0"/>
      <w:divBdr>
        <w:top w:val="none" w:sz="0" w:space="0" w:color="auto"/>
        <w:left w:val="none" w:sz="0" w:space="0" w:color="auto"/>
        <w:bottom w:val="none" w:sz="0" w:space="0" w:color="auto"/>
        <w:right w:val="none" w:sz="0" w:space="0" w:color="auto"/>
      </w:divBdr>
    </w:div>
    <w:div w:id="649675514">
      <w:bodyDiv w:val="1"/>
      <w:marLeft w:val="0"/>
      <w:marRight w:val="0"/>
      <w:marTop w:val="0"/>
      <w:marBottom w:val="0"/>
      <w:divBdr>
        <w:top w:val="none" w:sz="0" w:space="0" w:color="auto"/>
        <w:left w:val="none" w:sz="0" w:space="0" w:color="auto"/>
        <w:bottom w:val="none" w:sz="0" w:space="0" w:color="auto"/>
        <w:right w:val="none" w:sz="0" w:space="0" w:color="auto"/>
      </w:divBdr>
    </w:div>
    <w:div w:id="712191427">
      <w:bodyDiv w:val="1"/>
      <w:marLeft w:val="0"/>
      <w:marRight w:val="0"/>
      <w:marTop w:val="0"/>
      <w:marBottom w:val="0"/>
      <w:divBdr>
        <w:top w:val="none" w:sz="0" w:space="0" w:color="auto"/>
        <w:left w:val="none" w:sz="0" w:space="0" w:color="auto"/>
        <w:bottom w:val="none" w:sz="0" w:space="0" w:color="auto"/>
        <w:right w:val="none" w:sz="0" w:space="0" w:color="auto"/>
      </w:divBdr>
      <w:divsChild>
        <w:div w:id="982585990">
          <w:marLeft w:val="0"/>
          <w:marRight w:val="0"/>
          <w:marTop w:val="0"/>
          <w:marBottom w:val="0"/>
          <w:divBdr>
            <w:top w:val="none" w:sz="0" w:space="0" w:color="auto"/>
            <w:left w:val="none" w:sz="0" w:space="0" w:color="auto"/>
            <w:bottom w:val="none" w:sz="0" w:space="0" w:color="auto"/>
            <w:right w:val="none" w:sz="0" w:space="0" w:color="auto"/>
          </w:divBdr>
        </w:div>
      </w:divsChild>
    </w:div>
    <w:div w:id="770273878">
      <w:bodyDiv w:val="1"/>
      <w:marLeft w:val="0"/>
      <w:marRight w:val="0"/>
      <w:marTop w:val="0"/>
      <w:marBottom w:val="0"/>
      <w:divBdr>
        <w:top w:val="none" w:sz="0" w:space="0" w:color="auto"/>
        <w:left w:val="none" w:sz="0" w:space="0" w:color="auto"/>
        <w:bottom w:val="none" w:sz="0" w:space="0" w:color="auto"/>
        <w:right w:val="none" w:sz="0" w:space="0" w:color="auto"/>
      </w:divBdr>
    </w:div>
    <w:div w:id="1045060526">
      <w:bodyDiv w:val="1"/>
      <w:marLeft w:val="0"/>
      <w:marRight w:val="0"/>
      <w:marTop w:val="0"/>
      <w:marBottom w:val="0"/>
      <w:divBdr>
        <w:top w:val="none" w:sz="0" w:space="0" w:color="auto"/>
        <w:left w:val="none" w:sz="0" w:space="0" w:color="auto"/>
        <w:bottom w:val="none" w:sz="0" w:space="0" w:color="auto"/>
        <w:right w:val="none" w:sz="0" w:space="0" w:color="auto"/>
      </w:divBdr>
    </w:div>
    <w:div w:id="1123814864">
      <w:bodyDiv w:val="1"/>
      <w:marLeft w:val="0"/>
      <w:marRight w:val="0"/>
      <w:marTop w:val="0"/>
      <w:marBottom w:val="0"/>
      <w:divBdr>
        <w:top w:val="none" w:sz="0" w:space="0" w:color="auto"/>
        <w:left w:val="none" w:sz="0" w:space="0" w:color="auto"/>
        <w:bottom w:val="none" w:sz="0" w:space="0" w:color="auto"/>
        <w:right w:val="none" w:sz="0" w:space="0" w:color="auto"/>
      </w:divBdr>
    </w:div>
    <w:div w:id="1531458045">
      <w:bodyDiv w:val="1"/>
      <w:marLeft w:val="0"/>
      <w:marRight w:val="0"/>
      <w:marTop w:val="0"/>
      <w:marBottom w:val="0"/>
      <w:divBdr>
        <w:top w:val="none" w:sz="0" w:space="0" w:color="auto"/>
        <w:left w:val="none" w:sz="0" w:space="0" w:color="auto"/>
        <w:bottom w:val="none" w:sz="0" w:space="0" w:color="auto"/>
        <w:right w:val="none" w:sz="0" w:space="0" w:color="auto"/>
      </w:divBdr>
    </w:div>
    <w:div w:id="1543640278">
      <w:bodyDiv w:val="1"/>
      <w:marLeft w:val="0"/>
      <w:marRight w:val="0"/>
      <w:marTop w:val="0"/>
      <w:marBottom w:val="0"/>
      <w:divBdr>
        <w:top w:val="none" w:sz="0" w:space="0" w:color="auto"/>
        <w:left w:val="none" w:sz="0" w:space="0" w:color="auto"/>
        <w:bottom w:val="none" w:sz="0" w:space="0" w:color="auto"/>
        <w:right w:val="none" w:sz="0" w:space="0" w:color="auto"/>
      </w:divBdr>
    </w:div>
    <w:div w:id="1554735551">
      <w:bodyDiv w:val="1"/>
      <w:marLeft w:val="0"/>
      <w:marRight w:val="0"/>
      <w:marTop w:val="0"/>
      <w:marBottom w:val="0"/>
      <w:divBdr>
        <w:top w:val="none" w:sz="0" w:space="0" w:color="auto"/>
        <w:left w:val="none" w:sz="0" w:space="0" w:color="auto"/>
        <w:bottom w:val="none" w:sz="0" w:space="0" w:color="auto"/>
        <w:right w:val="none" w:sz="0" w:space="0" w:color="auto"/>
      </w:divBdr>
      <w:divsChild>
        <w:div w:id="406264787">
          <w:marLeft w:val="0"/>
          <w:marRight w:val="0"/>
          <w:marTop w:val="0"/>
          <w:marBottom w:val="0"/>
          <w:divBdr>
            <w:top w:val="none" w:sz="0" w:space="0" w:color="auto"/>
            <w:left w:val="none" w:sz="0" w:space="0" w:color="auto"/>
            <w:bottom w:val="none" w:sz="0" w:space="0" w:color="auto"/>
            <w:right w:val="none" w:sz="0" w:space="0" w:color="auto"/>
          </w:divBdr>
        </w:div>
        <w:div w:id="2050952314">
          <w:marLeft w:val="0"/>
          <w:marRight w:val="0"/>
          <w:marTop w:val="0"/>
          <w:marBottom w:val="0"/>
          <w:divBdr>
            <w:top w:val="none" w:sz="0" w:space="0" w:color="auto"/>
            <w:left w:val="none" w:sz="0" w:space="0" w:color="auto"/>
            <w:bottom w:val="none" w:sz="0" w:space="0" w:color="auto"/>
            <w:right w:val="none" w:sz="0" w:space="0" w:color="auto"/>
          </w:divBdr>
        </w:div>
        <w:div w:id="694887542">
          <w:marLeft w:val="0"/>
          <w:marRight w:val="0"/>
          <w:marTop w:val="0"/>
          <w:marBottom w:val="0"/>
          <w:divBdr>
            <w:top w:val="none" w:sz="0" w:space="0" w:color="auto"/>
            <w:left w:val="none" w:sz="0" w:space="0" w:color="auto"/>
            <w:bottom w:val="none" w:sz="0" w:space="0" w:color="auto"/>
            <w:right w:val="none" w:sz="0" w:space="0" w:color="auto"/>
          </w:divBdr>
        </w:div>
      </w:divsChild>
    </w:div>
    <w:div w:id="1584291346">
      <w:bodyDiv w:val="1"/>
      <w:marLeft w:val="0"/>
      <w:marRight w:val="0"/>
      <w:marTop w:val="0"/>
      <w:marBottom w:val="0"/>
      <w:divBdr>
        <w:top w:val="none" w:sz="0" w:space="0" w:color="auto"/>
        <w:left w:val="none" w:sz="0" w:space="0" w:color="auto"/>
        <w:bottom w:val="none" w:sz="0" w:space="0" w:color="auto"/>
        <w:right w:val="none" w:sz="0" w:space="0" w:color="auto"/>
      </w:divBdr>
      <w:divsChild>
        <w:div w:id="310645880">
          <w:marLeft w:val="0"/>
          <w:marRight w:val="0"/>
          <w:marTop w:val="0"/>
          <w:marBottom w:val="0"/>
          <w:divBdr>
            <w:top w:val="none" w:sz="0" w:space="0" w:color="auto"/>
            <w:left w:val="none" w:sz="0" w:space="0" w:color="auto"/>
            <w:bottom w:val="none" w:sz="0" w:space="0" w:color="auto"/>
            <w:right w:val="none" w:sz="0" w:space="0" w:color="auto"/>
          </w:divBdr>
        </w:div>
        <w:div w:id="1569072657">
          <w:marLeft w:val="0"/>
          <w:marRight w:val="0"/>
          <w:marTop w:val="0"/>
          <w:marBottom w:val="0"/>
          <w:divBdr>
            <w:top w:val="none" w:sz="0" w:space="0" w:color="auto"/>
            <w:left w:val="none" w:sz="0" w:space="0" w:color="auto"/>
            <w:bottom w:val="none" w:sz="0" w:space="0" w:color="auto"/>
            <w:right w:val="none" w:sz="0" w:space="0" w:color="auto"/>
          </w:divBdr>
        </w:div>
      </w:divsChild>
    </w:div>
    <w:div w:id="1808082091">
      <w:bodyDiv w:val="1"/>
      <w:marLeft w:val="0"/>
      <w:marRight w:val="0"/>
      <w:marTop w:val="0"/>
      <w:marBottom w:val="0"/>
      <w:divBdr>
        <w:top w:val="none" w:sz="0" w:space="0" w:color="auto"/>
        <w:left w:val="none" w:sz="0" w:space="0" w:color="auto"/>
        <w:bottom w:val="none" w:sz="0" w:space="0" w:color="auto"/>
        <w:right w:val="none" w:sz="0" w:space="0" w:color="auto"/>
      </w:divBdr>
    </w:div>
    <w:div w:id="1993366789">
      <w:bodyDiv w:val="1"/>
      <w:marLeft w:val="0"/>
      <w:marRight w:val="0"/>
      <w:marTop w:val="0"/>
      <w:marBottom w:val="0"/>
      <w:divBdr>
        <w:top w:val="none" w:sz="0" w:space="0" w:color="auto"/>
        <w:left w:val="none" w:sz="0" w:space="0" w:color="auto"/>
        <w:bottom w:val="none" w:sz="0" w:space="0" w:color="auto"/>
        <w:right w:val="none" w:sz="0" w:space="0" w:color="auto"/>
      </w:divBdr>
      <w:divsChild>
        <w:div w:id="197567154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135441948">
      <w:bodyDiv w:val="1"/>
      <w:marLeft w:val="0"/>
      <w:marRight w:val="0"/>
      <w:marTop w:val="0"/>
      <w:marBottom w:val="0"/>
      <w:divBdr>
        <w:top w:val="none" w:sz="0" w:space="0" w:color="auto"/>
        <w:left w:val="none" w:sz="0" w:space="0" w:color="auto"/>
        <w:bottom w:val="none" w:sz="0" w:space="0" w:color="auto"/>
        <w:right w:val="none" w:sz="0" w:space="0" w:color="auto"/>
      </w:divBdr>
      <w:divsChild>
        <w:div w:id="476537785">
          <w:marLeft w:val="0"/>
          <w:marRight w:val="0"/>
          <w:marTop w:val="0"/>
          <w:marBottom w:val="0"/>
          <w:divBdr>
            <w:top w:val="none" w:sz="0" w:space="0" w:color="auto"/>
            <w:left w:val="none" w:sz="0" w:space="0" w:color="auto"/>
            <w:bottom w:val="none" w:sz="0" w:space="0" w:color="auto"/>
            <w:right w:val="none" w:sz="0" w:space="0" w:color="auto"/>
          </w:divBdr>
        </w:div>
        <w:div w:id="1296792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468</TotalTime>
  <Pages>16</Pages>
  <Words>6078</Words>
  <Characters>34647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40644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subhasis</dc:creator>
  <cp:keywords/>
  <dc:description/>
  <cp:lastModifiedBy>subhasis</cp:lastModifiedBy>
  <cp:revision>12</cp:revision>
  <dcterms:created xsi:type="dcterms:W3CDTF">2012-07-15T15:04:00Z</dcterms:created>
  <dcterms:modified xsi:type="dcterms:W3CDTF">2012-07-24T15:20:00Z</dcterms:modified>
</cp:coreProperties>
</file>